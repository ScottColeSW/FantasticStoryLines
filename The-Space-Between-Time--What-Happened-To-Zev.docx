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4146E" w14:textId="19D61ED4" w:rsidR="00D35F46" w:rsidDel="00523CE3" w:rsidRDefault="00523CE3">
      <w:pPr>
        <w:rPr>
          <w:del w:id="0" w:author="Scott Cole" w:date="2023-02-05T13:34:00Z"/>
          <w:b/>
          <w:bCs/>
          <w:sz w:val="28"/>
          <w:szCs w:val="28"/>
        </w:rPr>
      </w:pPr>
      <w:ins w:id="1" w:author="Scott Cole" w:date="2023-02-05T13:34:00Z">
        <w:r>
          <w:rPr>
            <w:b/>
            <w:bCs/>
            <w:sz w:val="28"/>
            <w:szCs w:val="28"/>
          </w:rPr>
          <w:t xml:space="preserve">Zev stood on the battlements that wrapped the edges of the </w:t>
        </w:r>
      </w:ins>
      <w:ins w:id="2" w:author="Scott Cole" w:date="2023-02-05T13:35:00Z">
        <w:r>
          <w:rPr>
            <w:b/>
            <w:bCs/>
            <w:sz w:val="28"/>
            <w:szCs w:val="28"/>
          </w:rPr>
          <w:t>seaside village town.</w:t>
        </w:r>
      </w:ins>
      <w:del w:id="3" w:author="Scott Cole" w:date="2023-02-05T13:34:00Z">
        <w:r w:rsidR="00D35F46" w:rsidDel="00523CE3">
          <w:rPr>
            <w:b/>
            <w:bCs/>
            <w:sz w:val="28"/>
            <w:szCs w:val="28"/>
          </w:rPr>
          <w:delText>[TODO: Move to README?]</w:delText>
        </w:r>
      </w:del>
    </w:p>
    <w:p w14:paraId="46696097" w14:textId="53AB55D3" w:rsidR="00523CE3" w:rsidRDefault="00523CE3">
      <w:pPr>
        <w:rPr>
          <w:ins w:id="4" w:author="Scott Cole" w:date="2023-02-05T13:35:00Z"/>
          <w:b/>
          <w:bCs/>
          <w:sz w:val="28"/>
          <w:szCs w:val="28"/>
        </w:rPr>
      </w:pPr>
    </w:p>
    <w:p w14:paraId="6F0858BD" w14:textId="4E323253" w:rsidR="00523CE3" w:rsidRDefault="00523CE3">
      <w:pPr>
        <w:rPr>
          <w:ins w:id="5" w:author="Scott Cole" w:date="2023-02-05T13:35:00Z"/>
          <w:b/>
          <w:bCs/>
          <w:sz w:val="28"/>
          <w:szCs w:val="28"/>
        </w:rPr>
      </w:pPr>
      <w:ins w:id="6" w:author="Scott Cole" w:date="2023-02-05T13:35:00Z">
        <w:r>
          <w:rPr>
            <w:b/>
            <w:bCs/>
            <w:sz w:val="28"/>
            <w:szCs w:val="28"/>
          </w:rPr>
          <w:t>Waves crashed. Seagulls. Palms sway.</w:t>
        </w:r>
      </w:ins>
    </w:p>
    <w:p w14:paraId="76C17C28" w14:textId="77777777" w:rsidR="00523CE3" w:rsidRDefault="00523CE3">
      <w:pPr>
        <w:rPr>
          <w:ins w:id="7" w:author="Scott Cole" w:date="2023-02-05T13:35:00Z"/>
          <w:b/>
          <w:bCs/>
          <w:sz w:val="28"/>
          <w:szCs w:val="28"/>
        </w:rPr>
      </w:pPr>
    </w:p>
    <w:p w14:paraId="2A0D8A6C" w14:textId="2EB2E25D" w:rsidR="00C774C8" w:rsidDel="00523CE3" w:rsidRDefault="00C774C8">
      <w:pPr>
        <w:rPr>
          <w:del w:id="8" w:author="Scott Cole" w:date="2023-02-05T13:34:00Z"/>
          <w:b/>
          <w:bCs/>
          <w:sz w:val="28"/>
          <w:szCs w:val="28"/>
        </w:rPr>
      </w:pPr>
      <w:del w:id="9" w:author="Scott Cole" w:date="2023-02-05T13:34:00Z">
        <w:r w:rsidDel="00523CE3">
          <w:rPr>
            <w:b/>
            <w:bCs/>
            <w:sz w:val="28"/>
            <w:szCs w:val="28"/>
          </w:rPr>
          <w:delText>SPOILERS/</w:delText>
        </w:r>
        <w:r w:rsidR="00E67B34" w:rsidDel="00523CE3">
          <w:rPr>
            <w:b/>
            <w:bCs/>
            <w:sz w:val="28"/>
            <w:szCs w:val="28"/>
          </w:rPr>
          <w:delText>Preface/</w:delText>
        </w:r>
        <w:r w:rsidDel="00523CE3">
          <w:rPr>
            <w:b/>
            <w:bCs/>
            <w:sz w:val="28"/>
            <w:szCs w:val="28"/>
          </w:rPr>
          <w:delText xml:space="preserve">Setup (OpEd): </w:delText>
        </w:r>
      </w:del>
    </w:p>
    <w:p w14:paraId="50F141C8" w14:textId="11E37A09" w:rsidR="00E26066" w:rsidDel="00523CE3" w:rsidRDefault="00C774C8">
      <w:pPr>
        <w:rPr>
          <w:del w:id="10" w:author="Scott Cole" w:date="2023-02-05T13:34:00Z"/>
          <w:sz w:val="22"/>
          <w:szCs w:val="22"/>
        </w:rPr>
      </w:pPr>
      <w:del w:id="11" w:author="Scott Cole" w:date="2023-02-05T13:34:00Z">
        <w:r w:rsidRPr="009F721C" w:rsidDel="00523CE3">
          <w:rPr>
            <w:sz w:val="22"/>
            <w:szCs w:val="22"/>
          </w:rPr>
          <w:delText xml:space="preserve">At the end of Book 8 of </w:delText>
        </w:r>
        <w:r w:rsidRPr="009F721C" w:rsidDel="00523CE3">
          <w:rPr>
            <w:sz w:val="22"/>
            <w:szCs w:val="22"/>
            <w:u w:val="single"/>
          </w:rPr>
          <w:delText xml:space="preserve">The Land, </w:delText>
        </w:r>
        <w:r w:rsidRPr="009F721C" w:rsidDel="00523CE3">
          <w:rPr>
            <w:i/>
            <w:iCs/>
            <w:sz w:val="22"/>
            <w:szCs w:val="22"/>
            <w:u w:val="single"/>
          </w:rPr>
          <w:delText>Monsters</w:delText>
        </w:r>
        <w:r w:rsidRPr="009F721C" w:rsidDel="00523CE3">
          <w:rPr>
            <w:sz w:val="22"/>
            <w:szCs w:val="22"/>
          </w:rPr>
          <w:delText>, the main character (MC) Richter, has ended a battle</w:delText>
        </w:r>
        <w:r w:rsidR="006C2C07" w:rsidRPr="009F721C" w:rsidDel="00523CE3">
          <w:rPr>
            <w:sz w:val="22"/>
            <w:szCs w:val="22"/>
          </w:rPr>
          <w:delText xml:space="preserve"> that he reluctantly entered. </w:delText>
        </w:r>
      </w:del>
    </w:p>
    <w:p w14:paraId="3EEAFD68" w14:textId="5ECD7945" w:rsidR="00E67B34" w:rsidDel="00523CE3" w:rsidRDefault="00E67B34">
      <w:pPr>
        <w:rPr>
          <w:del w:id="12" w:author="Scott Cole" w:date="2023-02-05T13:34:00Z"/>
          <w:sz w:val="22"/>
          <w:szCs w:val="22"/>
        </w:rPr>
      </w:pPr>
    </w:p>
    <w:p w14:paraId="2E3738BD" w14:textId="170426ED" w:rsidR="006C2C07" w:rsidRPr="009F721C" w:rsidDel="00523CE3" w:rsidRDefault="006C2C07">
      <w:pPr>
        <w:rPr>
          <w:del w:id="13" w:author="Scott Cole" w:date="2023-02-05T13:34:00Z"/>
          <w:sz w:val="22"/>
          <w:szCs w:val="22"/>
        </w:rPr>
      </w:pPr>
      <w:del w:id="14" w:author="Scott Cole" w:date="2023-02-05T13:34:00Z">
        <w:r w:rsidRPr="009F721C" w:rsidDel="00523CE3">
          <w:rPr>
            <w:sz w:val="22"/>
            <w:szCs w:val="22"/>
          </w:rPr>
          <w:delText>Enticed</w:delText>
        </w:r>
        <w:r w:rsidR="00E26066" w:rsidDel="00523CE3">
          <w:rPr>
            <w:sz w:val="22"/>
            <w:szCs w:val="22"/>
          </w:rPr>
          <w:delText xml:space="preserve"> by</w:delText>
        </w:r>
        <w:r w:rsidRPr="009F721C" w:rsidDel="00523CE3">
          <w:rPr>
            <w:sz w:val="22"/>
            <w:szCs w:val="22"/>
          </w:rPr>
          <w:delText xml:space="preserve"> the triggering of his “Feel of Chaos” ability and plain old starvation, but mostly the Chaos, the newly “born” Chaos Lord </w:delText>
        </w:r>
        <w:r w:rsidR="00E26066" w:rsidRPr="00E26066" w:rsidDel="00523CE3">
          <w:rPr>
            <w:sz w:val="22"/>
            <w:szCs w:val="22"/>
          </w:rPr>
          <w:delText>unleash</w:delText>
        </w:r>
        <w:r w:rsidR="00E26066" w:rsidDel="00523CE3">
          <w:rPr>
            <w:sz w:val="22"/>
            <w:szCs w:val="22"/>
          </w:rPr>
          <w:delText>es a</w:delText>
        </w:r>
        <w:r w:rsidRPr="009F721C" w:rsidDel="00523CE3">
          <w:rPr>
            <w:sz w:val="22"/>
            <w:szCs w:val="22"/>
          </w:rPr>
          <w:delText xml:space="preserve"> hell that only a battlemage can.</w:delText>
        </w:r>
      </w:del>
    </w:p>
    <w:p w14:paraId="69D1A55F" w14:textId="155609FF" w:rsidR="006C2C07" w:rsidRPr="009F721C" w:rsidDel="00523CE3" w:rsidRDefault="006C2C07">
      <w:pPr>
        <w:rPr>
          <w:del w:id="15" w:author="Scott Cole" w:date="2023-02-05T13:34:00Z"/>
          <w:sz w:val="22"/>
          <w:szCs w:val="22"/>
        </w:rPr>
      </w:pPr>
    </w:p>
    <w:p w14:paraId="3BC61CF9" w14:textId="19F3C5B5" w:rsidR="00C774C8" w:rsidRPr="009F721C" w:rsidDel="00523CE3" w:rsidRDefault="006C2C07">
      <w:pPr>
        <w:rPr>
          <w:del w:id="16" w:author="Scott Cole" w:date="2023-02-05T13:34:00Z"/>
          <w:sz w:val="22"/>
          <w:szCs w:val="22"/>
        </w:rPr>
      </w:pPr>
      <w:del w:id="17" w:author="Scott Cole" w:date="2023-02-05T13:34:00Z">
        <w:r w:rsidRPr="009F721C" w:rsidDel="00523CE3">
          <w:rPr>
            <w:sz w:val="22"/>
            <w:szCs w:val="22"/>
          </w:rPr>
          <w:delText>Aleron breaks out the battle</w:delText>
        </w:r>
        <w:r w:rsidR="00C774C8" w:rsidRPr="009F721C" w:rsidDel="00523CE3">
          <w:rPr>
            <w:sz w:val="22"/>
            <w:szCs w:val="22"/>
          </w:rPr>
          <w:delText xml:space="preserve"> with the </w:delText>
        </w:r>
        <w:r w:rsidRPr="009F721C" w:rsidDel="00523CE3">
          <w:rPr>
            <w:sz w:val="22"/>
            <w:szCs w:val="22"/>
          </w:rPr>
          <w:delText>ferocity</w:delText>
        </w:r>
        <w:r w:rsidR="00C774C8" w:rsidRPr="009F721C" w:rsidDel="00523CE3">
          <w:rPr>
            <w:sz w:val="22"/>
            <w:szCs w:val="22"/>
          </w:rPr>
          <w:delText xml:space="preserve"> of a passage </w:delText>
        </w:r>
        <w:r w:rsidR="00C04DEE" w:rsidDel="00523CE3">
          <w:rPr>
            <w:sz w:val="22"/>
            <w:szCs w:val="22"/>
          </w:rPr>
          <w:delText>from</w:delText>
        </w:r>
        <w:r w:rsidR="00C04DEE" w:rsidRPr="009F721C" w:rsidDel="00523CE3">
          <w:rPr>
            <w:sz w:val="22"/>
            <w:szCs w:val="22"/>
          </w:rPr>
          <w:delText xml:space="preserve"> </w:delText>
        </w:r>
        <w:r w:rsidR="00C774C8" w:rsidRPr="009F721C" w:rsidDel="00523CE3">
          <w:rPr>
            <w:sz w:val="22"/>
            <w:szCs w:val="22"/>
          </w:rPr>
          <w:delText>Conan by Howard.</w:delText>
        </w:r>
        <w:r w:rsidR="00E26066" w:rsidDel="00523CE3">
          <w:rPr>
            <w:sz w:val="22"/>
            <w:szCs w:val="22"/>
          </w:rPr>
          <w:delText xml:space="preserve"> Great scene. Poetic.</w:delText>
        </w:r>
      </w:del>
    </w:p>
    <w:p w14:paraId="390958A8" w14:textId="37F477DD" w:rsidR="006C2C07" w:rsidRPr="009F721C" w:rsidDel="00523CE3" w:rsidRDefault="006C2C07">
      <w:pPr>
        <w:rPr>
          <w:del w:id="18" w:author="Scott Cole" w:date="2023-02-05T13:34:00Z"/>
          <w:sz w:val="22"/>
          <w:szCs w:val="22"/>
        </w:rPr>
      </w:pPr>
    </w:p>
    <w:p w14:paraId="6DB156F9" w14:textId="46E213EC" w:rsidR="00C774C8" w:rsidRPr="009F721C" w:rsidDel="00523CE3" w:rsidRDefault="00E26066">
      <w:pPr>
        <w:rPr>
          <w:del w:id="19" w:author="Scott Cole" w:date="2023-02-05T13:34:00Z"/>
          <w:sz w:val="22"/>
          <w:szCs w:val="22"/>
        </w:rPr>
      </w:pPr>
      <w:del w:id="20" w:author="Scott Cole" w:date="2023-02-05T13:34:00Z">
        <w:r w:rsidDel="00523CE3">
          <w:rPr>
            <w:sz w:val="22"/>
            <w:szCs w:val="22"/>
          </w:rPr>
          <w:delText>The present enemies slaughtered, h</w:delText>
        </w:r>
        <w:r w:rsidR="00C774C8" w:rsidRPr="009F721C" w:rsidDel="00523CE3">
          <w:rPr>
            <w:sz w:val="22"/>
            <w:szCs w:val="22"/>
          </w:rPr>
          <w:delText xml:space="preserve">e stands, nearly naked, in the gore and smoldering remains. The massive cavern is quiet save the grunts, groans, </w:delText>
        </w:r>
        <w:r w:rsidDel="00523CE3">
          <w:rPr>
            <w:sz w:val="22"/>
            <w:szCs w:val="22"/>
          </w:rPr>
          <w:delText>squelches</w:delText>
        </w:r>
        <w:r w:rsidR="00C774C8" w:rsidRPr="009F721C" w:rsidDel="00523CE3">
          <w:rPr>
            <w:sz w:val="22"/>
            <w:szCs w:val="22"/>
          </w:rPr>
          <w:delText xml:space="preserve">, </w:delText>
        </w:r>
        <w:r w:rsidDel="00523CE3">
          <w:rPr>
            <w:sz w:val="22"/>
            <w:szCs w:val="22"/>
          </w:rPr>
          <w:delText>sizzles</w:delText>
        </w:r>
        <w:r w:rsidR="00C774C8" w:rsidRPr="009F721C" w:rsidDel="00523CE3">
          <w:rPr>
            <w:sz w:val="22"/>
            <w:szCs w:val="22"/>
          </w:rPr>
          <w:delText xml:space="preserve">, and pops. </w:delText>
        </w:r>
        <w:r w:rsidDel="00523CE3">
          <w:rPr>
            <w:sz w:val="22"/>
            <w:szCs w:val="22"/>
          </w:rPr>
          <w:delText>Battlefields</w:delText>
        </w:r>
        <w:r w:rsidR="00C774C8" w:rsidRPr="009F721C" w:rsidDel="00523CE3">
          <w:rPr>
            <w:sz w:val="22"/>
            <w:szCs w:val="22"/>
          </w:rPr>
          <w:delText xml:space="preserve">, regardless of </w:delText>
        </w:r>
        <w:r w:rsidDel="00523CE3">
          <w:rPr>
            <w:sz w:val="22"/>
            <w:szCs w:val="22"/>
          </w:rPr>
          <w:delText xml:space="preserve">the </w:delText>
        </w:r>
        <w:r w:rsidR="00C774C8" w:rsidRPr="009F721C" w:rsidDel="00523CE3">
          <w:rPr>
            <w:sz w:val="22"/>
            <w:szCs w:val="22"/>
          </w:rPr>
          <w:delText>state of use, are never truly quiet.</w:delText>
        </w:r>
      </w:del>
    </w:p>
    <w:p w14:paraId="49E74DDE" w14:textId="6A232E3B" w:rsidR="00C774C8" w:rsidRPr="009F721C" w:rsidDel="00523CE3" w:rsidRDefault="00C774C8">
      <w:pPr>
        <w:rPr>
          <w:del w:id="21" w:author="Scott Cole" w:date="2023-02-05T13:34:00Z"/>
          <w:sz w:val="22"/>
          <w:szCs w:val="22"/>
        </w:rPr>
      </w:pPr>
    </w:p>
    <w:p w14:paraId="1037C774" w14:textId="66BCD70D" w:rsidR="00E67B34" w:rsidDel="00523CE3" w:rsidRDefault="00E26066" w:rsidP="00E26066">
      <w:pPr>
        <w:rPr>
          <w:del w:id="22" w:author="Scott Cole" w:date="2023-02-05T13:34:00Z"/>
          <w:sz w:val="22"/>
          <w:szCs w:val="22"/>
        </w:rPr>
      </w:pPr>
      <w:del w:id="23" w:author="Scott Cole" w:date="2023-02-05T13:34:00Z">
        <w:r w:rsidRPr="009F721C" w:rsidDel="00523CE3">
          <w:rPr>
            <w:sz w:val="22"/>
            <w:szCs w:val="22"/>
          </w:rPr>
          <w:delText xml:space="preserve">The feeling of Chaos tugs at Richter and points him to a group of </w:delText>
        </w:r>
        <w:r w:rsidR="00E67B34" w:rsidDel="00523CE3">
          <w:rPr>
            <w:sz w:val="22"/>
            <w:szCs w:val="22"/>
          </w:rPr>
          <w:delText>battle-trained</w:delText>
        </w:r>
        <w:r w:rsidRPr="009F721C" w:rsidDel="00523CE3">
          <w:rPr>
            <w:sz w:val="22"/>
            <w:szCs w:val="22"/>
          </w:rPr>
          <w:delText xml:space="preserve"> Orcs. They fought one large enemy while he slaughtered dozens. Richter has not had good </w:delText>
        </w:r>
        <w:r w:rsidR="00E67B34" w:rsidDel="00523CE3">
          <w:rPr>
            <w:sz w:val="22"/>
            <w:szCs w:val="22"/>
          </w:rPr>
          <w:delText>experiences</w:delText>
        </w:r>
        <w:r w:rsidRPr="009F721C" w:rsidDel="00523CE3">
          <w:rPr>
            <w:sz w:val="22"/>
            <w:szCs w:val="22"/>
          </w:rPr>
          <w:delText xml:space="preserve"> with others like him, a Chaos Seed</w:delText>
        </w:r>
        <w:r w:rsidR="00E67B34" w:rsidDel="00523CE3">
          <w:rPr>
            <w:sz w:val="22"/>
            <w:szCs w:val="22"/>
          </w:rPr>
          <w:delText>,</w:delText>
        </w:r>
        <w:r w:rsidRPr="009F721C" w:rsidDel="00523CE3">
          <w:rPr>
            <w:sz w:val="22"/>
            <w:szCs w:val="22"/>
          </w:rPr>
          <w:delText xml:space="preserve"> and </w:delText>
        </w:r>
        <w:r w:rsidR="00E67B34" w:rsidDel="00523CE3">
          <w:rPr>
            <w:sz w:val="22"/>
            <w:szCs w:val="22"/>
          </w:rPr>
          <w:delText>this feeling</w:delText>
        </w:r>
        <w:r w:rsidRPr="009F721C" w:rsidDel="00523CE3">
          <w:rPr>
            <w:sz w:val="22"/>
            <w:szCs w:val="22"/>
          </w:rPr>
          <w:delText xml:space="preserve"> could mean several things. </w:delText>
        </w:r>
      </w:del>
    </w:p>
    <w:p w14:paraId="404263E8" w14:textId="75930AA0" w:rsidR="00E67B34" w:rsidDel="00523CE3" w:rsidRDefault="00E67B34" w:rsidP="00E26066">
      <w:pPr>
        <w:rPr>
          <w:del w:id="24" w:author="Scott Cole" w:date="2023-02-05T13:34:00Z"/>
          <w:sz w:val="22"/>
          <w:szCs w:val="22"/>
        </w:rPr>
      </w:pPr>
    </w:p>
    <w:p w14:paraId="7AE0E358" w14:textId="6D04D7BB" w:rsidR="00E26066" w:rsidRPr="009F721C" w:rsidDel="00523CE3" w:rsidRDefault="00E26066" w:rsidP="00E26066">
      <w:pPr>
        <w:rPr>
          <w:del w:id="25" w:author="Scott Cole" w:date="2023-02-05T13:34:00Z"/>
          <w:sz w:val="22"/>
          <w:szCs w:val="22"/>
        </w:rPr>
      </w:pPr>
      <w:del w:id="26" w:author="Scott Cole" w:date="2023-02-05T13:34:00Z">
        <w:r w:rsidRPr="009F721C" w:rsidDel="00523CE3">
          <w:rPr>
            <w:sz w:val="22"/>
            <w:szCs w:val="22"/>
          </w:rPr>
          <w:delText>One being</w:delText>
        </w:r>
        <w:r w:rsidR="00E67B34" w:rsidDel="00523CE3">
          <w:rPr>
            <w:sz w:val="22"/>
            <w:szCs w:val="22"/>
          </w:rPr>
          <w:delText>,</w:delText>
        </w:r>
        <w:r w:rsidRPr="009F721C" w:rsidDel="00523CE3">
          <w:rPr>
            <w:sz w:val="22"/>
            <w:szCs w:val="22"/>
          </w:rPr>
          <w:delText xml:space="preserve"> one of these Orcs is a Chaos Seed or two, there is a Chaos element nearby. Either way, he had to know.</w:delText>
        </w:r>
      </w:del>
    </w:p>
    <w:p w14:paraId="368F6CC5" w14:textId="6DD505EF" w:rsidR="00E26066" w:rsidRPr="009F721C" w:rsidDel="00523CE3" w:rsidRDefault="00E26066" w:rsidP="00E26066">
      <w:pPr>
        <w:rPr>
          <w:del w:id="27" w:author="Scott Cole" w:date="2023-02-05T13:34:00Z"/>
          <w:sz w:val="22"/>
          <w:szCs w:val="22"/>
        </w:rPr>
      </w:pPr>
    </w:p>
    <w:p w14:paraId="23365068" w14:textId="2DEA6281" w:rsidR="00E17F7E" w:rsidRPr="009F721C" w:rsidDel="00523CE3" w:rsidRDefault="00E17F7E" w:rsidP="00E26066">
      <w:pPr>
        <w:rPr>
          <w:del w:id="28" w:author="Scott Cole" w:date="2023-02-05T13:34:00Z"/>
          <w:sz w:val="22"/>
          <w:szCs w:val="22"/>
        </w:rPr>
      </w:pPr>
      <w:del w:id="29" w:author="Scott Cole" w:date="2023-02-05T13:34:00Z">
        <w:r w:rsidRPr="009F721C" w:rsidDel="00523CE3">
          <w:rPr>
            <w:sz w:val="22"/>
            <w:szCs w:val="22"/>
          </w:rPr>
          <w:delText xml:space="preserve">His seemly rehearsed question at the end of the book is perfect for uncovering an honest Chaos seed or one taken by surprise… but… time will tell. </w:delText>
        </w:r>
        <w:r w:rsidR="00F465E6" w:rsidRPr="009F721C" w:rsidDel="00523CE3">
          <w:rPr>
            <w:sz w:val="22"/>
            <w:szCs w:val="22"/>
          </w:rPr>
          <w:delText>Aleron</w:delText>
        </w:r>
        <w:r w:rsidRPr="009F721C" w:rsidDel="00523CE3">
          <w:rPr>
            <w:sz w:val="22"/>
            <w:szCs w:val="22"/>
          </w:rPr>
          <w:delText xml:space="preserve"> published Monsters </w:delText>
        </w:r>
        <w:r w:rsidR="00E67B34" w:rsidDel="00523CE3">
          <w:rPr>
            <w:sz w:val="22"/>
            <w:szCs w:val="22"/>
          </w:rPr>
          <w:delText xml:space="preserve">on </w:delText>
        </w:r>
        <w:r w:rsidRPr="009F721C" w:rsidDel="00523CE3">
          <w:rPr>
            <w:sz w:val="22"/>
            <w:szCs w:val="22"/>
          </w:rPr>
          <w:delText>January 1, 2020.</w:delText>
        </w:r>
      </w:del>
    </w:p>
    <w:p w14:paraId="5FCE0348" w14:textId="13D1B9B8" w:rsidR="00E17F7E" w:rsidRPr="009F721C" w:rsidDel="00523CE3" w:rsidRDefault="00E17F7E" w:rsidP="00E26066">
      <w:pPr>
        <w:rPr>
          <w:del w:id="30" w:author="Scott Cole" w:date="2023-02-05T13:34:00Z"/>
          <w:sz w:val="22"/>
          <w:szCs w:val="22"/>
        </w:rPr>
      </w:pPr>
    </w:p>
    <w:p w14:paraId="187D2CE8" w14:textId="62014C11" w:rsidR="00E17F7E" w:rsidRPr="009F721C" w:rsidDel="00523CE3" w:rsidRDefault="00E17F7E" w:rsidP="00E26066">
      <w:pPr>
        <w:rPr>
          <w:del w:id="31" w:author="Scott Cole" w:date="2023-02-05T13:34:00Z"/>
          <w:sz w:val="22"/>
          <w:szCs w:val="22"/>
        </w:rPr>
      </w:pPr>
      <w:del w:id="32" w:author="Scott Cole" w:date="2023-02-05T13:34:00Z">
        <w:r w:rsidRPr="009F721C" w:rsidDel="00523CE3">
          <w:rPr>
            <w:sz w:val="22"/>
            <w:szCs w:val="22"/>
          </w:rPr>
          <w:delText>As the book comes to a close, his plan to expose another Chaos seed is a simple question to the Orcs, in perfect Orcish. “Any of you fuckers know how Bond takes his Martini?”</w:delText>
        </w:r>
      </w:del>
    </w:p>
    <w:p w14:paraId="6658E691" w14:textId="66D01EA3" w:rsidR="00E17F7E" w:rsidRPr="009F721C" w:rsidDel="00523CE3" w:rsidRDefault="00E17F7E" w:rsidP="00E26066">
      <w:pPr>
        <w:rPr>
          <w:del w:id="33" w:author="Scott Cole" w:date="2023-02-05T13:34:00Z"/>
          <w:sz w:val="22"/>
          <w:szCs w:val="22"/>
        </w:rPr>
      </w:pPr>
    </w:p>
    <w:p w14:paraId="34E33E58" w14:textId="5CF80120" w:rsidR="00E17F7E" w:rsidRPr="009F721C" w:rsidDel="00F86678" w:rsidRDefault="00E17F7E" w:rsidP="00E26066">
      <w:pPr>
        <w:rPr>
          <w:del w:id="34" w:author="Scott Cole" w:date="2023-02-01T18:49:00Z"/>
          <w:sz w:val="22"/>
          <w:szCs w:val="22"/>
        </w:rPr>
      </w:pPr>
      <w:del w:id="35" w:author="Scott Cole" w:date="2023-02-05T13:34:00Z">
        <w:r w:rsidRPr="009F721C" w:rsidDel="00523CE3">
          <w:rPr>
            <w:sz w:val="22"/>
            <w:szCs w:val="22"/>
          </w:rPr>
          <w:delText xml:space="preserve">That has layers of possible “Earthly” triggers for </w:delText>
        </w:r>
      </w:del>
      <w:del w:id="36" w:author="Scott Cole" w:date="2023-02-01T18:50:00Z">
        <w:r w:rsidRPr="009F721C" w:rsidDel="00F86678">
          <w:rPr>
            <w:sz w:val="22"/>
            <w:szCs w:val="22"/>
          </w:rPr>
          <w:delText xml:space="preserve">another </w:delText>
        </w:r>
      </w:del>
      <w:del w:id="37" w:author="Scott Cole" w:date="2023-02-05T13:34:00Z">
        <w:r w:rsidRPr="009F721C" w:rsidDel="00523CE3">
          <w:rPr>
            <w:sz w:val="22"/>
            <w:szCs w:val="22"/>
          </w:rPr>
          <w:delText xml:space="preserve">Chaos Seed </w:delText>
        </w:r>
      </w:del>
      <w:del w:id="38" w:author="Scott Cole" w:date="2023-02-01T18:51:00Z">
        <w:r w:rsidRPr="009F721C" w:rsidDel="00F86678">
          <w:rPr>
            <w:sz w:val="22"/>
            <w:szCs w:val="22"/>
          </w:rPr>
          <w:delText>to react to.</w:delText>
        </w:r>
      </w:del>
    </w:p>
    <w:p w14:paraId="6D53E309" w14:textId="7CE2F702" w:rsidR="00E17F7E" w:rsidRPr="009F721C" w:rsidDel="00F86678" w:rsidRDefault="00E17F7E" w:rsidP="00F86678">
      <w:pPr>
        <w:rPr>
          <w:del w:id="39" w:author="Scott Cole" w:date="2023-02-01T18:51:00Z"/>
          <w:sz w:val="22"/>
          <w:szCs w:val="22"/>
        </w:rPr>
      </w:pPr>
    </w:p>
    <w:p w14:paraId="2E6AB878" w14:textId="3150059D" w:rsidR="00E17F7E" w:rsidRPr="009F721C" w:rsidDel="00F86678" w:rsidRDefault="00E17F7E" w:rsidP="00E26066">
      <w:pPr>
        <w:rPr>
          <w:del w:id="40" w:author="Scott Cole" w:date="2023-02-01T18:49:00Z"/>
          <w:moveFrom w:id="41" w:author="Scott Cole" w:date="2023-02-01T18:47:00Z"/>
          <w:sz w:val="22"/>
          <w:szCs w:val="22"/>
        </w:rPr>
      </w:pPr>
      <w:moveFromRangeStart w:id="42" w:author="Scott Cole" w:date="2023-02-01T18:47:00Z" w:name="move126169665"/>
      <w:moveFrom w:id="43" w:author="Scott Cole" w:date="2023-02-01T18:47:00Z">
        <w:del w:id="44" w:author="Scott Cole" w:date="2023-02-05T13:34:00Z">
          <w:r w:rsidRPr="009F721C" w:rsidDel="00523CE3">
            <w:rPr>
              <w:sz w:val="22"/>
              <w:szCs w:val="22"/>
            </w:rPr>
            <w:delText>We clearly and excitedly await Book 9, WIP Title: Mayhe</w:delText>
          </w:r>
        </w:del>
        <w:del w:id="45" w:author="Scott Cole" w:date="2023-02-01T18:49:00Z">
          <w:r w:rsidRPr="009F721C" w:rsidDel="00F86678">
            <w:rPr>
              <w:sz w:val="22"/>
              <w:szCs w:val="22"/>
            </w:rPr>
            <w:delText>m</w:delText>
          </w:r>
        </w:del>
      </w:moveFrom>
    </w:p>
    <w:moveFromRangeEnd w:id="42"/>
    <w:p w14:paraId="2A9FF07D" w14:textId="6675FFA0" w:rsidR="00E17F7E" w:rsidRPr="009F721C" w:rsidDel="00F86678" w:rsidRDefault="00E17F7E" w:rsidP="00E26066">
      <w:pPr>
        <w:rPr>
          <w:del w:id="46" w:author="Scott Cole" w:date="2023-02-01T18:49:00Z"/>
          <w:sz w:val="22"/>
          <w:szCs w:val="22"/>
        </w:rPr>
      </w:pPr>
    </w:p>
    <w:p w14:paraId="267CCE73" w14:textId="674A0B2F" w:rsidR="00F86678" w:rsidRPr="009F721C" w:rsidDel="00F86678" w:rsidRDefault="00E17F7E" w:rsidP="00F86678">
      <w:pPr>
        <w:rPr>
          <w:del w:id="47" w:author="Scott Cole" w:date="2023-02-01T18:48:00Z"/>
          <w:moveTo w:id="48" w:author="Scott Cole" w:date="2023-02-01T18:47:00Z"/>
          <w:sz w:val="22"/>
          <w:szCs w:val="22"/>
        </w:rPr>
      </w:pPr>
      <w:del w:id="49" w:author="Scott Cole" w:date="2023-02-01T18:48:00Z">
        <w:r w:rsidRPr="009F721C" w:rsidDel="00F86678">
          <w:rPr>
            <w:sz w:val="22"/>
            <w:szCs w:val="22"/>
          </w:rPr>
          <w:delText>If you read this Al, Thanks for all your fantastic imagination and your gift of tongues. May you write many many more.</w:delText>
        </w:r>
        <w:r w:rsidR="00E26066" w:rsidRPr="009F721C" w:rsidDel="00F86678">
          <w:rPr>
            <w:sz w:val="22"/>
            <w:szCs w:val="22"/>
          </w:rPr>
          <w:delText xml:space="preserve"> </w:delText>
        </w:r>
      </w:del>
      <w:moveToRangeStart w:id="50" w:author="Scott Cole" w:date="2023-02-01T18:47:00Z" w:name="move126169665"/>
      <w:moveTo w:id="51" w:author="Scott Cole" w:date="2023-02-01T18:47:00Z">
        <w:del w:id="52" w:author="Scott Cole" w:date="2023-02-01T18:48:00Z">
          <w:r w:rsidR="00F86678" w:rsidRPr="009F721C" w:rsidDel="00F86678">
            <w:rPr>
              <w:sz w:val="22"/>
              <w:szCs w:val="22"/>
            </w:rPr>
            <w:delText>We clearly and excitedly await Book 9, WIP Title: Mayhem</w:delText>
          </w:r>
        </w:del>
      </w:moveTo>
    </w:p>
    <w:moveToRangeEnd w:id="50"/>
    <w:p w14:paraId="6F7F3246" w14:textId="75446870" w:rsidR="00F86678" w:rsidRPr="009F721C" w:rsidDel="00523CE3" w:rsidRDefault="00F86678" w:rsidP="00E26066">
      <w:pPr>
        <w:rPr>
          <w:del w:id="53" w:author="Scott Cole" w:date="2023-02-05T13:34:00Z"/>
          <w:sz w:val="22"/>
          <w:szCs w:val="22"/>
        </w:rPr>
      </w:pPr>
    </w:p>
    <w:p w14:paraId="3D87CECD" w14:textId="77777777" w:rsidR="00E26066" w:rsidRPr="009F721C" w:rsidDel="00F86678" w:rsidRDefault="00E26066">
      <w:pPr>
        <w:rPr>
          <w:del w:id="54" w:author="Scott Cole" w:date="2023-02-01T18:48:00Z"/>
          <w:sz w:val="22"/>
          <w:szCs w:val="22"/>
        </w:rPr>
      </w:pPr>
    </w:p>
    <w:p w14:paraId="59FB0D7F" w14:textId="47461FCF" w:rsidR="00E17F7E" w:rsidRPr="009F721C" w:rsidDel="00523CE3" w:rsidRDefault="00E17F7E">
      <w:pPr>
        <w:rPr>
          <w:del w:id="55" w:author="Scott Cole" w:date="2023-02-05T13:34:00Z"/>
          <w:sz w:val="22"/>
          <w:szCs w:val="22"/>
        </w:rPr>
      </w:pPr>
      <w:del w:id="56" w:author="Scott Cole" w:date="2023-02-01T18:48:00Z">
        <w:r w:rsidRPr="009F721C" w:rsidDel="00F86678">
          <w:rPr>
            <w:sz w:val="22"/>
            <w:szCs w:val="22"/>
          </w:rPr>
          <w:delText xml:space="preserve">And so, I’m impatient and creative. </w:delText>
        </w:r>
      </w:del>
      <w:del w:id="57" w:author="Scott Cole" w:date="2023-02-05T13:34:00Z">
        <w:r w:rsidRPr="009F721C" w:rsidDel="00523CE3">
          <w:rPr>
            <w:sz w:val="22"/>
            <w:szCs w:val="22"/>
          </w:rPr>
          <w:delText xml:space="preserve">I thought this might be fun. Let me know if you like it. </w:delText>
        </w:r>
      </w:del>
    </w:p>
    <w:p w14:paraId="64338B5C" w14:textId="683F2B07" w:rsidR="00E17F7E" w:rsidRPr="009F721C" w:rsidDel="00523CE3" w:rsidRDefault="00E17F7E">
      <w:pPr>
        <w:rPr>
          <w:del w:id="58" w:author="Scott Cole" w:date="2023-02-05T13:34:00Z"/>
          <w:sz w:val="22"/>
          <w:szCs w:val="22"/>
        </w:rPr>
      </w:pPr>
    </w:p>
    <w:p w14:paraId="33581DE4" w14:textId="31A7FA32" w:rsidR="00C774C8" w:rsidRPr="009F721C" w:rsidDel="00523CE3" w:rsidRDefault="00E17F7E">
      <w:pPr>
        <w:rPr>
          <w:del w:id="59" w:author="Scott Cole" w:date="2023-02-05T13:34:00Z"/>
          <w:sz w:val="22"/>
          <w:szCs w:val="22"/>
        </w:rPr>
      </w:pPr>
      <w:del w:id="60" w:author="Scott Cole" w:date="2023-02-05T13:34:00Z">
        <w:r w:rsidRPr="009F721C" w:rsidDel="00523CE3">
          <w:rPr>
            <w:sz w:val="22"/>
            <w:szCs w:val="22"/>
          </w:rPr>
          <w:delText>I present</w:delText>
        </w:r>
        <w:r w:rsidR="008A539F" w:rsidDel="00523CE3">
          <w:rPr>
            <w:sz w:val="22"/>
            <w:szCs w:val="22"/>
          </w:rPr>
          <w:delText xml:space="preserve"> </w:delText>
        </w:r>
      </w:del>
      <w:del w:id="61" w:author="Scott Cole" w:date="2023-02-01T18:48:00Z">
        <w:r w:rsidR="008A539F" w:rsidDel="00F86678">
          <w:rPr>
            <w:sz w:val="22"/>
            <w:szCs w:val="22"/>
          </w:rPr>
          <w:delText>my thoughts on what could happen, how it happens, and where it could lead us</w:delText>
        </w:r>
        <w:r w:rsidRPr="009F721C" w:rsidDel="00F86678">
          <w:rPr>
            <w:sz w:val="22"/>
            <w:szCs w:val="22"/>
          </w:rPr>
          <w:delText>:</w:delText>
        </w:r>
      </w:del>
    </w:p>
    <w:p w14:paraId="1E7BCBF6" w14:textId="14362117" w:rsidR="00E17F7E" w:rsidDel="00523CE3" w:rsidRDefault="00E17F7E">
      <w:pPr>
        <w:rPr>
          <w:del w:id="62" w:author="Scott Cole" w:date="2023-02-05T13:34:00Z"/>
          <w:b/>
          <w:bCs/>
          <w:sz w:val="28"/>
          <w:szCs w:val="28"/>
        </w:rPr>
      </w:pPr>
    </w:p>
    <w:p w14:paraId="24EEAE2D" w14:textId="77777777" w:rsidR="00F1536A" w:rsidDel="00DD6CBD" w:rsidRDefault="00F1536A">
      <w:pPr>
        <w:rPr>
          <w:del w:id="63" w:author="Scott Cole" w:date="2023-02-01T14:56:00Z"/>
          <w:b/>
          <w:bCs/>
          <w:sz w:val="28"/>
          <w:szCs w:val="28"/>
        </w:rPr>
      </w:pPr>
      <w:del w:id="64" w:author="Scott Cole" w:date="2023-02-01T14:56:00Z">
        <w:r w:rsidDel="00DD6CBD">
          <w:rPr>
            <w:b/>
            <w:bCs/>
            <w:sz w:val="28"/>
            <w:szCs w:val="28"/>
          </w:rPr>
          <w:br w:type="page"/>
        </w:r>
      </w:del>
    </w:p>
    <w:p w14:paraId="37AC5EAF" w14:textId="76E10D3F" w:rsidR="00DC7FF4" w:rsidRPr="00AF6C2B" w:rsidDel="00DD6CBD" w:rsidRDefault="007C3A76">
      <w:pPr>
        <w:rPr>
          <w:del w:id="65" w:author="Scott Cole" w:date="2023-02-01T14:56:00Z"/>
          <w:b/>
          <w:bCs/>
          <w:sz w:val="28"/>
          <w:szCs w:val="28"/>
        </w:rPr>
      </w:pPr>
      <w:del w:id="66" w:author="Scott Cole" w:date="2023-02-01T14:56:00Z">
        <w:r w:rsidRPr="00AF6C2B" w:rsidDel="00DD6CBD">
          <w:rPr>
            <w:b/>
            <w:bCs/>
            <w:sz w:val="28"/>
            <w:szCs w:val="28"/>
          </w:rPr>
          <w:delText>The Land-</w:delText>
        </w:r>
        <w:r w:rsidR="00C774C8" w:rsidDel="00DD6CBD">
          <w:rPr>
            <w:b/>
            <w:bCs/>
            <w:sz w:val="28"/>
            <w:szCs w:val="28"/>
          </w:rPr>
          <w:delText>expansion-lite</w:delText>
        </w:r>
        <w:r w:rsidR="008222C6" w:rsidDel="00DD6CBD">
          <w:rPr>
            <w:b/>
            <w:bCs/>
            <w:sz w:val="28"/>
            <w:szCs w:val="28"/>
          </w:rPr>
          <w:delText xml:space="preserve"> (WIP)</w:delText>
        </w:r>
      </w:del>
    </w:p>
    <w:p w14:paraId="60748A73" w14:textId="32C61902" w:rsidR="004D7C90" w:rsidRPr="00AF6C2B" w:rsidDel="00DD6CBD" w:rsidRDefault="004D7C90">
      <w:pPr>
        <w:rPr>
          <w:del w:id="67" w:author="Scott Cole" w:date="2023-02-01T14:56:00Z"/>
          <w:sz w:val="22"/>
          <w:szCs w:val="22"/>
        </w:rPr>
      </w:pPr>
    </w:p>
    <w:p w14:paraId="27367E36" w14:textId="140F26B8" w:rsidR="004D7C90" w:rsidDel="00DD6CBD" w:rsidRDefault="00E47199">
      <w:pPr>
        <w:rPr>
          <w:del w:id="68" w:author="Scott Cole" w:date="2023-02-01T14:56:00Z"/>
          <w:b/>
          <w:bCs/>
          <w:i/>
          <w:iCs/>
          <w:sz w:val="22"/>
          <w:szCs w:val="22"/>
        </w:rPr>
      </w:pPr>
      <w:del w:id="69" w:author="Scott Cole" w:date="2023-02-01T14:56:00Z">
        <w:r w:rsidRPr="00AF6C2B" w:rsidDel="00DD6CBD">
          <w:rPr>
            <w:b/>
            <w:bCs/>
            <w:i/>
            <w:iCs/>
            <w:sz w:val="22"/>
            <w:szCs w:val="22"/>
          </w:rPr>
          <w:delText xml:space="preserve">Verse 1: </w:delText>
        </w:r>
        <w:r w:rsidR="004D7C90" w:rsidRPr="00AF6C2B" w:rsidDel="00DD6CBD">
          <w:rPr>
            <w:b/>
            <w:bCs/>
            <w:i/>
            <w:iCs/>
            <w:sz w:val="22"/>
            <w:szCs w:val="22"/>
          </w:rPr>
          <w:delText xml:space="preserve">Richter Meets </w:delText>
        </w:r>
        <w:r w:rsidR="009F721C" w:rsidRPr="00AF6C2B" w:rsidDel="00DD6CBD">
          <w:rPr>
            <w:b/>
            <w:bCs/>
            <w:i/>
            <w:iCs/>
            <w:sz w:val="22"/>
            <w:szCs w:val="22"/>
          </w:rPr>
          <w:delText>a</w:delText>
        </w:r>
        <w:r w:rsidR="004D7C90" w:rsidRPr="00AF6C2B" w:rsidDel="00DD6CBD">
          <w:rPr>
            <w:b/>
            <w:bCs/>
            <w:i/>
            <w:iCs/>
            <w:sz w:val="22"/>
            <w:szCs w:val="22"/>
          </w:rPr>
          <w:delText xml:space="preserve"> Cool Chaos Seed… Finally!</w:delText>
        </w:r>
        <w:r w:rsidR="00F3176B" w:rsidDel="00DD6CBD">
          <w:rPr>
            <w:b/>
            <w:bCs/>
            <w:i/>
            <w:iCs/>
            <w:sz w:val="22"/>
            <w:szCs w:val="22"/>
          </w:rPr>
          <w:delText xml:space="preserve">... </w:delText>
        </w:r>
        <w:r w:rsidR="00B04484" w:rsidDel="00DD6CBD">
          <w:rPr>
            <w:b/>
            <w:bCs/>
            <w:i/>
            <w:iCs/>
            <w:sz w:val="22"/>
            <w:szCs w:val="22"/>
          </w:rPr>
          <w:delText>[Almost…]</w:delText>
        </w:r>
      </w:del>
    </w:p>
    <w:p w14:paraId="61995712" w14:textId="244D2DB9" w:rsidR="00B04484" w:rsidRPr="00AF6C2B" w:rsidDel="00DD6CBD" w:rsidRDefault="00B04484">
      <w:pPr>
        <w:rPr>
          <w:del w:id="70" w:author="Scott Cole" w:date="2023-02-01T14:56:00Z"/>
          <w:b/>
          <w:bCs/>
          <w:i/>
          <w:iCs/>
          <w:sz w:val="22"/>
          <w:szCs w:val="22"/>
        </w:rPr>
      </w:pPr>
    </w:p>
    <w:p w14:paraId="005C696E" w14:textId="79A3C9DB" w:rsidR="00F3176B" w:rsidDel="00DD6CBD" w:rsidRDefault="00C53CBE">
      <w:pPr>
        <w:rPr>
          <w:del w:id="71" w:author="Scott Cole" w:date="2023-02-01T14:56:00Z"/>
          <w:sz w:val="22"/>
          <w:szCs w:val="22"/>
        </w:rPr>
      </w:pPr>
      <w:del w:id="72" w:author="Scott Cole" w:date="2023-02-01T14:56:00Z">
        <w:r w:rsidDel="00DD6CBD">
          <w:rPr>
            <w:sz w:val="22"/>
            <w:szCs w:val="22"/>
          </w:rPr>
          <w:delText>D</w:delText>
        </w:r>
        <w:r w:rsidR="00F3176B" w:rsidDel="00DD6CBD">
          <w:rPr>
            <w:sz w:val="22"/>
            <w:szCs w:val="22"/>
          </w:rPr>
          <w:delText>eep underground</w:delText>
        </w:r>
        <w:r w:rsidDel="00DD6CBD">
          <w:rPr>
            <w:sz w:val="22"/>
            <w:szCs w:val="22"/>
          </w:rPr>
          <w:delText xml:space="preserve"> </w:delText>
        </w:r>
        <w:r w:rsidRPr="004C14B4" w:rsidDel="00DD6CBD">
          <w:rPr>
            <w:sz w:val="22"/>
            <w:szCs w:val="22"/>
          </w:rPr>
          <w:delText>in The Land</w:delText>
        </w:r>
        <w:r w:rsidR="00F3176B" w:rsidDel="00DD6CBD">
          <w:rPr>
            <w:sz w:val="22"/>
            <w:szCs w:val="22"/>
          </w:rPr>
          <w:delText xml:space="preserve">, just South of the Orc city of </w:delText>
        </w:r>
        <w:r w:rsidR="004B526D" w:rsidDel="00DD6CBD">
          <w:rPr>
            <w:sz w:val="22"/>
            <w:szCs w:val="22"/>
          </w:rPr>
          <w:delText>Umaru</w:delText>
        </w:r>
        <w:r w:rsidR="00F3176B" w:rsidDel="00DD6CBD">
          <w:rPr>
            <w:sz w:val="22"/>
            <w:szCs w:val="22"/>
          </w:rPr>
          <w:delText xml:space="preserve">, </w:delText>
        </w:r>
        <w:r w:rsidDel="00DD6CBD">
          <w:rPr>
            <w:sz w:val="22"/>
            <w:szCs w:val="22"/>
          </w:rPr>
          <w:delText xml:space="preserve">on the edge of a bloody battleground, Richter stands, fire backlit, glinting eyepiece and gauntlet, covered in gore, he </w:delText>
        </w:r>
        <w:r w:rsidR="004C14B4" w:rsidRPr="004C14B4" w:rsidDel="00DD6CBD">
          <w:rPr>
            <w:sz w:val="22"/>
            <w:szCs w:val="22"/>
          </w:rPr>
          <w:delText>faces five battle-hardened Orcs</w:delText>
        </w:r>
        <w:r w:rsidDel="00DD6CBD">
          <w:rPr>
            <w:sz w:val="22"/>
            <w:szCs w:val="22"/>
          </w:rPr>
          <w:delText xml:space="preserve"> </w:delText>
        </w:r>
        <w:r w:rsidR="007512BF" w:rsidDel="00DD6CBD">
          <w:rPr>
            <w:sz w:val="22"/>
            <w:szCs w:val="22"/>
          </w:rPr>
          <w:delText>trying to triage but looking</w:delText>
        </w:r>
        <w:r w:rsidDel="00DD6CBD">
          <w:rPr>
            <w:sz w:val="22"/>
            <w:szCs w:val="22"/>
          </w:rPr>
          <w:delText xml:space="preserve"> worse for the wear</w:delText>
        </w:r>
        <w:r w:rsidR="004B66E8" w:rsidDel="00DD6CBD">
          <w:rPr>
            <w:sz w:val="22"/>
            <w:szCs w:val="22"/>
          </w:rPr>
          <w:delText xml:space="preserve">. </w:delText>
        </w:r>
      </w:del>
    </w:p>
    <w:p w14:paraId="25182398" w14:textId="1B83D018" w:rsidR="00F3176B" w:rsidDel="00DD6CBD" w:rsidRDefault="00F3176B">
      <w:pPr>
        <w:rPr>
          <w:del w:id="73" w:author="Scott Cole" w:date="2023-02-01T14:56:00Z"/>
          <w:sz w:val="22"/>
          <w:szCs w:val="22"/>
        </w:rPr>
      </w:pPr>
    </w:p>
    <w:p w14:paraId="3D7106E0" w14:textId="2D6255D1" w:rsidR="00CB17C6" w:rsidDel="00DD6CBD" w:rsidRDefault="004B66E8">
      <w:pPr>
        <w:rPr>
          <w:del w:id="74" w:author="Scott Cole" w:date="2023-02-01T14:56:00Z"/>
          <w:sz w:val="22"/>
          <w:szCs w:val="22"/>
        </w:rPr>
      </w:pPr>
      <w:del w:id="75" w:author="Scott Cole" w:date="2023-02-01T14:56:00Z">
        <w:r w:rsidDel="00DD6CBD">
          <w:rPr>
            <w:sz w:val="22"/>
            <w:szCs w:val="22"/>
          </w:rPr>
          <w:delText xml:space="preserve">The location </w:delText>
        </w:r>
        <w:r w:rsidR="007231EC" w:rsidDel="00DD6CBD">
          <w:rPr>
            <w:sz w:val="22"/>
            <w:szCs w:val="22"/>
          </w:rPr>
          <w:delText>and</w:delText>
        </w:r>
        <w:r w:rsidDel="00DD6CBD">
          <w:rPr>
            <w:sz w:val="22"/>
            <w:szCs w:val="22"/>
          </w:rPr>
          <w:delText xml:space="preserve"> source of Chaos </w:delText>
        </w:r>
        <w:r w:rsidR="008A4406" w:rsidDel="00DD6CBD">
          <w:rPr>
            <w:sz w:val="22"/>
            <w:szCs w:val="22"/>
          </w:rPr>
          <w:delText>that he</w:delText>
        </w:r>
        <w:r w:rsidR="007231EC" w:rsidDel="00DD6CBD">
          <w:rPr>
            <w:sz w:val="22"/>
            <w:szCs w:val="22"/>
          </w:rPr>
          <w:delText>’d</w:delText>
        </w:r>
        <w:r w:rsidR="008A4406" w:rsidDel="00DD6CBD">
          <w:rPr>
            <w:sz w:val="22"/>
            <w:szCs w:val="22"/>
          </w:rPr>
          <w:delText xml:space="preserve"> felt earlier</w:delText>
        </w:r>
        <w:r w:rsidR="007231EC" w:rsidDel="00DD6CBD">
          <w:rPr>
            <w:sz w:val="22"/>
            <w:szCs w:val="22"/>
          </w:rPr>
          <w:delText xml:space="preserve"> were</w:delText>
        </w:r>
        <w:r w:rsidR="008A4406" w:rsidDel="00DD6CBD">
          <w:rPr>
            <w:sz w:val="22"/>
            <w:szCs w:val="22"/>
          </w:rPr>
          <w:delText xml:space="preserve"> </w:delText>
        </w:r>
        <w:r w:rsidDel="00DD6CBD">
          <w:rPr>
            <w:sz w:val="22"/>
            <w:szCs w:val="22"/>
          </w:rPr>
          <w:delText>still unclear</w:delText>
        </w:r>
        <w:r w:rsidR="00C53CBE" w:rsidDel="00DD6CBD">
          <w:rPr>
            <w:sz w:val="22"/>
            <w:szCs w:val="22"/>
          </w:rPr>
          <w:delText xml:space="preserve"> but the tug</w:delText>
        </w:r>
        <w:r w:rsidR="004B526D" w:rsidDel="00DD6CBD">
          <w:rPr>
            <w:sz w:val="22"/>
            <w:szCs w:val="22"/>
          </w:rPr>
          <w:delText>ging feeling</w:delText>
        </w:r>
        <w:r w:rsidR="00C53CBE" w:rsidDel="00DD6CBD">
          <w:rPr>
            <w:sz w:val="22"/>
            <w:szCs w:val="22"/>
          </w:rPr>
          <w:delText xml:space="preserve"> toward the group was unmistakable.</w:delText>
        </w:r>
        <w:r w:rsidR="007512BF" w:rsidDel="00DD6CBD">
          <w:rPr>
            <w:sz w:val="22"/>
            <w:szCs w:val="22"/>
          </w:rPr>
          <w:delText xml:space="preserve"> The Chaos called to him. He needed it. It would be his. </w:delText>
        </w:r>
      </w:del>
    </w:p>
    <w:p w14:paraId="23456CEB" w14:textId="3082FF47" w:rsidR="007512BF" w:rsidDel="00DD6CBD" w:rsidRDefault="007512BF">
      <w:pPr>
        <w:rPr>
          <w:del w:id="76" w:author="Scott Cole" w:date="2023-02-01T14:56:00Z"/>
          <w:sz w:val="22"/>
          <w:szCs w:val="22"/>
        </w:rPr>
      </w:pPr>
    </w:p>
    <w:p w14:paraId="6ED5DC3B" w14:textId="50DB1EAD" w:rsidR="00ED3780" w:rsidDel="00DD6CBD" w:rsidRDefault="00ED3780">
      <w:pPr>
        <w:rPr>
          <w:del w:id="77" w:author="Scott Cole" w:date="2023-02-01T14:56:00Z"/>
          <w:sz w:val="22"/>
          <w:szCs w:val="22"/>
        </w:rPr>
      </w:pPr>
      <w:del w:id="78" w:author="Scott Cole" w:date="2023-02-01T14:56:00Z">
        <w:r w:rsidDel="00DD6CBD">
          <w:rPr>
            <w:sz w:val="22"/>
            <w:szCs w:val="22"/>
          </w:rPr>
          <w:delText xml:space="preserve">His improvised </w:delText>
        </w:r>
        <w:r w:rsidR="00C04DEE" w:rsidDel="00DD6CBD">
          <w:rPr>
            <w:sz w:val="22"/>
            <w:szCs w:val="22"/>
          </w:rPr>
          <w:delText>war party</w:delText>
        </w:r>
        <w:r w:rsidDel="00DD6CBD">
          <w:rPr>
            <w:sz w:val="22"/>
            <w:szCs w:val="22"/>
          </w:rPr>
          <w:delText xml:space="preserve"> consisted of Sloth, the elemental flowing rock Gollum, His summoned </w:delText>
        </w:r>
        <w:r w:rsidR="009F721C" w:rsidDel="00DD6CBD">
          <w:rPr>
            <w:sz w:val="22"/>
            <w:szCs w:val="22"/>
          </w:rPr>
          <w:delText>Mesmer</w:delText>
        </w:r>
        <w:r w:rsidDel="00DD6CBD">
          <w:rPr>
            <w:sz w:val="22"/>
            <w:szCs w:val="22"/>
          </w:rPr>
          <w:delText xml:space="preserve"> spider and thorny toad, </w:delText>
        </w:r>
        <w:r w:rsidR="0064081A" w:rsidDel="00DD6CBD">
          <w:rPr>
            <w:sz w:val="22"/>
            <w:szCs w:val="22"/>
          </w:rPr>
          <w:delText>his tamed Raider Werm</w:delText>
        </w:r>
        <w:r w:rsidR="00C04DEE" w:rsidDel="00DD6CBD">
          <w:rPr>
            <w:sz w:val="22"/>
            <w:szCs w:val="22"/>
          </w:rPr>
          <w:delText>,</w:delText>
        </w:r>
        <w:r w:rsidR="0064081A" w:rsidDel="00DD6CBD">
          <w:rPr>
            <w:sz w:val="22"/>
            <w:szCs w:val="22"/>
          </w:rPr>
          <w:delText xml:space="preserve"> and his charmed </w:delText>
        </w:r>
        <w:r w:rsidR="00F465E6" w:rsidDel="00DD6CBD">
          <w:rPr>
            <w:sz w:val="22"/>
            <w:szCs w:val="22"/>
          </w:rPr>
          <w:delText>Ravager</w:delText>
        </w:r>
        <w:r w:rsidR="0064081A" w:rsidDel="00DD6CBD">
          <w:rPr>
            <w:sz w:val="22"/>
            <w:szCs w:val="22"/>
          </w:rPr>
          <w:delText xml:space="preserve"> Werm.</w:delText>
        </w:r>
      </w:del>
    </w:p>
    <w:p w14:paraId="6D18C541" w14:textId="0134B24F" w:rsidR="0064081A" w:rsidDel="00DD6CBD" w:rsidRDefault="0064081A">
      <w:pPr>
        <w:rPr>
          <w:del w:id="79" w:author="Scott Cole" w:date="2023-02-01T14:56:00Z"/>
          <w:sz w:val="22"/>
          <w:szCs w:val="22"/>
        </w:rPr>
      </w:pPr>
    </w:p>
    <w:p w14:paraId="7E3DE5A8" w14:textId="0F89A5B6" w:rsidR="0064081A" w:rsidDel="00DD6CBD" w:rsidRDefault="0064081A">
      <w:pPr>
        <w:rPr>
          <w:del w:id="80" w:author="Scott Cole" w:date="2023-02-01T14:56:00Z"/>
          <w:sz w:val="22"/>
          <w:szCs w:val="22"/>
        </w:rPr>
      </w:pPr>
      <w:del w:id="81" w:author="Scott Cole" w:date="2023-02-01T14:56:00Z">
        <w:r w:rsidDel="00DD6CBD">
          <w:rPr>
            <w:sz w:val="22"/>
            <w:szCs w:val="22"/>
          </w:rPr>
          <w:delText>They flanked his sides and covered his six. All on the ready for anything and commands to strike as needed.</w:delText>
        </w:r>
      </w:del>
    </w:p>
    <w:p w14:paraId="157EE9C4" w14:textId="2EA6FF46" w:rsidR="00ED3780" w:rsidDel="00DD6CBD" w:rsidRDefault="00ED3780">
      <w:pPr>
        <w:rPr>
          <w:del w:id="82" w:author="Scott Cole" w:date="2023-02-01T14:56:00Z"/>
          <w:sz w:val="22"/>
          <w:szCs w:val="22"/>
        </w:rPr>
      </w:pPr>
    </w:p>
    <w:p w14:paraId="18A39E43" w14:textId="30450889" w:rsidR="007512BF" w:rsidDel="00DD6CBD" w:rsidRDefault="007512BF">
      <w:pPr>
        <w:rPr>
          <w:del w:id="83" w:author="Scott Cole" w:date="2023-02-01T14:56:00Z"/>
          <w:sz w:val="22"/>
          <w:szCs w:val="22"/>
        </w:rPr>
      </w:pPr>
      <w:del w:id="84" w:author="Scott Cole" w:date="2023-02-01T14:56:00Z">
        <w:r w:rsidDel="00DD6CBD">
          <w:rPr>
            <w:sz w:val="22"/>
            <w:szCs w:val="22"/>
          </w:rPr>
          <w:delText>The blood magic raging in his veins</w:delText>
        </w:r>
        <w:r w:rsidR="00FB418E" w:rsidDel="00DD6CBD">
          <w:rPr>
            <w:sz w:val="22"/>
            <w:szCs w:val="22"/>
          </w:rPr>
          <w:delText xml:space="preserve"> made him nearly miss the prompt.</w:delText>
        </w:r>
      </w:del>
    </w:p>
    <w:p w14:paraId="268D5D60" w14:textId="63652EA2" w:rsidR="00FB418E" w:rsidDel="00DD6CBD" w:rsidRDefault="00FB418E">
      <w:pPr>
        <w:rPr>
          <w:del w:id="85" w:author="Scott Cole" w:date="2023-02-01T14:56:00Z"/>
          <w:sz w:val="22"/>
          <w:szCs w:val="22"/>
        </w:rPr>
      </w:pPr>
    </w:p>
    <w:p w14:paraId="343CF66F" w14:textId="40ECC2A7" w:rsidR="00FB418E" w:rsidDel="00DD6CBD" w:rsidRDefault="00FB418E">
      <w:pPr>
        <w:rPr>
          <w:del w:id="86" w:author="Scott Cole" w:date="2023-02-01T14:56:00Z"/>
          <w:sz w:val="22"/>
          <w:szCs w:val="22"/>
        </w:rPr>
      </w:pPr>
      <w:del w:id="87" w:author="Scott Cole" w:date="2023-02-01T14:56:00Z">
        <w:r w:rsidRPr="004B3B42" w:rsidDel="00DD6CBD">
          <w:rPr>
            <w:b/>
            <w:bCs/>
            <w:i/>
            <w:iCs/>
            <w:sz w:val="22"/>
            <w:szCs w:val="22"/>
          </w:rPr>
          <w:delText>[Ding Ding]</w:delText>
        </w:r>
        <w:r w:rsidDel="00DD6CBD">
          <w:rPr>
            <w:sz w:val="22"/>
            <w:szCs w:val="22"/>
          </w:rPr>
          <w:delText xml:space="preserve"> Congratulations! You have completed the investment to unlock Sonic Damage Level 6.</w:delText>
        </w:r>
      </w:del>
    </w:p>
    <w:p w14:paraId="4AFC440A" w14:textId="55F44E38" w:rsidR="00FB418E" w:rsidDel="00DD6CBD" w:rsidRDefault="00FB418E">
      <w:pPr>
        <w:rPr>
          <w:del w:id="88" w:author="Scott Cole" w:date="2023-02-01T14:56:00Z"/>
          <w:sz w:val="22"/>
          <w:szCs w:val="22"/>
        </w:rPr>
      </w:pPr>
    </w:p>
    <w:p w14:paraId="3CF6B193" w14:textId="2563C0E1" w:rsidR="00FB418E" w:rsidDel="00DD6CBD" w:rsidRDefault="00FB418E">
      <w:pPr>
        <w:rPr>
          <w:del w:id="89" w:author="Scott Cole" w:date="2023-02-01T14:56:00Z"/>
          <w:sz w:val="22"/>
          <w:szCs w:val="22"/>
        </w:rPr>
      </w:pPr>
      <w:del w:id="90" w:author="Scott Cole" w:date="2023-02-01T14:56:00Z">
        <w:r w:rsidDel="00DD6CBD">
          <w:rPr>
            <w:sz w:val="22"/>
            <w:szCs w:val="22"/>
          </w:rPr>
          <w:delText>Would you care to choose a new passive investment?</w:delText>
        </w:r>
      </w:del>
    </w:p>
    <w:p w14:paraId="1C7F90FF" w14:textId="7EEB2EE2" w:rsidR="00FB418E" w:rsidDel="00DD6CBD" w:rsidRDefault="00FB418E">
      <w:pPr>
        <w:rPr>
          <w:del w:id="91" w:author="Scott Cole" w:date="2023-02-01T14:56:00Z"/>
          <w:sz w:val="22"/>
          <w:szCs w:val="22"/>
        </w:rPr>
      </w:pPr>
    </w:p>
    <w:p w14:paraId="08E3DACA" w14:textId="5E7B457B" w:rsidR="00FB418E" w:rsidDel="00DD6CBD" w:rsidRDefault="00FB418E">
      <w:pPr>
        <w:rPr>
          <w:del w:id="92" w:author="Scott Cole" w:date="2023-02-01T14:56:00Z"/>
          <w:sz w:val="22"/>
          <w:szCs w:val="22"/>
        </w:rPr>
      </w:pPr>
      <w:del w:id="93" w:author="Scott Cole" w:date="2023-02-01T14:56:00Z">
        <w:r w:rsidDel="00DD6CBD">
          <w:rPr>
            <w:sz w:val="22"/>
            <w:szCs w:val="22"/>
          </w:rPr>
          <w:delText>Richter quickly chose the Level 5 Ice Attack.</w:delText>
        </w:r>
      </w:del>
    </w:p>
    <w:p w14:paraId="354AA17A" w14:textId="3A255A93" w:rsidR="00CB17C6" w:rsidDel="00DD6CBD" w:rsidRDefault="00CB17C6">
      <w:pPr>
        <w:rPr>
          <w:del w:id="94" w:author="Scott Cole" w:date="2023-02-01T14:56:00Z"/>
          <w:sz w:val="22"/>
          <w:szCs w:val="22"/>
        </w:rPr>
      </w:pPr>
    </w:p>
    <w:p w14:paraId="1F2EFF63" w14:textId="39ADF4B6" w:rsidR="00CB17C6" w:rsidDel="00DD6CBD" w:rsidRDefault="004B526D">
      <w:pPr>
        <w:rPr>
          <w:del w:id="95" w:author="Scott Cole" w:date="2023-02-01T14:56:00Z"/>
          <w:sz w:val="22"/>
          <w:szCs w:val="22"/>
        </w:rPr>
      </w:pPr>
      <w:del w:id="96" w:author="Scott Cole" w:date="2023-02-01T14:56:00Z">
        <w:r w:rsidDel="00DD6CBD">
          <w:rPr>
            <w:sz w:val="22"/>
            <w:szCs w:val="22"/>
          </w:rPr>
          <w:delText>Well beyond his understanding, there was an unwritten rule of Chaos - w</w:delText>
        </w:r>
        <w:r w:rsidR="00CB17C6" w:rsidDel="00DD6CBD">
          <w:rPr>
            <w:sz w:val="22"/>
            <w:szCs w:val="22"/>
          </w:rPr>
          <w:delText>ith each question  Richter posed in The Land</w:delText>
        </w:r>
        <w:r w:rsidR="00C652D7" w:rsidDel="00DD6CBD">
          <w:rPr>
            <w:sz w:val="22"/>
            <w:szCs w:val="22"/>
          </w:rPr>
          <w:delText xml:space="preserve">, </w:delText>
        </w:r>
        <w:r w:rsidDel="00DD6CBD">
          <w:rPr>
            <w:sz w:val="22"/>
            <w:szCs w:val="22"/>
          </w:rPr>
          <w:delText>multiverses were</w:delText>
        </w:r>
        <w:r w:rsidR="00C652D7" w:rsidDel="00DD6CBD">
          <w:rPr>
            <w:sz w:val="22"/>
            <w:szCs w:val="22"/>
          </w:rPr>
          <w:delText xml:space="preserve"> made and unmade.</w:delText>
        </w:r>
      </w:del>
    </w:p>
    <w:p w14:paraId="73A68FBF" w14:textId="6191ABFA" w:rsidR="00CB17C6" w:rsidDel="00DD6CBD" w:rsidRDefault="00CB17C6">
      <w:pPr>
        <w:rPr>
          <w:del w:id="97" w:author="Scott Cole" w:date="2023-02-01T14:56:00Z"/>
          <w:sz w:val="22"/>
          <w:szCs w:val="22"/>
        </w:rPr>
      </w:pPr>
    </w:p>
    <w:p w14:paraId="1B4FB289" w14:textId="13511F65" w:rsidR="00CB17C6" w:rsidDel="00DD6CBD" w:rsidRDefault="00CB17C6">
      <w:pPr>
        <w:rPr>
          <w:del w:id="98" w:author="Scott Cole" w:date="2023-02-01T14:56:00Z"/>
          <w:sz w:val="22"/>
          <w:szCs w:val="22"/>
        </w:rPr>
      </w:pPr>
      <w:del w:id="99" w:author="Scott Cole" w:date="2023-02-01T14:56:00Z">
        <w:r w:rsidDel="00DD6CBD">
          <w:rPr>
            <w:sz w:val="22"/>
            <w:szCs w:val="22"/>
          </w:rPr>
          <w:delText>In th</w:delText>
        </w:r>
        <w:r w:rsidR="007231EC" w:rsidDel="00DD6CBD">
          <w:rPr>
            <w:sz w:val="22"/>
            <w:szCs w:val="22"/>
          </w:rPr>
          <w:delText>e last moment</w:delText>
        </w:r>
        <w:r w:rsidDel="00DD6CBD">
          <w:rPr>
            <w:sz w:val="22"/>
            <w:szCs w:val="22"/>
          </w:rPr>
          <w:delText xml:space="preserve">, </w:delText>
        </w:r>
        <w:r w:rsidR="00F3176B" w:rsidDel="00DD6CBD">
          <w:rPr>
            <w:sz w:val="22"/>
            <w:szCs w:val="22"/>
          </w:rPr>
          <w:delText>Richter</w:delText>
        </w:r>
        <w:r w:rsidDel="00DD6CBD">
          <w:rPr>
            <w:sz w:val="22"/>
            <w:szCs w:val="22"/>
          </w:rPr>
          <w:delText xml:space="preserve"> asked</w:delText>
        </w:r>
        <w:r w:rsidR="00D34A88" w:rsidDel="00DD6CBD">
          <w:rPr>
            <w:sz w:val="22"/>
            <w:szCs w:val="22"/>
          </w:rPr>
          <w:delText xml:space="preserve"> of a group of 5 injured Orcs</w:delText>
        </w:r>
        <w:r w:rsidDel="00DD6CBD">
          <w:rPr>
            <w:sz w:val="22"/>
            <w:szCs w:val="22"/>
          </w:rPr>
          <w:delText xml:space="preserve">, “Any of you fuckers know how Bond takes his </w:delText>
        </w:r>
        <w:r w:rsidR="00F3176B" w:rsidDel="00DD6CBD">
          <w:rPr>
            <w:sz w:val="22"/>
            <w:szCs w:val="22"/>
          </w:rPr>
          <w:delText>Martini</w:delText>
        </w:r>
        <w:r w:rsidDel="00DD6CBD">
          <w:rPr>
            <w:sz w:val="22"/>
            <w:szCs w:val="22"/>
          </w:rPr>
          <w:delText>?”</w:delText>
        </w:r>
      </w:del>
    </w:p>
    <w:p w14:paraId="2F726B1A" w14:textId="2A2E2441" w:rsidR="00CB17C6" w:rsidDel="00DD6CBD" w:rsidRDefault="00CB17C6">
      <w:pPr>
        <w:rPr>
          <w:del w:id="100" w:author="Scott Cole" w:date="2023-02-01T14:56:00Z"/>
          <w:sz w:val="22"/>
          <w:szCs w:val="22"/>
        </w:rPr>
      </w:pPr>
    </w:p>
    <w:p w14:paraId="27F7E7DA" w14:textId="22E50307" w:rsidR="007231EC" w:rsidDel="00DD6CBD" w:rsidRDefault="00C652D7">
      <w:pPr>
        <w:rPr>
          <w:del w:id="101" w:author="Scott Cole" w:date="2023-02-01T14:56:00Z"/>
          <w:b/>
          <w:bCs/>
          <w:i/>
          <w:iCs/>
          <w:sz w:val="22"/>
          <w:szCs w:val="22"/>
        </w:rPr>
      </w:pPr>
      <w:del w:id="102" w:author="Scott Cole" w:date="2023-02-01T14:56:00Z">
        <w:r w:rsidDel="00DD6CBD">
          <w:rPr>
            <w:b/>
            <w:bCs/>
            <w:i/>
            <w:iCs/>
            <w:sz w:val="22"/>
            <w:szCs w:val="22"/>
          </w:rPr>
          <w:delText>And time halted…</w:delText>
        </w:r>
        <w:r w:rsidR="007231EC" w:rsidDel="00DD6CBD">
          <w:rPr>
            <w:b/>
            <w:bCs/>
            <w:i/>
            <w:iCs/>
            <w:sz w:val="22"/>
            <w:szCs w:val="22"/>
          </w:rPr>
          <w:delText xml:space="preserve"> </w:delText>
        </w:r>
        <w:r w:rsidR="00CB17C6" w:rsidRPr="004B3B42" w:rsidDel="00DD6CBD">
          <w:rPr>
            <w:b/>
            <w:bCs/>
            <w:i/>
            <w:iCs/>
            <w:sz w:val="22"/>
            <w:szCs w:val="22"/>
          </w:rPr>
          <w:delText xml:space="preserve">And </w:delText>
        </w:r>
        <w:r w:rsidR="007231EC" w:rsidDel="00DD6CBD">
          <w:rPr>
            <w:b/>
            <w:bCs/>
            <w:i/>
            <w:iCs/>
            <w:sz w:val="22"/>
            <w:szCs w:val="22"/>
          </w:rPr>
          <w:delText xml:space="preserve">then </w:delText>
        </w:r>
        <w:r w:rsidR="00CB17C6" w:rsidRPr="004B3B42" w:rsidDel="00DD6CBD">
          <w:rPr>
            <w:b/>
            <w:bCs/>
            <w:i/>
            <w:iCs/>
            <w:sz w:val="22"/>
            <w:szCs w:val="22"/>
          </w:rPr>
          <w:delText>a</w:delText>
        </w:r>
        <w:r w:rsidR="007231EC" w:rsidDel="00DD6CBD">
          <w:rPr>
            <w:b/>
            <w:bCs/>
            <w:i/>
            <w:iCs/>
            <w:sz w:val="22"/>
            <w:szCs w:val="22"/>
          </w:rPr>
          <w:delText xml:space="preserve"> silent</w:delText>
        </w:r>
        <w:r w:rsidR="00CB17C6" w:rsidRPr="004B3B42" w:rsidDel="00DD6CBD">
          <w:rPr>
            <w:b/>
            <w:bCs/>
            <w:i/>
            <w:iCs/>
            <w:sz w:val="22"/>
            <w:szCs w:val="22"/>
          </w:rPr>
          <w:delText xml:space="preserve"> fracture</w:delText>
        </w:r>
        <w:r w:rsidR="007231EC" w:rsidDel="00DD6CBD">
          <w:rPr>
            <w:b/>
            <w:bCs/>
            <w:i/>
            <w:iCs/>
            <w:sz w:val="22"/>
            <w:szCs w:val="22"/>
          </w:rPr>
          <w:delText xml:space="preserve"> in space-time</w:delText>
        </w:r>
        <w:r w:rsidR="00CB17C6" w:rsidRPr="004B3B42" w:rsidDel="00DD6CBD">
          <w:rPr>
            <w:b/>
            <w:bCs/>
            <w:i/>
            <w:iCs/>
            <w:sz w:val="22"/>
            <w:szCs w:val="22"/>
          </w:rPr>
          <w:delText xml:space="preserve">; And a </w:delText>
        </w:r>
        <w:r w:rsidR="007231EC" w:rsidDel="00DD6CBD">
          <w:rPr>
            <w:b/>
            <w:bCs/>
            <w:i/>
            <w:iCs/>
            <w:sz w:val="22"/>
            <w:szCs w:val="22"/>
          </w:rPr>
          <w:delText>question hung in the air</w:delText>
        </w:r>
        <w:r w:rsidR="00CB17C6" w:rsidRPr="004B3B42" w:rsidDel="00DD6CBD">
          <w:rPr>
            <w:b/>
            <w:bCs/>
            <w:i/>
            <w:iCs/>
            <w:sz w:val="22"/>
            <w:szCs w:val="22"/>
          </w:rPr>
          <w:delText>…</w:delText>
        </w:r>
        <w:r w:rsidR="004B526D" w:rsidDel="00DD6CBD">
          <w:rPr>
            <w:b/>
            <w:bCs/>
            <w:i/>
            <w:iCs/>
            <w:sz w:val="22"/>
            <w:szCs w:val="22"/>
          </w:rPr>
          <w:delText xml:space="preserve"> a pregnant pause that’s a little too long… time stutters and seems to skip a beat… then, Pop!</w:delText>
        </w:r>
      </w:del>
    </w:p>
    <w:p w14:paraId="7B9085EE" w14:textId="46B1DD50" w:rsidR="007231EC" w:rsidDel="00DD6CBD" w:rsidRDefault="007231EC">
      <w:pPr>
        <w:rPr>
          <w:del w:id="103" w:author="Scott Cole" w:date="2023-02-01T14:56:00Z"/>
          <w:b/>
          <w:bCs/>
          <w:i/>
          <w:iCs/>
          <w:sz w:val="22"/>
          <w:szCs w:val="22"/>
        </w:rPr>
      </w:pPr>
    </w:p>
    <w:p w14:paraId="64AA31F8" w14:textId="2467E58E" w:rsidR="00383B38" w:rsidRPr="004B3B42" w:rsidDel="00DD6CBD" w:rsidRDefault="00E1087C">
      <w:pPr>
        <w:rPr>
          <w:del w:id="104" w:author="Scott Cole" w:date="2023-02-01T14:56:00Z"/>
          <w:b/>
          <w:bCs/>
          <w:i/>
          <w:iCs/>
          <w:sz w:val="22"/>
          <w:szCs w:val="22"/>
        </w:rPr>
      </w:pPr>
      <w:del w:id="105" w:author="Scott Cole" w:date="2023-02-01T14:56:00Z">
        <w:r w:rsidRPr="004B3B42" w:rsidDel="00DD6CBD">
          <w:rPr>
            <w:b/>
            <w:bCs/>
            <w:i/>
            <w:iCs/>
            <w:sz w:val="22"/>
            <w:szCs w:val="22"/>
          </w:rPr>
          <w:delText xml:space="preserve">And, </w:delText>
        </w:r>
        <w:r w:rsidR="00383B38" w:rsidRPr="004B3B42" w:rsidDel="00DD6CBD">
          <w:rPr>
            <w:b/>
            <w:bCs/>
            <w:i/>
            <w:iCs/>
            <w:sz w:val="22"/>
            <w:szCs w:val="22"/>
          </w:rPr>
          <w:delText xml:space="preserve">in another </w:delText>
        </w:r>
        <w:r w:rsidR="00902C5E" w:rsidDel="00DD6CBD">
          <w:rPr>
            <w:b/>
            <w:bCs/>
            <w:i/>
            <w:iCs/>
            <w:sz w:val="22"/>
            <w:szCs w:val="22"/>
          </w:rPr>
          <w:delText xml:space="preserve">fresh </w:delText>
        </w:r>
        <w:r w:rsidR="00383B38" w:rsidRPr="004B3B42" w:rsidDel="00DD6CBD">
          <w:rPr>
            <w:b/>
            <w:bCs/>
            <w:i/>
            <w:iCs/>
            <w:sz w:val="22"/>
            <w:szCs w:val="22"/>
          </w:rPr>
          <w:delText>plane of unknown realit</w:delText>
        </w:r>
        <w:r w:rsidR="00902C5E" w:rsidDel="00DD6CBD">
          <w:rPr>
            <w:b/>
            <w:bCs/>
            <w:i/>
            <w:iCs/>
            <w:sz w:val="22"/>
            <w:szCs w:val="22"/>
          </w:rPr>
          <w:delText>y,</w:delText>
        </w:r>
        <w:r w:rsidR="00C53CBE" w:rsidDel="00DD6CBD">
          <w:rPr>
            <w:b/>
            <w:bCs/>
            <w:i/>
            <w:iCs/>
            <w:sz w:val="22"/>
            <w:szCs w:val="22"/>
          </w:rPr>
          <w:delText xml:space="preserve"> another multiverse is</w:delText>
        </w:r>
        <w:r w:rsidR="00902C5E" w:rsidDel="00DD6CBD">
          <w:rPr>
            <w:b/>
            <w:bCs/>
            <w:i/>
            <w:iCs/>
            <w:sz w:val="22"/>
            <w:szCs w:val="22"/>
          </w:rPr>
          <w:delText xml:space="preserve"> </w:delText>
        </w:r>
        <w:r w:rsidR="00C53CBE" w:rsidDel="00DD6CBD">
          <w:rPr>
            <w:b/>
            <w:bCs/>
            <w:i/>
            <w:iCs/>
            <w:sz w:val="22"/>
            <w:szCs w:val="22"/>
          </w:rPr>
          <w:delText>born</w:delText>
        </w:r>
        <w:r w:rsidR="00B04484" w:rsidDel="00DD6CBD">
          <w:rPr>
            <w:b/>
            <w:bCs/>
            <w:i/>
            <w:iCs/>
            <w:sz w:val="22"/>
            <w:szCs w:val="22"/>
          </w:rPr>
          <w:delText>.</w:delText>
        </w:r>
        <w:r w:rsidR="00C53CBE" w:rsidDel="00DD6CBD">
          <w:rPr>
            <w:b/>
            <w:bCs/>
            <w:i/>
            <w:iCs/>
            <w:sz w:val="22"/>
            <w:szCs w:val="22"/>
          </w:rPr>
          <w:delText xml:space="preserve"> We begin, 3 days hence</w:delText>
        </w:r>
        <w:r w:rsidR="00902C5E" w:rsidDel="00DD6CBD">
          <w:rPr>
            <w:b/>
            <w:bCs/>
            <w:i/>
            <w:iCs/>
            <w:sz w:val="22"/>
            <w:szCs w:val="22"/>
          </w:rPr>
          <w:delText>…</w:delText>
        </w:r>
      </w:del>
    </w:p>
    <w:p w14:paraId="1BD9DBBF" w14:textId="40DE4E4E" w:rsidR="00383B38" w:rsidDel="00DD6CBD" w:rsidRDefault="00383B38">
      <w:pPr>
        <w:rPr>
          <w:del w:id="106" w:author="Scott Cole" w:date="2023-02-01T14:56:00Z"/>
          <w:sz w:val="22"/>
          <w:szCs w:val="22"/>
        </w:rPr>
      </w:pPr>
    </w:p>
    <w:p w14:paraId="56681FD2" w14:textId="54D3F00F" w:rsidR="00E67B34" w:rsidDel="00DD6CBD" w:rsidRDefault="00E67B34" w:rsidP="00E67B34">
      <w:pPr>
        <w:rPr>
          <w:del w:id="107" w:author="Scott Cole" w:date="2023-02-01T14:56:00Z"/>
          <w:b/>
          <w:bCs/>
          <w:i/>
          <w:iCs/>
          <w:sz w:val="22"/>
          <w:szCs w:val="22"/>
        </w:rPr>
      </w:pPr>
      <w:del w:id="108" w:author="Scott Cole" w:date="2023-02-01T14:56:00Z">
        <w:r w:rsidRPr="00AF6C2B" w:rsidDel="00DD6CBD">
          <w:rPr>
            <w:b/>
            <w:bCs/>
            <w:i/>
            <w:iCs/>
            <w:sz w:val="22"/>
            <w:szCs w:val="22"/>
          </w:rPr>
          <w:delText xml:space="preserve">Verse </w:delText>
        </w:r>
        <w:r w:rsidDel="00DD6CBD">
          <w:rPr>
            <w:b/>
            <w:bCs/>
            <w:i/>
            <w:iCs/>
            <w:sz w:val="22"/>
            <w:szCs w:val="22"/>
          </w:rPr>
          <w:delText>2</w:delText>
        </w:r>
        <w:r w:rsidRPr="00AF6C2B" w:rsidDel="00DD6CBD">
          <w:rPr>
            <w:b/>
            <w:bCs/>
            <w:i/>
            <w:iCs/>
            <w:sz w:val="22"/>
            <w:szCs w:val="22"/>
          </w:rPr>
          <w:delText xml:space="preserve">: </w:delText>
        </w:r>
        <w:r w:rsidDel="00DD6CBD">
          <w:rPr>
            <w:b/>
            <w:bCs/>
            <w:i/>
            <w:iCs/>
            <w:sz w:val="22"/>
            <w:szCs w:val="22"/>
          </w:rPr>
          <w:delText>Universe Askew to You Not Me</w:delText>
        </w:r>
      </w:del>
    </w:p>
    <w:p w14:paraId="7B764E51" w14:textId="67B3AFA5" w:rsidR="00B04484" w:rsidDel="00DD6CBD" w:rsidRDefault="00B04484">
      <w:pPr>
        <w:rPr>
          <w:del w:id="109" w:author="Scott Cole" w:date="2023-02-01T14:56:00Z"/>
          <w:sz w:val="22"/>
          <w:szCs w:val="22"/>
        </w:rPr>
      </w:pPr>
      <w:del w:id="110" w:author="Scott Cole" w:date="2023-02-01T14:56:00Z">
        <w:r w:rsidDel="00DD6CBD">
          <w:rPr>
            <w:sz w:val="22"/>
            <w:szCs w:val="22"/>
          </w:rPr>
          <w:delText>When</w:delText>
        </w:r>
        <w:r w:rsidR="00E1087C" w:rsidDel="00DD6CBD">
          <w:rPr>
            <w:sz w:val="22"/>
            <w:szCs w:val="22"/>
          </w:rPr>
          <w:delText xml:space="preserve"> </w:delText>
        </w:r>
        <w:r w:rsidR="00C53CBE" w:rsidDel="00DD6CBD">
          <w:rPr>
            <w:sz w:val="22"/>
            <w:szCs w:val="22"/>
          </w:rPr>
          <w:delText>he</w:delText>
        </w:r>
        <w:r w:rsidDel="00DD6CBD">
          <w:rPr>
            <w:sz w:val="22"/>
            <w:szCs w:val="22"/>
          </w:rPr>
          <w:delText xml:space="preserve"> awoke in the </w:delText>
        </w:r>
        <w:r w:rsidR="00E1087C" w:rsidDel="00DD6CBD">
          <w:rPr>
            <w:sz w:val="22"/>
            <w:szCs w:val="22"/>
          </w:rPr>
          <w:delText>Kist Village</w:delText>
        </w:r>
        <w:r w:rsidDel="00DD6CBD">
          <w:rPr>
            <w:sz w:val="22"/>
            <w:szCs w:val="22"/>
          </w:rPr>
          <w:delText xml:space="preserve"> with </w:delText>
        </w:r>
        <w:r w:rsidR="004B526D" w:rsidDel="00DD6CBD">
          <w:rPr>
            <w:sz w:val="22"/>
            <w:szCs w:val="22"/>
          </w:rPr>
          <w:delText>L</w:delText>
        </w:r>
        <w:r w:rsidDel="00DD6CBD">
          <w:rPr>
            <w:sz w:val="22"/>
            <w:szCs w:val="22"/>
          </w:rPr>
          <w:delText>umiko hovering over him, he thought he might have died. He quickly checked his stats.</w:delText>
        </w:r>
        <w:r w:rsidR="003C3453" w:rsidDel="00DD6CBD">
          <w:rPr>
            <w:sz w:val="22"/>
            <w:szCs w:val="22"/>
          </w:rPr>
          <w:delText xml:space="preserve"> Whew! He was still a Lord and a Tier 2 badass!</w:delText>
        </w:r>
      </w:del>
    </w:p>
    <w:p w14:paraId="3CDB9DEB" w14:textId="73663BAF" w:rsidR="004B526D" w:rsidDel="00DD6CBD" w:rsidRDefault="004B526D">
      <w:pPr>
        <w:rPr>
          <w:del w:id="111" w:author="Scott Cole" w:date="2023-02-01T14:56:00Z"/>
          <w:sz w:val="22"/>
          <w:szCs w:val="22"/>
        </w:rPr>
      </w:pPr>
    </w:p>
    <w:p w14:paraId="66BB5691" w14:textId="59C4CC43" w:rsidR="00A52999" w:rsidDel="00DD6CBD" w:rsidRDefault="00F465E6">
      <w:pPr>
        <w:rPr>
          <w:del w:id="112" w:author="Scott Cole" w:date="2023-02-01T14:56:00Z"/>
          <w:sz w:val="22"/>
          <w:szCs w:val="22"/>
        </w:rPr>
      </w:pPr>
      <w:del w:id="113" w:author="Scott Cole" w:date="2023-02-01T14:56:00Z">
        <w:r w:rsidDel="00DD6CBD">
          <w:rPr>
            <w:sz w:val="22"/>
            <w:szCs w:val="22"/>
          </w:rPr>
          <w:delText>Lumiko</w:delText>
        </w:r>
        <w:r w:rsidR="004B526D" w:rsidDel="00DD6CBD">
          <w:rPr>
            <w:sz w:val="22"/>
            <w:szCs w:val="22"/>
          </w:rPr>
          <w:delText xml:space="preserve">, the village Doctor, didn’t </w:delText>
        </w:r>
        <w:r w:rsidR="007512BF" w:rsidDel="00DD6CBD">
          <w:rPr>
            <w:sz w:val="22"/>
            <w:szCs w:val="22"/>
          </w:rPr>
          <w:delText>skip</w:delText>
        </w:r>
        <w:r w:rsidR="004B526D" w:rsidDel="00DD6CBD">
          <w:rPr>
            <w:sz w:val="22"/>
            <w:szCs w:val="22"/>
          </w:rPr>
          <w:delText xml:space="preserve"> a beat </w:delText>
        </w:r>
        <w:r w:rsidR="00A52999" w:rsidDel="00DD6CBD">
          <w:rPr>
            <w:sz w:val="22"/>
            <w:szCs w:val="22"/>
          </w:rPr>
          <w:delText xml:space="preserve">in her scolding tirade </w:delText>
        </w:r>
        <w:r w:rsidR="004B526D" w:rsidDel="00DD6CBD">
          <w:rPr>
            <w:sz w:val="22"/>
            <w:szCs w:val="22"/>
          </w:rPr>
          <w:delText xml:space="preserve">even though he had been gone and lost for days. </w:delText>
        </w:r>
      </w:del>
    </w:p>
    <w:p w14:paraId="60D14A96" w14:textId="6DDD19F4" w:rsidR="00A52999" w:rsidDel="00DD6CBD" w:rsidRDefault="00A52999">
      <w:pPr>
        <w:rPr>
          <w:del w:id="114" w:author="Scott Cole" w:date="2023-02-01T14:56:00Z"/>
          <w:sz w:val="22"/>
          <w:szCs w:val="22"/>
        </w:rPr>
      </w:pPr>
    </w:p>
    <w:p w14:paraId="730ED8F1" w14:textId="0424248B" w:rsidR="004B526D" w:rsidDel="00DD6CBD" w:rsidRDefault="004B526D">
      <w:pPr>
        <w:rPr>
          <w:del w:id="115" w:author="Scott Cole" w:date="2023-02-01T14:56:00Z"/>
          <w:sz w:val="22"/>
          <w:szCs w:val="22"/>
        </w:rPr>
      </w:pPr>
      <w:del w:id="116" w:author="Scott Cole" w:date="2023-02-01T14:56:00Z">
        <w:r w:rsidDel="00DD6CBD">
          <w:rPr>
            <w:sz w:val="22"/>
            <w:szCs w:val="22"/>
          </w:rPr>
          <w:delText xml:space="preserve">She checked him over to make sure there wasn’t </w:delText>
        </w:r>
        <w:r w:rsidR="007512BF" w:rsidDel="00DD6CBD">
          <w:rPr>
            <w:sz w:val="22"/>
            <w:szCs w:val="22"/>
          </w:rPr>
          <w:delText>anything</w:delText>
        </w:r>
        <w:r w:rsidDel="00DD6CBD">
          <w:rPr>
            <w:sz w:val="22"/>
            <w:szCs w:val="22"/>
          </w:rPr>
          <w:delText xml:space="preserve"> she missed</w:delText>
        </w:r>
        <w:r w:rsidR="00A52999" w:rsidDel="00DD6CBD">
          <w:rPr>
            <w:sz w:val="22"/>
            <w:szCs w:val="22"/>
          </w:rPr>
          <w:delText>,</w:delText>
        </w:r>
        <w:r w:rsidDel="00DD6CBD">
          <w:rPr>
            <w:sz w:val="22"/>
            <w:szCs w:val="22"/>
          </w:rPr>
          <w:delText xml:space="preserve"> then began to scold him for everything from being lost in the depths to being alive and not here sooner.</w:delText>
        </w:r>
      </w:del>
    </w:p>
    <w:p w14:paraId="10530994" w14:textId="799AA6C2" w:rsidR="004B526D" w:rsidDel="00DD6CBD" w:rsidRDefault="004B526D">
      <w:pPr>
        <w:rPr>
          <w:del w:id="117" w:author="Scott Cole" w:date="2023-02-01T14:56:00Z"/>
          <w:sz w:val="22"/>
          <w:szCs w:val="22"/>
        </w:rPr>
      </w:pPr>
    </w:p>
    <w:p w14:paraId="781BFFEB" w14:textId="66DF9716" w:rsidR="004B526D" w:rsidDel="00DD6CBD" w:rsidRDefault="004B526D">
      <w:pPr>
        <w:rPr>
          <w:del w:id="118" w:author="Scott Cole" w:date="2023-02-01T14:56:00Z"/>
          <w:sz w:val="22"/>
          <w:szCs w:val="22"/>
        </w:rPr>
      </w:pPr>
      <w:del w:id="119" w:author="Scott Cole" w:date="2023-02-01T14:56:00Z">
        <w:r w:rsidDel="00DD6CBD">
          <w:rPr>
            <w:sz w:val="22"/>
            <w:szCs w:val="22"/>
          </w:rPr>
          <w:delText>It was comforting to know he</w:delText>
        </w:r>
        <w:r w:rsidR="00A52999" w:rsidDel="00DD6CBD">
          <w:rPr>
            <w:sz w:val="22"/>
            <w:szCs w:val="22"/>
          </w:rPr>
          <w:delText xml:space="preserve"> had been </w:delText>
        </w:r>
        <w:r w:rsidDel="00DD6CBD">
          <w:rPr>
            <w:sz w:val="22"/>
            <w:szCs w:val="22"/>
          </w:rPr>
          <w:delText>missed and needed</w:delText>
        </w:r>
        <w:r w:rsidR="00A52999" w:rsidDel="00DD6CBD">
          <w:rPr>
            <w:sz w:val="22"/>
            <w:szCs w:val="22"/>
          </w:rPr>
          <w:delText>. However, his injuries had delayed him enough. H</w:delText>
        </w:r>
        <w:r w:rsidDel="00DD6CBD">
          <w:rPr>
            <w:sz w:val="22"/>
            <w:szCs w:val="22"/>
          </w:rPr>
          <w:delText xml:space="preserve">e </w:delText>
        </w:r>
        <w:r w:rsidR="00A52999" w:rsidDel="00DD6CBD">
          <w:rPr>
            <w:sz w:val="22"/>
            <w:szCs w:val="22"/>
          </w:rPr>
          <w:delText xml:space="preserve">could not </w:delText>
        </w:r>
        <w:r w:rsidDel="00DD6CBD">
          <w:rPr>
            <w:sz w:val="22"/>
            <w:szCs w:val="22"/>
          </w:rPr>
          <w:delText>wait any longer.</w:delText>
        </w:r>
      </w:del>
    </w:p>
    <w:p w14:paraId="0F61E7B6" w14:textId="2AB41D75" w:rsidR="003C3453" w:rsidDel="00DD6CBD" w:rsidRDefault="003C3453">
      <w:pPr>
        <w:rPr>
          <w:del w:id="120" w:author="Scott Cole" w:date="2023-02-01T14:56:00Z"/>
          <w:sz w:val="22"/>
          <w:szCs w:val="22"/>
        </w:rPr>
      </w:pPr>
    </w:p>
    <w:p w14:paraId="3F47D934" w14:textId="6FDA0280" w:rsidR="00E47199" w:rsidDel="00DD6CBD" w:rsidRDefault="00762D05">
      <w:pPr>
        <w:rPr>
          <w:del w:id="121" w:author="Scott Cole" w:date="2023-02-01T14:56:00Z"/>
          <w:sz w:val="22"/>
          <w:szCs w:val="22"/>
        </w:rPr>
      </w:pPr>
      <w:del w:id="122" w:author="Scott Cole" w:date="2023-02-01T14:56:00Z">
        <w:r w:rsidDel="00DD6CBD">
          <w:rPr>
            <w:sz w:val="22"/>
            <w:szCs w:val="22"/>
          </w:rPr>
          <w:delText>There was so much to do, but first</w:delText>
        </w:r>
        <w:r w:rsidR="003C3453" w:rsidDel="00DD6CBD">
          <w:rPr>
            <w:sz w:val="22"/>
            <w:szCs w:val="22"/>
          </w:rPr>
          <w:delText>, t</w:delText>
        </w:r>
        <w:r w:rsidR="00E47199" w:rsidRPr="00AF6C2B" w:rsidDel="00DD6CBD">
          <w:rPr>
            <w:sz w:val="22"/>
            <w:szCs w:val="22"/>
          </w:rPr>
          <w:delText xml:space="preserve">he </w:delText>
        </w:r>
        <w:r w:rsidR="00CB17C6" w:rsidDel="00DD6CBD">
          <w:rPr>
            <w:sz w:val="22"/>
            <w:szCs w:val="22"/>
          </w:rPr>
          <w:delText>Bonding of Chaotic Souls</w:delText>
        </w:r>
        <w:r w:rsidR="00E47199" w:rsidRPr="00AF6C2B" w:rsidDel="00DD6CBD">
          <w:rPr>
            <w:sz w:val="22"/>
            <w:szCs w:val="22"/>
          </w:rPr>
          <w:delText xml:space="preserve"> has begun!</w:delText>
        </w:r>
      </w:del>
    </w:p>
    <w:p w14:paraId="4ABB2638" w14:textId="199EE94E" w:rsidR="00CB17C6" w:rsidDel="00DD6CBD" w:rsidRDefault="00CB17C6">
      <w:pPr>
        <w:rPr>
          <w:del w:id="123" w:author="Scott Cole" w:date="2023-02-01T14:56:00Z"/>
          <w:sz w:val="22"/>
          <w:szCs w:val="22"/>
        </w:rPr>
      </w:pPr>
    </w:p>
    <w:p w14:paraId="4CAA857A" w14:textId="0C9A5417" w:rsidR="00CB17C6" w:rsidRPr="00AF6C2B" w:rsidDel="00DD6CBD" w:rsidRDefault="00CB17C6">
      <w:pPr>
        <w:rPr>
          <w:del w:id="124" w:author="Scott Cole" w:date="2023-02-01T14:56:00Z"/>
          <w:sz w:val="22"/>
          <w:szCs w:val="22"/>
        </w:rPr>
      </w:pPr>
      <w:del w:id="125" w:author="Scott Cole" w:date="2023-02-01T14:56:00Z">
        <w:r w:rsidDel="00DD6CBD">
          <w:rPr>
            <w:sz w:val="22"/>
            <w:szCs w:val="22"/>
          </w:rPr>
          <w:delText>Zoctor</w:delText>
        </w:r>
        <w:r w:rsidR="00E1087C" w:rsidDel="00DD6CBD">
          <w:rPr>
            <w:sz w:val="22"/>
            <w:szCs w:val="22"/>
          </w:rPr>
          <w:delText>, the newly evolved Chaotic Lord</w:delText>
        </w:r>
        <w:r w:rsidR="004C14B4" w:rsidDel="00DD6CBD">
          <w:rPr>
            <w:sz w:val="22"/>
            <w:szCs w:val="22"/>
          </w:rPr>
          <w:delText>,</w:delText>
        </w:r>
        <w:r w:rsidDel="00DD6CBD">
          <w:rPr>
            <w:sz w:val="22"/>
            <w:szCs w:val="22"/>
          </w:rPr>
          <w:delText xml:space="preserve"> and Za</w:delText>
        </w:r>
        <w:r w:rsidR="00E1087C" w:rsidDel="00DD6CBD">
          <w:rPr>
            <w:sz w:val="22"/>
            <w:szCs w:val="22"/>
          </w:rPr>
          <w:delText>dan</w:delText>
        </w:r>
        <w:r w:rsidDel="00DD6CBD">
          <w:rPr>
            <w:sz w:val="22"/>
            <w:szCs w:val="22"/>
          </w:rPr>
          <w:delText>a</w:delText>
        </w:r>
        <w:r w:rsidR="00E1087C" w:rsidDel="00DD6CBD">
          <w:rPr>
            <w:sz w:val="22"/>
            <w:szCs w:val="22"/>
          </w:rPr>
          <w:delText xml:space="preserve">, his Chaotic dragonling </w:delText>
        </w:r>
        <w:r w:rsidR="00762D05" w:rsidDel="00DD6CBD">
          <w:rPr>
            <w:sz w:val="22"/>
            <w:szCs w:val="22"/>
          </w:rPr>
          <w:delText>familiar</w:delText>
        </w:r>
        <w:r w:rsidR="00E1087C" w:rsidDel="00DD6CBD">
          <w:rPr>
            <w:sz w:val="22"/>
            <w:szCs w:val="22"/>
          </w:rPr>
          <w:delText>,</w:delText>
        </w:r>
        <w:r w:rsidDel="00DD6CBD">
          <w:rPr>
            <w:sz w:val="22"/>
            <w:szCs w:val="22"/>
          </w:rPr>
          <w:delText xml:space="preserve"> merged, body and soul. Transforming into a Chaotic </w:delText>
        </w:r>
        <w:r w:rsidR="00902C5E" w:rsidDel="00DD6CBD">
          <w:rPr>
            <w:sz w:val="22"/>
            <w:szCs w:val="22"/>
          </w:rPr>
          <w:delText>Man</w:delText>
        </w:r>
        <w:r w:rsidR="00C53CBE" w:rsidDel="00DD6CBD">
          <w:rPr>
            <w:sz w:val="22"/>
            <w:szCs w:val="22"/>
          </w:rPr>
          <w:delText>-Dragon</w:delText>
        </w:r>
        <w:r w:rsidDel="00DD6CBD">
          <w:rPr>
            <w:sz w:val="22"/>
            <w:szCs w:val="22"/>
          </w:rPr>
          <w:delText>.</w:delText>
        </w:r>
      </w:del>
    </w:p>
    <w:p w14:paraId="75FC1204" w14:textId="1798B72C" w:rsidR="00E47199" w:rsidRPr="00AF6C2B" w:rsidDel="00DD6CBD" w:rsidRDefault="00E47199">
      <w:pPr>
        <w:rPr>
          <w:del w:id="126" w:author="Scott Cole" w:date="2023-02-01T14:56:00Z"/>
          <w:sz w:val="22"/>
          <w:szCs w:val="22"/>
        </w:rPr>
      </w:pPr>
    </w:p>
    <w:p w14:paraId="5C35BDF6" w14:textId="1C3584C3" w:rsidR="003C3453" w:rsidDel="00DD6CBD" w:rsidRDefault="00CB17C6">
      <w:pPr>
        <w:rPr>
          <w:del w:id="127" w:author="Scott Cole" w:date="2023-02-01T14:56:00Z"/>
          <w:sz w:val="22"/>
          <w:szCs w:val="22"/>
        </w:rPr>
      </w:pPr>
      <w:del w:id="128" w:author="Scott Cole" w:date="2023-02-01T14:56:00Z">
        <w:r w:rsidDel="00DD6CBD">
          <w:rPr>
            <w:sz w:val="22"/>
            <w:szCs w:val="22"/>
          </w:rPr>
          <w:delText xml:space="preserve">Their </w:delText>
        </w:r>
        <w:r w:rsidR="003D383B" w:rsidDel="00DD6CBD">
          <w:rPr>
            <w:sz w:val="22"/>
            <w:szCs w:val="22"/>
          </w:rPr>
          <w:delText xml:space="preserve">combined </w:delText>
        </w:r>
        <w:r w:rsidR="00902C5E" w:rsidDel="00DD6CBD">
          <w:rPr>
            <w:sz w:val="22"/>
            <w:szCs w:val="22"/>
          </w:rPr>
          <w:delText xml:space="preserve">form afforded </w:delText>
        </w:r>
        <w:r w:rsidDel="00DD6CBD">
          <w:rPr>
            <w:sz w:val="22"/>
            <w:szCs w:val="22"/>
          </w:rPr>
          <w:delText>w</w:delText>
        </w:r>
        <w:r w:rsidR="00E47199" w:rsidRPr="00AF6C2B" w:rsidDel="00DD6CBD">
          <w:rPr>
            <w:sz w:val="22"/>
            <w:szCs w:val="22"/>
          </w:rPr>
          <w:delText xml:space="preserve">ings of Chaos </w:delText>
        </w:r>
        <w:r w:rsidR="003D383B" w:rsidDel="00DD6CBD">
          <w:rPr>
            <w:sz w:val="22"/>
            <w:szCs w:val="22"/>
          </w:rPr>
          <w:delText>magic and physical scales</w:delText>
        </w:r>
        <w:r w:rsidR="003C3453" w:rsidDel="00DD6CBD">
          <w:rPr>
            <w:sz w:val="22"/>
            <w:szCs w:val="22"/>
          </w:rPr>
          <w:delText xml:space="preserve"> that</w:delText>
        </w:r>
        <w:r w:rsidR="003D383B" w:rsidDel="00DD6CBD">
          <w:rPr>
            <w:sz w:val="22"/>
            <w:szCs w:val="22"/>
          </w:rPr>
          <w:delText xml:space="preserve"> </w:delText>
        </w:r>
        <w:r w:rsidR="00E47199" w:rsidRPr="00AF6C2B" w:rsidDel="00DD6CBD">
          <w:rPr>
            <w:sz w:val="22"/>
            <w:szCs w:val="22"/>
          </w:rPr>
          <w:delText xml:space="preserve">unfurred to their full width of </w:delText>
        </w:r>
        <w:r w:rsidDel="00DD6CBD">
          <w:rPr>
            <w:sz w:val="22"/>
            <w:szCs w:val="22"/>
          </w:rPr>
          <w:delText>fourteen</w:delText>
        </w:r>
        <w:r w:rsidR="00E47199" w:rsidRPr="00AF6C2B" w:rsidDel="00DD6CBD">
          <w:rPr>
            <w:sz w:val="22"/>
            <w:szCs w:val="22"/>
          </w:rPr>
          <w:delText xml:space="preserve"> feet. </w:delText>
        </w:r>
      </w:del>
    </w:p>
    <w:p w14:paraId="7610C001" w14:textId="4C32E962" w:rsidR="003C3453" w:rsidDel="00DD6CBD" w:rsidRDefault="003C3453">
      <w:pPr>
        <w:rPr>
          <w:del w:id="129" w:author="Scott Cole" w:date="2023-02-01T14:56:00Z"/>
          <w:sz w:val="22"/>
          <w:szCs w:val="22"/>
        </w:rPr>
      </w:pPr>
    </w:p>
    <w:p w14:paraId="77A51351" w14:textId="165FCCE8" w:rsidR="003C3453" w:rsidDel="00DD6CBD" w:rsidRDefault="00E47199">
      <w:pPr>
        <w:rPr>
          <w:del w:id="130" w:author="Scott Cole" w:date="2023-02-01T14:56:00Z"/>
          <w:sz w:val="22"/>
          <w:szCs w:val="22"/>
        </w:rPr>
      </w:pPr>
      <w:del w:id="131" w:author="Scott Cole" w:date="2023-02-01T14:56:00Z">
        <w:r w:rsidRPr="00AF6C2B" w:rsidDel="00DD6CBD">
          <w:rPr>
            <w:sz w:val="22"/>
            <w:szCs w:val="22"/>
          </w:rPr>
          <w:delText xml:space="preserve">Their </w:delText>
        </w:r>
        <w:r w:rsidR="00371B42" w:rsidDel="00DD6CBD">
          <w:rPr>
            <w:sz w:val="22"/>
            <w:szCs w:val="22"/>
          </w:rPr>
          <w:delText xml:space="preserve">bodies and </w:delText>
        </w:r>
        <w:r w:rsidRPr="00AF6C2B" w:rsidDel="00DD6CBD">
          <w:rPr>
            <w:sz w:val="22"/>
            <w:szCs w:val="22"/>
          </w:rPr>
          <w:delText>souls entwine</w:delText>
        </w:r>
        <w:r w:rsidR="00371B42" w:rsidDel="00DD6CBD">
          <w:rPr>
            <w:sz w:val="22"/>
            <w:szCs w:val="22"/>
          </w:rPr>
          <w:delText>d becoming</w:delText>
        </w:r>
        <w:r w:rsidRPr="00AF6C2B" w:rsidDel="00DD6CBD">
          <w:rPr>
            <w:sz w:val="22"/>
            <w:szCs w:val="22"/>
          </w:rPr>
          <w:delText xml:space="preserve"> one sound on the wind</w:delText>
        </w:r>
        <w:r w:rsidR="003D383B" w:rsidDel="00DD6CBD">
          <w:rPr>
            <w:sz w:val="22"/>
            <w:szCs w:val="22"/>
          </w:rPr>
          <w:delText>.</w:delText>
        </w:r>
        <w:r w:rsidRPr="00AF6C2B" w:rsidDel="00DD6CBD">
          <w:rPr>
            <w:sz w:val="22"/>
            <w:szCs w:val="22"/>
          </w:rPr>
          <w:delText xml:space="preserve"> </w:delText>
        </w:r>
      </w:del>
    </w:p>
    <w:p w14:paraId="28ABD060" w14:textId="744499C0" w:rsidR="003C3453" w:rsidDel="00DD6CBD" w:rsidRDefault="003C3453">
      <w:pPr>
        <w:rPr>
          <w:del w:id="132" w:author="Scott Cole" w:date="2023-02-01T14:56:00Z"/>
          <w:sz w:val="22"/>
          <w:szCs w:val="22"/>
        </w:rPr>
      </w:pPr>
    </w:p>
    <w:p w14:paraId="7D7C3EBE" w14:textId="7058BE4D" w:rsidR="00E47199" w:rsidRPr="00AF6C2B" w:rsidDel="00DD6CBD" w:rsidRDefault="003D383B">
      <w:pPr>
        <w:rPr>
          <w:del w:id="133" w:author="Scott Cole" w:date="2023-02-01T14:56:00Z"/>
          <w:sz w:val="22"/>
          <w:szCs w:val="22"/>
        </w:rPr>
      </w:pPr>
      <w:del w:id="134" w:author="Scott Cole" w:date="2023-02-01T14:56:00Z">
        <w:r w:rsidDel="00DD6CBD">
          <w:rPr>
            <w:sz w:val="22"/>
            <w:szCs w:val="22"/>
          </w:rPr>
          <w:delText>T</w:delText>
        </w:r>
        <w:r w:rsidR="00E47199" w:rsidRPr="00AF6C2B" w:rsidDel="00DD6CBD">
          <w:rPr>
            <w:sz w:val="22"/>
            <w:szCs w:val="22"/>
          </w:rPr>
          <w:delText xml:space="preserve">hey flew </w:delText>
        </w:r>
        <w:r w:rsidDel="00DD6CBD">
          <w:rPr>
            <w:sz w:val="22"/>
            <w:szCs w:val="22"/>
          </w:rPr>
          <w:delText xml:space="preserve">swiftly </w:delText>
        </w:r>
        <w:r w:rsidR="00E47199" w:rsidRPr="00AF6C2B" w:rsidDel="00DD6CBD">
          <w:rPr>
            <w:sz w:val="22"/>
            <w:szCs w:val="22"/>
          </w:rPr>
          <w:delText xml:space="preserve">to inspect the new </w:delText>
        </w:r>
        <w:r w:rsidR="00371B42" w:rsidDel="00DD6CBD">
          <w:rPr>
            <w:sz w:val="22"/>
            <w:szCs w:val="22"/>
          </w:rPr>
          <w:delText>H</w:delText>
        </w:r>
        <w:r w:rsidR="00E47199" w:rsidRPr="00AF6C2B" w:rsidDel="00DD6CBD">
          <w:rPr>
            <w:sz w:val="22"/>
            <w:szCs w:val="22"/>
          </w:rPr>
          <w:delText xml:space="preserve">arbor and the Dungeon </w:delText>
        </w:r>
        <w:r w:rsidR="00371B42" w:rsidDel="00DD6CBD">
          <w:rPr>
            <w:sz w:val="22"/>
            <w:szCs w:val="22"/>
          </w:rPr>
          <w:delText>E</w:delText>
        </w:r>
        <w:r w:rsidR="00E47199" w:rsidRPr="00AF6C2B" w:rsidDel="00DD6CBD">
          <w:rPr>
            <w:sz w:val="22"/>
            <w:szCs w:val="22"/>
          </w:rPr>
          <w:delText>ntrance</w:delText>
        </w:r>
        <w:r w:rsidDel="00DD6CBD">
          <w:rPr>
            <w:sz w:val="22"/>
            <w:szCs w:val="22"/>
          </w:rPr>
          <w:delText>.</w:delText>
        </w:r>
        <w:r w:rsidR="00E47199" w:rsidRPr="00AF6C2B" w:rsidDel="00DD6CBD">
          <w:rPr>
            <w:sz w:val="22"/>
            <w:szCs w:val="22"/>
          </w:rPr>
          <w:delText xml:space="preserve"> </w:delText>
        </w:r>
        <w:r w:rsidDel="00DD6CBD">
          <w:rPr>
            <w:sz w:val="22"/>
            <w:szCs w:val="22"/>
          </w:rPr>
          <w:delText>Cl</w:delText>
        </w:r>
        <w:r w:rsidR="00E47199" w:rsidRPr="00AF6C2B" w:rsidDel="00DD6CBD">
          <w:rPr>
            <w:sz w:val="22"/>
            <w:szCs w:val="22"/>
          </w:rPr>
          <w:delText>os</w:delText>
        </w:r>
        <w:r w:rsidDel="00DD6CBD">
          <w:rPr>
            <w:sz w:val="22"/>
            <w:szCs w:val="22"/>
          </w:rPr>
          <w:delText>i</w:delText>
        </w:r>
        <w:r w:rsidR="00E47199" w:rsidRPr="00AF6C2B" w:rsidDel="00DD6CBD">
          <w:rPr>
            <w:sz w:val="22"/>
            <w:szCs w:val="22"/>
          </w:rPr>
          <w:delText>n</w:delText>
        </w:r>
        <w:r w:rsidDel="00DD6CBD">
          <w:rPr>
            <w:sz w:val="22"/>
            <w:szCs w:val="22"/>
          </w:rPr>
          <w:delText>e, the Kist Village professional Dungeon Keeper,</w:delText>
        </w:r>
        <w:r w:rsidR="00E47199" w:rsidRPr="00AF6C2B" w:rsidDel="00DD6CBD">
          <w:rPr>
            <w:sz w:val="22"/>
            <w:szCs w:val="22"/>
          </w:rPr>
          <w:delText xml:space="preserve"> had </w:delText>
        </w:r>
        <w:r w:rsidR="00371B42" w:rsidDel="00DD6CBD">
          <w:rPr>
            <w:sz w:val="22"/>
            <w:szCs w:val="22"/>
          </w:rPr>
          <w:delText xml:space="preserve">installed </w:delText>
        </w:r>
        <w:r w:rsidR="002E3A70" w:rsidDel="00DD6CBD">
          <w:rPr>
            <w:sz w:val="22"/>
            <w:szCs w:val="22"/>
          </w:rPr>
          <w:delText xml:space="preserve">the alluring entrance soon after </w:delText>
        </w:r>
        <w:r w:rsidR="001435E9" w:rsidRPr="00AF6C2B" w:rsidDel="00DD6CBD">
          <w:rPr>
            <w:sz w:val="22"/>
            <w:szCs w:val="22"/>
          </w:rPr>
          <w:delText>the guards reported the approaching caravan of ships.</w:delText>
        </w:r>
      </w:del>
    </w:p>
    <w:p w14:paraId="71D46BA9" w14:textId="1789810B" w:rsidR="00E47199" w:rsidRPr="00AF6C2B" w:rsidDel="00DD6CBD" w:rsidRDefault="00E47199">
      <w:pPr>
        <w:rPr>
          <w:del w:id="135" w:author="Scott Cole" w:date="2023-02-01T14:56:00Z"/>
          <w:sz w:val="22"/>
          <w:szCs w:val="22"/>
        </w:rPr>
      </w:pPr>
    </w:p>
    <w:p w14:paraId="2CE97D53" w14:textId="1A9FC977" w:rsidR="002E3A70" w:rsidDel="00DD6CBD" w:rsidRDefault="003F5AB8">
      <w:pPr>
        <w:rPr>
          <w:del w:id="136" w:author="Scott Cole" w:date="2023-02-01T14:56:00Z"/>
          <w:sz w:val="22"/>
          <w:szCs w:val="22"/>
        </w:rPr>
      </w:pPr>
      <w:del w:id="137" w:author="Scott Cole" w:date="2023-02-01T14:56:00Z">
        <w:r w:rsidDel="00DD6CBD">
          <w:rPr>
            <w:sz w:val="22"/>
            <w:szCs w:val="22"/>
          </w:rPr>
          <w:delText xml:space="preserve">In the Dungeon, </w:delText>
        </w:r>
        <w:r w:rsidR="002E3A70" w:rsidDel="00DD6CBD">
          <w:rPr>
            <w:sz w:val="22"/>
            <w:szCs w:val="22"/>
          </w:rPr>
          <w:delText>Closine</w:delText>
        </w:r>
        <w:r w:rsidR="00E47199" w:rsidRPr="00AF6C2B" w:rsidDel="00DD6CBD">
          <w:rPr>
            <w:sz w:val="22"/>
            <w:szCs w:val="22"/>
          </w:rPr>
          <w:delText xml:space="preserve"> had done </w:delText>
        </w:r>
        <w:r w:rsidR="001435E9" w:rsidRPr="00AF6C2B" w:rsidDel="00DD6CBD">
          <w:rPr>
            <w:sz w:val="22"/>
            <w:szCs w:val="22"/>
          </w:rPr>
          <w:delText>jaw-dropping</w:delText>
        </w:r>
        <w:r w:rsidR="00E47199" w:rsidRPr="00AF6C2B" w:rsidDel="00DD6CBD">
          <w:rPr>
            <w:sz w:val="22"/>
            <w:szCs w:val="22"/>
          </w:rPr>
          <w:delText xml:space="preserve"> work in </w:delText>
        </w:r>
        <w:r w:rsidR="00C0573B" w:rsidRPr="00AF6C2B" w:rsidDel="00DD6CBD">
          <w:rPr>
            <w:sz w:val="22"/>
            <w:szCs w:val="22"/>
          </w:rPr>
          <w:delText>the last few days following the battle</w:delText>
        </w:r>
        <w:r w:rsidR="00E47199" w:rsidRPr="00AF6C2B" w:rsidDel="00DD6CBD">
          <w:rPr>
            <w:sz w:val="22"/>
            <w:szCs w:val="22"/>
          </w:rPr>
          <w:delText xml:space="preserve"> and the huge influx of </w:delText>
        </w:r>
        <w:r w:rsidR="00C0573B" w:rsidRPr="00AF6C2B" w:rsidDel="00DD6CBD">
          <w:rPr>
            <w:sz w:val="22"/>
            <w:szCs w:val="22"/>
          </w:rPr>
          <w:delText xml:space="preserve">dungeon </w:delText>
        </w:r>
        <w:r w:rsidR="00E47199" w:rsidRPr="00AF6C2B" w:rsidDel="00DD6CBD">
          <w:rPr>
            <w:sz w:val="22"/>
            <w:szCs w:val="22"/>
          </w:rPr>
          <w:delText>resources did not go wasted.</w:delText>
        </w:r>
        <w:r w:rsidR="0091270E" w:rsidRPr="00AF6C2B" w:rsidDel="00DD6CBD">
          <w:rPr>
            <w:sz w:val="22"/>
            <w:szCs w:val="22"/>
          </w:rPr>
          <w:delText xml:space="preserve"> </w:delText>
        </w:r>
      </w:del>
    </w:p>
    <w:p w14:paraId="16D285A1" w14:textId="7F00A8FA" w:rsidR="002E3A70" w:rsidDel="00DD6CBD" w:rsidRDefault="002E3A70">
      <w:pPr>
        <w:rPr>
          <w:del w:id="138" w:author="Scott Cole" w:date="2023-02-01T14:56:00Z"/>
          <w:sz w:val="22"/>
          <w:szCs w:val="22"/>
        </w:rPr>
      </w:pPr>
    </w:p>
    <w:p w14:paraId="4D923296" w14:textId="134D0E14" w:rsidR="002E3A70" w:rsidDel="00DD6CBD" w:rsidRDefault="0091270E">
      <w:pPr>
        <w:rPr>
          <w:del w:id="139" w:author="Scott Cole" w:date="2023-02-01T14:56:00Z"/>
          <w:sz w:val="22"/>
          <w:szCs w:val="22"/>
        </w:rPr>
      </w:pPr>
      <w:del w:id="140" w:author="Scott Cole" w:date="2023-02-01T14:56:00Z">
        <w:r w:rsidRPr="00AF6C2B" w:rsidDel="00DD6CBD">
          <w:rPr>
            <w:sz w:val="22"/>
            <w:szCs w:val="22"/>
          </w:rPr>
          <w:delText xml:space="preserve">The simplified Factory </w:delText>
        </w:r>
        <w:r w:rsidR="007F4CE1" w:rsidDel="00DD6CBD">
          <w:rPr>
            <w:sz w:val="22"/>
            <w:szCs w:val="22"/>
          </w:rPr>
          <w:delText xml:space="preserve">and </w:delText>
        </w:r>
        <w:r w:rsidRPr="00AF6C2B" w:rsidDel="00DD6CBD">
          <w:rPr>
            <w:sz w:val="22"/>
            <w:szCs w:val="22"/>
          </w:rPr>
          <w:delText>Battery Room</w:delText>
        </w:r>
        <w:r w:rsidR="007F4CE1" w:rsidDel="00DD6CBD">
          <w:rPr>
            <w:sz w:val="22"/>
            <w:szCs w:val="22"/>
          </w:rPr>
          <w:delText>s</w:delText>
        </w:r>
        <w:r w:rsidRPr="00AF6C2B" w:rsidDel="00DD6CBD">
          <w:rPr>
            <w:sz w:val="22"/>
            <w:szCs w:val="22"/>
          </w:rPr>
          <w:delText xml:space="preserve"> needed some polish but he had done an impressive job of improvising the Battery Room from the Mana Storage Blueprint</w:delText>
        </w:r>
        <w:r w:rsidR="007F4CE1" w:rsidDel="00DD6CBD">
          <w:rPr>
            <w:sz w:val="22"/>
            <w:szCs w:val="22"/>
          </w:rPr>
          <w:delText xml:space="preserve"> that they were not able to build yet due to requirements.</w:delText>
        </w:r>
      </w:del>
    </w:p>
    <w:p w14:paraId="59625CD4" w14:textId="0E21DA21" w:rsidR="002E3A70" w:rsidDel="00DD6CBD" w:rsidRDefault="002E3A70">
      <w:pPr>
        <w:rPr>
          <w:del w:id="141" w:author="Scott Cole" w:date="2023-02-01T14:56:00Z"/>
          <w:sz w:val="22"/>
          <w:szCs w:val="22"/>
        </w:rPr>
      </w:pPr>
    </w:p>
    <w:p w14:paraId="30B5C2EB" w14:textId="4DA14E9E" w:rsidR="00E47199" w:rsidDel="00DD6CBD" w:rsidRDefault="0091270E">
      <w:pPr>
        <w:rPr>
          <w:del w:id="142" w:author="Scott Cole" w:date="2023-02-01T14:56:00Z"/>
          <w:sz w:val="22"/>
          <w:szCs w:val="22"/>
        </w:rPr>
      </w:pPr>
      <w:del w:id="143" w:author="Scott Cole" w:date="2023-02-01T14:56:00Z">
        <w:r w:rsidRPr="00AF6C2B" w:rsidDel="00DD6CBD">
          <w:rPr>
            <w:sz w:val="22"/>
            <w:szCs w:val="22"/>
          </w:rPr>
          <w:delText xml:space="preserve">The </w:delText>
        </w:r>
        <w:r w:rsidR="00902C5E" w:rsidDel="00DD6CBD">
          <w:rPr>
            <w:sz w:val="22"/>
            <w:szCs w:val="22"/>
          </w:rPr>
          <w:delText xml:space="preserve">Fey </w:delText>
        </w:r>
        <w:r w:rsidRPr="00AF6C2B" w:rsidDel="00DD6CBD">
          <w:rPr>
            <w:sz w:val="22"/>
            <w:szCs w:val="22"/>
          </w:rPr>
          <w:delText>Factory Room was going to be a surprise, but there was no chance of that since the Dungeon was constantly being harvested now</w:delText>
        </w:r>
        <w:r w:rsidR="00902C5E" w:rsidDel="00DD6CBD">
          <w:rPr>
            <w:sz w:val="22"/>
            <w:szCs w:val="22"/>
          </w:rPr>
          <w:delText xml:space="preserve"> by villagers and Adventurers</w:delText>
        </w:r>
        <w:r w:rsidRPr="00AF6C2B" w:rsidDel="00DD6CBD">
          <w:rPr>
            <w:sz w:val="22"/>
            <w:szCs w:val="22"/>
          </w:rPr>
          <w:delText>.</w:delText>
        </w:r>
        <w:r w:rsidR="00931B51" w:rsidDel="00DD6CBD">
          <w:rPr>
            <w:sz w:val="22"/>
            <w:szCs w:val="22"/>
          </w:rPr>
          <w:delText xml:space="preserve"> The secret was out</w:delText>
        </w:r>
        <w:r w:rsidR="00902C5E" w:rsidDel="00DD6CBD">
          <w:rPr>
            <w:sz w:val="22"/>
            <w:szCs w:val="22"/>
          </w:rPr>
          <w:delText xml:space="preserve"> and Fey </w:delText>
        </w:r>
        <w:r w:rsidR="00581493" w:rsidDel="00DD6CBD">
          <w:rPr>
            <w:sz w:val="22"/>
            <w:szCs w:val="22"/>
          </w:rPr>
          <w:delText xml:space="preserve">realm’s </w:delText>
        </w:r>
        <w:r w:rsidR="00902C5E" w:rsidDel="00DD6CBD">
          <w:rPr>
            <w:sz w:val="22"/>
            <w:szCs w:val="22"/>
          </w:rPr>
          <w:delText>magic was in</w:delText>
        </w:r>
        <w:r w:rsidR="00B11E2A" w:rsidDel="00DD6CBD">
          <w:rPr>
            <w:sz w:val="22"/>
            <w:szCs w:val="22"/>
          </w:rPr>
          <w:delText xml:space="preserve">. The fairy water and Fey Portal </w:delText>
        </w:r>
        <w:r w:rsidR="00581493" w:rsidDel="00DD6CBD">
          <w:rPr>
            <w:sz w:val="22"/>
            <w:szCs w:val="22"/>
          </w:rPr>
          <w:delText xml:space="preserve">were </w:delText>
        </w:r>
        <w:r w:rsidR="00B11E2A" w:rsidDel="00DD6CBD">
          <w:rPr>
            <w:sz w:val="22"/>
            <w:szCs w:val="22"/>
          </w:rPr>
          <w:delText>already feeding the Soul Stone Generator.</w:delText>
        </w:r>
      </w:del>
    </w:p>
    <w:p w14:paraId="317C3F67" w14:textId="4051F42A" w:rsidR="00B11E2A" w:rsidDel="00DD6CBD" w:rsidRDefault="00B11E2A">
      <w:pPr>
        <w:rPr>
          <w:del w:id="144" w:author="Scott Cole" w:date="2023-02-01T14:56:00Z"/>
          <w:sz w:val="22"/>
          <w:szCs w:val="22"/>
        </w:rPr>
      </w:pPr>
    </w:p>
    <w:p w14:paraId="3DC22BF5" w14:textId="4AE35E45" w:rsidR="00B11E2A" w:rsidRPr="00AF6C2B" w:rsidDel="00DD6CBD" w:rsidRDefault="00B11E2A">
      <w:pPr>
        <w:rPr>
          <w:del w:id="145" w:author="Scott Cole" w:date="2023-02-01T14:56:00Z"/>
          <w:sz w:val="22"/>
          <w:szCs w:val="22"/>
        </w:rPr>
      </w:pPr>
      <w:del w:id="146" w:author="Scott Cole" w:date="2023-02-01T14:56:00Z">
        <w:r w:rsidDel="00DD6CBD">
          <w:rPr>
            <w:sz w:val="22"/>
            <w:szCs w:val="22"/>
          </w:rPr>
          <w:delText>Zoctor thought he was so smart. He figured out how to have the Dungeon create the Soul Stones and spit them out near all the</w:delText>
        </w:r>
        <w:r w:rsidR="003F5AB8" w:rsidDel="00DD6CBD">
          <w:rPr>
            <w:sz w:val="22"/>
            <w:szCs w:val="22"/>
          </w:rPr>
          <w:delText xml:space="preserve"> surrounding Dungeon defenses</w:delText>
        </w:r>
        <w:r w:rsidDel="00DD6CBD">
          <w:rPr>
            <w:sz w:val="22"/>
            <w:szCs w:val="22"/>
          </w:rPr>
          <w:delText xml:space="preserve">. </w:delText>
        </w:r>
        <w:r w:rsidR="003F5AB8" w:rsidDel="00DD6CBD">
          <w:rPr>
            <w:sz w:val="22"/>
            <w:szCs w:val="22"/>
          </w:rPr>
          <w:delText>Anything caught by the</w:delText>
        </w:r>
        <w:r w:rsidDel="00DD6CBD">
          <w:rPr>
            <w:sz w:val="22"/>
            <w:szCs w:val="22"/>
          </w:rPr>
          <w:delText xml:space="preserve"> Dungeon</w:delText>
        </w:r>
        <w:r w:rsidR="003F5AB8" w:rsidDel="00DD6CBD">
          <w:rPr>
            <w:sz w:val="22"/>
            <w:szCs w:val="22"/>
          </w:rPr>
          <w:delText xml:space="preserve"> defenses would give up the ghost and fill the empty stones sitting at the outside edges.</w:delText>
        </w:r>
        <w:r w:rsidDel="00DD6CBD">
          <w:rPr>
            <w:sz w:val="22"/>
            <w:szCs w:val="22"/>
          </w:rPr>
          <w:delText xml:space="preserve"> </w:delText>
        </w:r>
        <w:r w:rsidR="003F5AB8" w:rsidDel="00DD6CBD">
          <w:rPr>
            <w:sz w:val="22"/>
            <w:szCs w:val="22"/>
          </w:rPr>
          <w:delText>T</w:delText>
        </w:r>
        <w:r w:rsidDel="00DD6CBD">
          <w:rPr>
            <w:sz w:val="22"/>
            <w:szCs w:val="22"/>
          </w:rPr>
          <w:delText xml:space="preserve">he </w:delText>
        </w:r>
        <w:r w:rsidR="003F5AB8" w:rsidDel="00DD6CBD">
          <w:rPr>
            <w:sz w:val="22"/>
            <w:szCs w:val="22"/>
          </w:rPr>
          <w:delText xml:space="preserve">filled </w:delText>
        </w:r>
        <w:r w:rsidDel="00DD6CBD">
          <w:rPr>
            <w:sz w:val="22"/>
            <w:szCs w:val="22"/>
          </w:rPr>
          <w:delText xml:space="preserve">Souls </w:delText>
        </w:r>
        <w:r w:rsidR="003F5AB8" w:rsidDel="00DD6CBD">
          <w:rPr>
            <w:sz w:val="22"/>
            <w:szCs w:val="22"/>
          </w:rPr>
          <w:delText>Stones</w:delText>
        </w:r>
        <w:r w:rsidDel="00DD6CBD">
          <w:rPr>
            <w:sz w:val="22"/>
            <w:szCs w:val="22"/>
          </w:rPr>
          <w:delText xml:space="preserve"> </w:delText>
        </w:r>
        <w:r w:rsidR="003F5AB8" w:rsidDel="00DD6CBD">
          <w:rPr>
            <w:sz w:val="22"/>
            <w:szCs w:val="22"/>
          </w:rPr>
          <w:delText>would be collected by a</w:delText>
        </w:r>
        <w:r w:rsidDel="00DD6CBD">
          <w:rPr>
            <w:sz w:val="22"/>
            <w:szCs w:val="22"/>
          </w:rPr>
          <w:delText xml:space="preserve"> villager</w:delText>
        </w:r>
        <w:r w:rsidR="003F5AB8" w:rsidDel="00DD6CBD">
          <w:rPr>
            <w:sz w:val="22"/>
            <w:szCs w:val="22"/>
          </w:rPr>
          <w:delText>.</w:delText>
        </w:r>
        <w:r w:rsidDel="00DD6CBD">
          <w:rPr>
            <w:sz w:val="22"/>
            <w:szCs w:val="22"/>
          </w:rPr>
          <w:delText xml:space="preserve"> It would probably be the same person that collected the eggs from the Egg Genesis Room.</w:delText>
        </w:r>
        <w:r w:rsidR="003F5AB8" w:rsidDel="00DD6CBD">
          <w:rPr>
            <w:sz w:val="22"/>
            <w:szCs w:val="22"/>
          </w:rPr>
          <w:delText xml:space="preserve"> It was a pretty good plan.</w:delText>
        </w:r>
      </w:del>
    </w:p>
    <w:p w14:paraId="1B9F9036" w14:textId="0FA46CB6" w:rsidR="00E47199" w:rsidRPr="00AF6C2B" w:rsidDel="00DD6CBD" w:rsidRDefault="00E47199">
      <w:pPr>
        <w:rPr>
          <w:del w:id="147" w:author="Scott Cole" w:date="2023-02-01T14:56:00Z"/>
          <w:sz w:val="22"/>
          <w:szCs w:val="22"/>
        </w:rPr>
      </w:pPr>
    </w:p>
    <w:p w14:paraId="0B476330" w14:textId="439B23D7" w:rsidR="00D34A88" w:rsidDel="00DD6CBD" w:rsidRDefault="003F5AB8">
      <w:pPr>
        <w:rPr>
          <w:del w:id="148" w:author="Scott Cole" w:date="2023-02-01T14:56:00Z"/>
          <w:sz w:val="22"/>
          <w:szCs w:val="22"/>
        </w:rPr>
      </w:pPr>
      <w:del w:id="149" w:author="Scott Cole" w:date="2023-02-01T14:56:00Z">
        <w:r w:rsidDel="00DD6CBD">
          <w:rPr>
            <w:sz w:val="22"/>
            <w:szCs w:val="22"/>
          </w:rPr>
          <w:delText>Inside the Village, t</w:delText>
        </w:r>
        <w:r w:rsidR="00E47199" w:rsidRPr="00AF6C2B" w:rsidDel="00DD6CBD">
          <w:rPr>
            <w:sz w:val="22"/>
            <w:szCs w:val="22"/>
          </w:rPr>
          <w:delText xml:space="preserve">ogether with Cooter, the </w:delText>
        </w:r>
        <w:r w:rsidR="00373535" w:rsidDel="00DD6CBD">
          <w:rPr>
            <w:sz w:val="22"/>
            <w:szCs w:val="22"/>
          </w:rPr>
          <w:delText>Sprite</w:delText>
        </w:r>
        <w:r w:rsidR="00E47199" w:rsidRPr="00AF6C2B" w:rsidDel="00DD6CBD">
          <w:rPr>
            <w:sz w:val="22"/>
            <w:szCs w:val="22"/>
          </w:rPr>
          <w:delText xml:space="preserve"> </w:delText>
        </w:r>
        <w:r w:rsidR="00373535" w:rsidDel="00DD6CBD">
          <w:rPr>
            <w:sz w:val="22"/>
            <w:szCs w:val="22"/>
          </w:rPr>
          <w:delText xml:space="preserve">Master ranked </w:delText>
        </w:r>
        <w:r w:rsidR="00E47199" w:rsidRPr="00AF6C2B" w:rsidDel="00DD6CBD">
          <w:rPr>
            <w:sz w:val="22"/>
            <w:szCs w:val="22"/>
          </w:rPr>
          <w:delText>engineer</w:delText>
        </w:r>
        <w:r w:rsidR="00902C5E" w:rsidDel="00DD6CBD">
          <w:rPr>
            <w:sz w:val="22"/>
            <w:szCs w:val="22"/>
          </w:rPr>
          <w:delText xml:space="preserve"> sent by Hisako</w:delText>
        </w:r>
        <w:r w:rsidR="00E47199" w:rsidRPr="00AF6C2B" w:rsidDel="00DD6CBD">
          <w:rPr>
            <w:sz w:val="22"/>
            <w:szCs w:val="22"/>
          </w:rPr>
          <w:delText>, Leslie</w:delText>
        </w:r>
        <w:r w:rsidR="00902C5E" w:rsidDel="00DD6CBD">
          <w:rPr>
            <w:sz w:val="22"/>
            <w:szCs w:val="22"/>
          </w:rPr>
          <w:delText xml:space="preserve"> the village professional builder</w:delText>
        </w:r>
        <w:r w:rsidR="0091270E" w:rsidRPr="00AF6C2B" w:rsidDel="00DD6CBD">
          <w:rPr>
            <w:sz w:val="22"/>
            <w:szCs w:val="22"/>
          </w:rPr>
          <w:delText>,</w:delText>
        </w:r>
        <w:r w:rsidR="00E47199" w:rsidRPr="00AF6C2B" w:rsidDel="00DD6CBD">
          <w:rPr>
            <w:sz w:val="22"/>
            <w:szCs w:val="22"/>
          </w:rPr>
          <w:delText xml:space="preserve"> and Bea</w:delText>
        </w:r>
        <w:r w:rsidR="00902C5E" w:rsidDel="00DD6CBD">
          <w:rPr>
            <w:sz w:val="22"/>
            <w:szCs w:val="22"/>
          </w:rPr>
          <w:delText xml:space="preserve"> the scholar</w:delText>
        </w:r>
        <w:r w:rsidR="0091270E" w:rsidRPr="00AF6C2B" w:rsidDel="00DD6CBD">
          <w:rPr>
            <w:sz w:val="22"/>
            <w:szCs w:val="22"/>
          </w:rPr>
          <w:delText>,</w:delText>
        </w:r>
        <w:r w:rsidR="00E47199" w:rsidRPr="00AF6C2B" w:rsidDel="00DD6CBD">
          <w:rPr>
            <w:sz w:val="22"/>
            <w:szCs w:val="22"/>
          </w:rPr>
          <w:delText xml:space="preserve"> they created </w:delText>
        </w:r>
        <w:r w:rsidR="00D34A88" w:rsidDel="00DD6CBD">
          <w:rPr>
            <w:sz w:val="22"/>
            <w:szCs w:val="22"/>
          </w:rPr>
          <w:delText>several</w:delText>
        </w:r>
        <w:r w:rsidR="00E47199" w:rsidRPr="00AF6C2B" w:rsidDel="00DD6CBD">
          <w:rPr>
            <w:sz w:val="22"/>
            <w:szCs w:val="22"/>
          </w:rPr>
          <w:delText xml:space="preserve"> new blueprints. </w:delText>
        </w:r>
      </w:del>
    </w:p>
    <w:p w14:paraId="3E42C5AF" w14:textId="31BAD7A2" w:rsidR="00D34A88" w:rsidDel="00DD6CBD" w:rsidRDefault="00D34A88">
      <w:pPr>
        <w:rPr>
          <w:del w:id="150" w:author="Scott Cole" w:date="2023-02-01T14:56:00Z"/>
          <w:sz w:val="22"/>
          <w:szCs w:val="22"/>
        </w:rPr>
      </w:pPr>
    </w:p>
    <w:p w14:paraId="0C05FA46" w14:textId="1F5144FF" w:rsidR="007F4CE1" w:rsidDel="00DD6CBD" w:rsidRDefault="00E47199">
      <w:pPr>
        <w:rPr>
          <w:del w:id="151" w:author="Scott Cole" w:date="2023-02-01T14:56:00Z"/>
          <w:sz w:val="22"/>
          <w:szCs w:val="22"/>
        </w:rPr>
      </w:pPr>
      <w:del w:id="152" w:author="Scott Cole" w:date="2023-02-01T14:56:00Z">
        <w:r w:rsidRPr="00AF6C2B" w:rsidDel="00DD6CBD">
          <w:rPr>
            <w:sz w:val="22"/>
            <w:szCs w:val="22"/>
          </w:rPr>
          <w:delText>The new Library was almost complete</w:delText>
        </w:r>
        <w:r w:rsidR="00D34A88" w:rsidDel="00DD6CBD">
          <w:rPr>
            <w:sz w:val="22"/>
            <w:szCs w:val="22"/>
          </w:rPr>
          <w:delText xml:space="preserve"> and soon the Magic Core would be added for a </w:delText>
        </w:r>
        <w:r w:rsidR="00117938" w:rsidDel="00DD6CBD">
          <w:rPr>
            <w:sz w:val="22"/>
            <w:szCs w:val="22"/>
          </w:rPr>
          <w:delText>surprise</w:delText>
        </w:r>
        <w:r w:rsidR="00D34A88" w:rsidDel="00DD6CBD">
          <w:rPr>
            <w:sz w:val="22"/>
            <w:szCs w:val="22"/>
          </w:rPr>
          <w:delText xml:space="preserve"> reveal of the Shadow Library of Hidden Secrets, Treasures, and Quests</w:delText>
        </w:r>
        <w:r w:rsidRPr="00AF6C2B" w:rsidDel="00DD6CBD">
          <w:rPr>
            <w:sz w:val="22"/>
            <w:szCs w:val="22"/>
          </w:rPr>
          <w:delText>.</w:delText>
        </w:r>
        <w:r w:rsidR="00D34A88" w:rsidDel="00DD6CBD">
          <w:rPr>
            <w:sz w:val="22"/>
            <w:szCs w:val="22"/>
          </w:rPr>
          <w:delText xml:space="preserve"> </w:delText>
        </w:r>
      </w:del>
    </w:p>
    <w:p w14:paraId="42F3FBFB" w14:textId="0BD0B006" w:rsidR="007F4CE1" w:rsidDel="00DD6CBD" w:rsidRDefault="007F4CE1">
      <w:pPr>
        <w:rPr>
          <w:del w:id="153" w:author="Scott Cole" w:date="2023-02-01T14:56:00Z"/>
          <w:sz w:val="22"/>
          <w:szCs w:val="22"/>
        </w:rPr>
      </w:pPr>
    </w:p>
    <w:p w14:paraId="3F3BBCB1" w14:textId="7D1A6E10" w:rsidR="00D34A88" w:rsidDel="00DD6CBD" w:rsidRDefault="00D34A88">
      <w:pPr>
        <w:rPr>
          <w:del w:id="154" w:author="Scott Cole" w:date="2023-02-01T14:56:00Z"/>
          <w:sz w:val="22"/>
          <w:szCs w:val="22"/>
        </w:rPr>
      </w:pPr>
      <w:del w:id="155" w:author="Scott Cole" w:date="2023-02-01T14:56:00Z">
        <w:r w:rsidDel="00DD6CBD">
          <w:rPr>
            <w:sz w:val="22"/>
            <w:szCs w:val="22"/>
          </w:rPr>
          <w:delText>The real s</w:delText>
        </w:r>
        <w:r w:rsidR="00CE6159" w:rsidDel="00DD6CBD">
          <w:rPr>
            <w:sz w:val="22"/>
            <w:szCs w:val="22"/>
          </w:rPr>
          <w:delText>hocker to all except maybe the Scholars</w:delText>
        </w:r>
        <w:r w:rsidDel="00DD6CBD">
          <w:rPr>
            <w:sz w:val="22"/>
            <w:szCs w:val="22"/>
          </w:rPr>
          <w:delText xml:space="preserve"> will be the elevated building once it aligns with the Dark leyline</w:delText>
        </w:r>
        <w:r w:rsidR="00CE6159" w:rsidDel="00DD6CBD">
          <w:rPr>
            <w:sz w:val="22"/>
            <w:szCs w:val="22"/>
          </w:rPr>
          <w:delText>; It will hit level 3 at least</w:delText>
        </w:r>
        <w:r w:rsidR="001330F5" w:rsidDel="00DD6CBD">
          <w:rPr>
            <w:sz w:val="22"/>
            <w:szCs w:val="22"/>
          </w:rPr>
          <w:delText xml:space="preserve"> and the Dark magic bonus will hit all the newly created Dark mages, sprites, and pixies.</w:delText>
        </w:r>
      </w:del>
    </w:p>
    <w:p w14:paraId="3243E118" w14:textId="79FD6959" w:rsidR="00D34A88" w:rsidDel="00DD6CBD" w:rsidRDefault="00D34A88">
      <w:pPr>
        <w:rPr>
          <w:del w:id="156" w:author="Scott Cole" w:date="2023-02-01T14:56:00Z"/>
          <w:sz w:val="22"/>
          <w:szCs w:val="22"/>
        </w:rPr>
      </w:pPr>
    </w:p>
    <w:p w14:paraId="22DC4773" w14:textId="51DCFA67" w:rsidR="001435E9" w:rsidRPr="00AF6C2B" w:rsidDel="00DD6CBD" w:rsidRDefault="001435E9">
      <w:pPr>
        <w:rPr>
          <w:del w:id="157" w:author="Scott Cole" w:date="2023-02-01T14:56:00Z"/>
          <w:sz w:val="22"/>
          <w:szCs w:val="22"/>
        </w:rPr>
      </w:pPr>
      <w:del w:id="158" w:author="Scott Cole" w:date="2023-02-01T14:56:00Z">
        <w:r w:rsidRPr="00AF6C2B" w:rsidDel="00DD6CBD">
          <w:rPr>
            <w:sz w:val="22"/>
            <w:szCs w:val="22"/>
          </w:rPr>
          <w:delText xml:space="preserve">The tree-apartment complex foundation was being </w:delText>
        </w:r>
        <w:r w:rsidR="00C0573B" w:rsidRPr="00AF6C2B" w:rsidDel="00DD6CBD">
          <w:rPr>
            <w:sz w:val="22"/>
            <w:szCs w:val="22"/>
          </w:rPr>
          <w:delText>prepared</w:delText>
        </w:r>
        <w:r w:rsidRPr="00AF6C2B" w:rsidDel="00DD6CBD">
          <w:rPr>
            <w:sz w:val="22"/>
            <w:szCs w:val="22"/>
          </w:rPr>
          <w:delText xml:space="preserve">. And the Marketplace was starting to take shape under Mama’s </w:delText>
        </w:r>
        <w:r w:rsidR="00C0573B" w:rsidRPr="00AF6C2B" w:rsidDel="00DD6CBD">
          <w:rPr>
            <w:sz w:val="22"/>
            <w:szCs w:val="22"/>
          </w:rPr>
          <w:delText xml:space="preserve">stern </w:delText>
        </w:r>
        <w:r w:rsidRPr="00AF6C2B" w:rsidDel="00DD6CBD">
          <w:rPr>
            <w:sz w:val="22"/>
            <w:szCs w:val="22"/>
          </w:rPr>
          <w:delText xml:space="preserve">watch. </w:delText>
        </w:r>
      </w:del>
    </w:p>
    <w:p w14:paraId="5FAC7753" w14:textId="257F351C" w:rsidR="001435E9" w:rsidRPr="00AF6C2B" w:rsidDel="00DD6CBD" w:rsidRDefault="001435E9">
      <w:pPr>
        <w:rPr>
          <w:del w:id="159" w:author="Scott Cole" w:date="2023-02-01T14:56:00Z"/>
          <w:sz w:val="22"/>
          <w:szCs w:val="22"/>
        </w:rPr>
      </w:pPr>
    </w:p>
    <w:p w14:paraId="1AE0F30F" w14:textId="3BA346FB" w:rsidR="00E47199" w:rsidRPr="00AF6C2B" w:rsidDel="00DD6CBD" w:rsidRDefault="00E47199">
      <w:pPr>
        <w:rPr>
          <w:del w:id="160" w:author="Scott Cole" w:date="2023-02-01T14:56:00Z"/>
          <w:sz w:val="22"/>
          <w:szCs w:val="22"/>
        </w:rPr>
      </w:pPr>
      <w:del w:id="161" w:author="Scott Cole" w:date="2023-02-01T14:56:00Z">
        <w:r w:rsidRPr="00AF6C2B" w:rsidDel="00DD6CBD">
          <w:rPr>
            <w:sz w:val="22"/>
            <w:szCs w:val="22"/>
          </w:rPr>
          <w:delText xml:space="preserve">He </w:delText>
        </w:r>
        <w:r w:rsidR="00902C5E" w:rsidRPr="00AF6C2B" w:rsidDel="00DD6CBD">
          <w:rPr>
            <w:sz w:val="22"/>
            <w:szCs w:val="22"/>
          </w:rPr>
          <w:delText>could not</w:delText>
        </w:r>
        <w:r w:rsidRPr="00AF6C2B" w:rsidDel="00DD6CBD">
          <w:rPr>
            <w:sz w:val="22"/>
            <w:szCs w:val="22"/>
          </w:rPr>
          <w:delText xml:space="preserve"> wait to astonish his people with the Magic Core and Core Upgrades.</w:delText>
        </w:r>
        <w:r w:rsidR="00383B38" w:rsidRPr="00AF6C2B" w:rsidDel="00DD6CBD">
          <w:rPr>
            <w:sz w:val="22"/>
            <w:szCs w:val="22"/>
          </w:rPr>
          <w:delText xml:space="preserve"> His plans would rock the world!</w:delText>
        </w:r>
      </w:del>
    </w:p>
    <w:p w14:paraId="739EA65A" w14:textId="01E6D24B" w:rsidR="001435E9" w:rsidRPr="00AF6C2B" w:rsidDel="00DD6CBD" w:rsidRDefault="001435E9">
      <w:pPr>
        <w:rPr>
          <w:del w:id="162" w:author="Scott Cole" w:date="2023-02-01T14:56:00Z"/>
          <w:sz w:val="22"/>
          <w:szCs w:val="22"/>
        </w:rPr>
      </w:pPr>
    </w:p>
    <w:p w14:paraId="213B4EFF" w14:textId="344AA8C7" w:rsidR="001435E9" w:rsidRPr="00AF6C2B" w:rsidDel="00DD6CBD" w:rsidRDefault="001435E9">
      <w:pPr>
        <w:rPr>
          <w:del w:id="163" w:author="Scott Cole" w:date="2023-02-01T14:56:00Z"/>
          <w:sz w:val="22"/>
          <w:szCs w:val="22"/>
        </w:rPr>
      </w:pPr>
      <w:del w:id="164" w:author="Scott Cole" w:date="2023-02-01T14:56:00Z">
        <w:r w:rsidRPr="00AF6C2B" w:rsidDel="00DD6CBD">
          <w:rPr>
            <w:sz w:val="22"/>
            <w:szCs w:val="22"/>
          </w:rPr>
          <w:delText xml:space="preserve">After these quick inspections, he could get on with upgrading the village. It was time to give birth to a Kobold </w:delText>
        </w:r>
        <w:r w:rsidR="00C0573B" w:rsidRPr="00AF6C2B" w:rsidDel="00DD6CBD">
          <w:rPr>
            <w:sz w:val="22"/>
            <w:szCs w:val="22"/>
          </w:rPr>
          <w:delText>Emperor</w:delText>
        </w:r>
        <w:r w:rsidRPr="00AF6C2B" w:rsidDel="00DD6CBD">
          <w:rPr>
            <w:sz w:val="22"/>
            <w:szCs w:val="22"/>
          </w:rPr>
          <w:delText xml:space="preserve">, arrange a marriage between Alora and the baby </w:delText>
        </w:r>
        <w:r w:rsidR="00C0573B" w:rsidRPr="00AF6C2B" w:rsidDel="00DD6CBD">
          <w:rPr>
            <w:sz w:val="22"/>
            <w:szCs w:val="22"/>
          </w:rPr>
          <w:delText>Emperor</w:delText>
        </w:r>
        <w:r w:rsidRPr="00AF6C2B" w:rsidDel="00DD6CBD">
          <w:rPr>
            <w:sz w:val="22"/>
            <w:szCs w:val="22"/>
          </w:rPr>
          <w:delText xml:space="preserve"> (to be commenced in 50 years hence), invite a god to ensure the </w:delText>
        </w:r>
        <w:r w:rsidR="00C0573B" w:rsidRPr="00AF6C2B" w:rsidDel="00DD6CBD">
          <w:rPr>
            <w:sz w:val="22"/>
            <w:szCs w:val="22"/>
          </w:rPr>
          <w:delText>Kobold</w:delText>
        </w:r>
        <w:r w:rsidRPr="00AF6C2B" w:rsidDel="00DD6CBD">
          <w:rPr>
            <w:sz w:val="22"/>
            <w:szCs w:val="22"/>
          </w:rPr>
          <w:delText xml:space="preserve"> societal stability, and LEVEL THIS BITCH UP!!!</w:delText>
        </w:r>
        <w:r w:rsidR="007D2716" w:rsidRPr="00AF6C2B" w:rsidDel="00DD6CBD">
          <w:rPr>
            <w:sz w:val="22"/>
            <w:szCs w:val="22"/>
          </w:rPr>
          <w:delText xml:space="preserve"> And </w:delText>
        </w:r>
        <w:r w:rsidR="00F465E6" w:rsidRPr="00AF6C2B" w:rsidDel="00DD6CBD">
          <w:rPr>
            <w:sz w:val="22"/>
            <w:szCs w:val="22"/>
          </w:rPr>
          <w:delText>so,</w:delText>
        </w:r>
        <w:r w:rsidR="007D2716" w:rsidRPr="00AF6C2B" w:rsidDel="00DD6CBD">
          <w:rPr>
            <w:sz w:val="22"/>
            <w:szCs w:val="22"/>
          </w:rPr>
          <w:delText xml:space="preserve"> they began…</w:delText>
        </w:r>
      </w:del>
    </w:p>
    <w:p w14:paraId="652E9608" w14:textId="2F399C75" w:rsidR="001435E9" w:rsidRPr="00AF6C2B" w:rsidDel="00DD6CBD" w:rsidRDefault="001435E9">
      <w:pPr>
        <w:rPr>
          <w:del w:id="165" w:author="Scott Cole" w:date="2023-02-01T14:56:00Z"/>
          <w:sz w:val="22"/>
          <w:szCs w:val="22"/>
        </w:rPr>
      </w:pPr>
    </w:p>
    <w:p w14:paraId="49132373" w14:textId="2C837332" w:rsidR="001435E9" w:rsidRPr="00AF6C2B" w:rsidDel="00DD6CBD" w:rsidRDefault="001435E9">
      <w:pPr>
        <w:rPr>
          <w:del w:id="166" w:author="Scott Cole" w:date="2023-02-01T14:56:00Z"/>
          <w:sz w:val="22"/>
          <w:szCs w:val="22"/>
        </w:rPr>
      </w:pPr>
      <w:del w:id="167" w:author="Scott Cole" w:date="2023-02-01T14:56:00Z">
        <w:r w:rsidRPr="00AF6C2B" w:rsidDel="00DD6CBD">
          <w:rPr>
            <w:sz w:val="22"/>
            <w:szCs w:val="22"/>
          </w:rPr>
          <w:delText xml:space="preserve">The joy </w:delText>
        </w:r>
        <w:r w:rsidR="00D50BDE" w:rsidDel="00DD6CBD">
          <w:rPr>
            <w:sz w:val="22"/>
            <w:szCs w:val="22"/>
          </w:rPr>
          <w:delText>Zoctor</w:delText>
        </w:r>
        <w:r w:rsidRPr="00AF6C2B" w:rsidDel="00DD6CBD">
          <w:rPr>
            <w:sz w:val="22"/>
            <w:szCs w:val="22"/>
          </w:rPr>
          <w:delText xml:space="preserve"> and </w:delText>
        </w:r>
        <w:r w:rsidR="00254BF7" w:rsidDel="00DD6CBD">
          <w:rPr>
            <w:sz w:val="22"/>
            <w:szCs w:val="22"/>
          </w:rPr>
          <w:delText>Zadana</w:delText>
        </w:r>
        <w:r w:rsidR="00254BF7" w:rsidRPr="00AF6C2B" w:rsidDel="00DD6CBD">
          <w:rPr>
            <w:sz w:val="22"/>
            <w:szCs w:val="22"/>
          </w:rPr>
          <w:delText xml:space="preserve"> </w:delText>
        </w:r>
        <w:r w:rsidRPr="00AF6C2B" w:rsidDel="00DD6CBD">
          <w:rPr>
            <w:sz w:val="22"/>
            <w:szCs w:val="22"/>
          </w:rPr>
          <w:delText>felt at this moment made it hard to believe that only a few days ago, he was stuck underground</w:delText>
        </w:r>
        <w:r w:rsidR="00B23141" w:rsidRPr="00AF6C2B" w:rsidDel="00DD6CBD">
          <w:rPr>
            <w:sz w:val="22"/>
            <w:szCs w:val="22"/>
          </w:rPr>
          <w:delText>.</w:delText>
        </w:r>
      </w:del>
    </w:p>
    <w:p w14:paraId="5B213179" w14:textId="49E7175C" w:rsidR="00B23141" w:rsidRPr="00AF6C2B" w:rsidDel="00DD6CBD" w:rsidRDefault="00B23141">
      <w:pPr>
        <w:rPr>
          <w:del w:id="168" w:author="Scott Cole" w:date="2023-02-01T14:56:00Z"/>
          <w:sz w:val="22"/>
          <w:szCs w:val="22"/>
        </w:rPr>
      </w:pPr>
    </w:p>
    <w:p w14:paraId="00102B34" w14:textId="09D64F98" w:rsidR="00B23141" w:rsidRPr="00AF6C2B" w:rsidDel="00DD6CBD" w:rsidRDefault="00B23141">
      <w:pPr>
        <w:rPr>
          <w:del w:id="169" w:author="Scott Cole" w:date="2023-02-01T14:56:00Z"/>
          <w:sz w:val="22"/>
          <w:szCs w:val="22"/>
        </w:rPr>
      </w:pPr>
      <w:del w:id="170" w:author="Scott Cole" w:date="2023-02-01T14:56:00Z">
        <w:r w:rsidRPr="00AF6C2B" w:rsidDel="00DD6CBD">
          <w:rPr>
            <w:sz w:val="22"/>
            <w:szCs w:val="22"/>
          </w:rPr>
          <w:delText xml:space="preserve">Only hours </w:delText>
        </w:r>
        <w:r w:rsidR="00F465E6" w:rsidRPr="00AF6C2B" w:rsidDel="00DD6CBD">
          <w:rPr>
            <w:sz w:val="22"/>
            <w:szCs w:val="22"/>
          </w:rPr>
          <w:delText>ago,</w:delText>
        </w:r>
        <w:r w:rsidRPr="00AF6C2B" w:rsidDel="00DD6CBD">
          <w:rPr>
            <w:sz w:val="22"/>
            <w:szCs w:val="22"/>
          </w:rPr>
          <w:delText xml:space="preserve"> had he arrived back in the Village. He had left Zev with his Chamberlain to get acclimated and prepared to join Beyan in Vergut Kunig and the Sepulcher of Death. His talents would be useful there and being a Vassal had its privileges.</w:delText>
        </w:r>
        <w:r w:rsidR="007D2716" w:rsidRPr="00AF6C2B" w:rsidDel="00DD6CBD">
          <w:rPr>
            <w:sz w:val="22"/>
            <w:szCs w:val="22"/>
          </w:rPr>
          <w:delText xml:space="preserve"> Beyan could learn to share, right?</w:delText>
        </w:r>
      </w:del>
    </w:p>
    <w:p w14:paraId="242026CA" w14:textId="7DB82167" w:rsidR="00E47199" w:rsidRPr="00AF6C2B" w:rsidDel="00DD6CBD" w:rsidRDefault="00E47199">
      <w:pPr>
        <w:rPr>
          <w:del w:id="171" w:author="Scott Cole" w:date="2023-02-01T14:56:00Z"/>
          <w:sz w:val="22"/>
          <w:szCs w:val="22"/>
        </w:rPr>
      </w:pPr>
    </w:p>
    <w:p w14:paraId="4D841D20" w14:textId="3AD7166F" w:rsidR="00E47199" w:rsidRPr="004B3B42" w:rsidDel="00DD6CBD" w:rsidRDefault="000D5261">
      <w:pPr>
        <w:rPr>
          <w:del w:id="172" w:author="Scott Cole" w:date="2023-02-01T14:56:00Z"/>
          <w:b/>
          <w:bCs/>
          <w:sz w:val="22"/>
          <w:szCs w:val="22"/>
        </w:rPr>
      </w:pPr>
      <w:del w:id="173" w:author="Scott Cole" w:date="2023-02-01T14:56:00Z">
        <w:r w:rsidDel="00DD6CBD">
          <w:rPr>
            <w:b/>
            <w:bCs/>
            <w:sz w:val="22"/>
            <w:szCs w:val="22"/>
          </w:rPr>
          <w:delText>Presently, a</w:delText>
        </w:r>
        <w:r w:rsidR="007512BF" w:rsidDel="00DD6CBD">
          <w:rPr>
            <w:b/>
            <w:bCs/>
            <w:sz w:val="22"/>
            <w:szCs w:val="22"/>
          </w:rPr>
          <w:delText xml:space="preserve">lmost </w:delText>
        </w:r>
        <w:r w:rsidR="00E47199" w:rsidRPr="004B3B42" w:rsidDel="00DD6CBD">
          <w:rPr>
            <w:b/>
            <w:bCs/>
            <w:sz w:val="22"/>
            <w:szCs w:val="22"/>
          </w:rPr>
          <w:delText>3 Days Ago…</w:delText>
        </w:r>
      </w:del>
    </w:p>
    <w:p w14:paraId="7BB0BE47" w14:textId="3DED87D1" w:rsidR="007C3A76" w:rsidRPr="00AF6C2B" w:rsidDel="00DD6CBD" w:rsidRDefault="00DD0A30">
      <w:pPr>
        <w:rPr>
          <w:del w:id="174" w:author="Scott Cole" w:date="2023-02-01T14:56:00Z"/>
          <w:sz w:val="22"/>
          <w:szCs w:val="22"/>
        </w:rPr>
      </w:pPr>
      <w:del w:id="175" w:author="Scott Cole" w:date="2023-02-01T14:56:00Z">
        <w:r w:rsidRPr="00AF6C2B" w:rsidDel="00DD6CBD">
          <w:rPr>
            <w:sz w:val="22"/>
            <w:szCs w:val="22"/>
          </w:rPr>
          <w:delText>His voice rang out in the battle cavern. “Any of you fuckers know how Bond takes his Martini?"</w:delText>
        </w:r>
      </w:del>
    </w:p>
    <w:p w14:paraId="25A1D8A7" w14:textId="5C8039D6" w:rsidR="00DD0A30" w:rsidRPr="00AF6C2B" w:rsidDel="00DD6CBD" w:rsidRDefault="00DD0A30">
      <w:pPr>
        <w:rPr>
          <w:del w:id="176" w:author="Scott Cole" w:date="2023-02-01T14:56:00Z"/>
          <w:sz w:val="22"/>
          <w:szCs w:val="22"/>
        </w:rPr>
      </w:pPr>
    </w:p>
    <w:p w14:paraId="23C89A66" w14:textId="264A9836" w:rsidR="00B23141" w:rsidRPr="00AF6C2B" w:rsidDel="00DD6CBD" w:rsidRDefault="007C3A76">
      <w:pPr>
        <w:rPr>
          <w:del w:id="177" w:author="Scott Cole" w:date="2023-02-01T14:56:00Z"/>
          <w:sz w:val="22"/>
          <w:szCs w:val="22"/>
        </w:rPr>
      </w:pPr>
      <w:del w:id="178" w:author="Scott Cole" w:date="2023-02-01T14:56:00Z">
        <w:r w:rsidRPr="00AF6C2B" w:rsidDel="00DD6CBD">
          <w:rPr>
            <w:sz w:val="22"/>
            <w:szCs w:val="22"/>
          </w:rPr>
          <w:delText>Richter stood in the cave, staring down the Orcs, fire</w:delText>
        </w:r>
        <w:r w:rsidR="00581493" w:rsidDel="00DD6CBD">
          <w:rPr>
            <w:sz w:val="22"/>
            <w:szCs w:val="22"/>
          </w:rPr>
          <w:delText>,</w:delText>
        </w:r>
        <w:r w:rsidRPr="00AF6C2B" w:rsidDel="00DD6CBD">
          <w:rPr>
            <w:sz w:val="22"/>
            <w:szCs w:val="22"/>
          </w:rPr>
          <w:delText xml:space="preserve"> and squelches of battle death in the background; grim and salty. His blood was roiling and barely holding back; his urge to kill more was powerful. As he gla</w:delText>
        </w:r>
        <w:r w:rsidR="00B23141" w:rsidRPr="00AF6C2B" w:rsidDel="00DD6CBD">
          <w:rPr>
            <w:sz w:val="22"/>
            <w:szCs w:val="22"/>
          </w:rPr>
          <w:delText>r</w:delText>
        </w:r>
        <w:r w:rsidRPr="00AF6C2B" w:rsidDel="00DD6CBD">
          <w:rPr>
            <w:sz w:val="22"/>
            <w:szCs w:val="22"/>
          </w:rPr>
          <w:delText xml:space="preserve">ed about </w:delText>
        </w:r>
        <w:r w:rsidR="00B23141" w:rsidRPr="00AF6C2B" w:rsidDel="00DD6CBD">
          <w:rPr>
            <w:sz w:val="22"/>
            <w:szCs w:val="22"/>
          </w:rPr>
          <w:delText xml:space="preserve">the cavern </w:delText>
        </w:r>
        <w:r w:rsidRPr="00AF6C2B" w:rsidDel="00DD6CBD">
          <w:rPr>
            <w:sz w:val="22"/>
            <w:szCs w:val="22"/>
          </w:rPr>
          <w:delText>and before anyone could say a</w:delText>
        </w:r>
        <w:r w:rsidR="00DD0A30" w:rsidRPr="00AF6C2B" w:rsidDel="00DD6CBD">
          <w:rPr>
            <w:sz w:val="22"/>
            <w:szCs w:val="22"/>
          </w:rPr>
          <w:delText>nother</w:delText>
        </w:r>
        <w:r w:rsidRPr="00AF6C2B" w:rsidDel="00DD6CBD">
          <w:rPr>
            <w:sz w:val="22"/>
            <w:szCs w:val="22"/>
          </w:rPr>
          <w:delText xml:space="preserve"> word, a sound that had not yet </w:delText>
        </w:r>
        <w:r w:rsidR="007D2716" w:rsidRPr="00AF6C2B" w:rsidDel="00DD6CBD">
          <w:rPr>
            <w:sz w:val="22"/>
            <w:szCs w:val="22"/>
          </w:rPr>
          <w:delText>been heard</w:delText>
        </w:r>
        <w:r w:rsidRPr="00AF6C2B" w:rsidDel="00DD6CBD">
          <w:rPr>
            <w:sz w:val="22"/>
            <w:szCs w:val="22"/>
          </w:rPr>
          <w:delText xml:space="preserve"> in the Land. </w:delText>
        </w:r>
        <w:r w:rsidR="00B23141" w:rsidRPr="00AF6C2B" w:rsidDel="00DD6CBD">
          <w:rPr>
            <w:sz w:val="22"/>
            <w:szCs w:val="22"/>
          </w:rPr>
          <w:delText>A prompt minimized.</w:delText>
        </w:r>
      </w:del>
    </w:p>
    <w:p w14:paraId="52313448" w14:textId="16BE1514" w:rsidR="007C3A76" w:rsidRPr="00AF6C2B" w:rsidDel="00DD6CBD" w:rsidRDefault="007C3A76">
      <w:pPr>
        <w:rPr>
          <w:del w:id="179" w:author="Scott Cole" w:date="2023-02-01T14:56:00Z"/>
          <w:sz w:val="22"/>
          <w:szCs w:val="22"/>
        </w:rPr>
      </w:pPr>
    </w:p>
    <w:p w14:paraId="1E4E844F" w14:textId="63E2B633" w:rsidR="007C3A76" w:rsidRPr="00AF6C2B" w:rsidDel="00DD6CBD" w:rsidRDefault="007C3A76">
      <w:pPr>
        <w:rPr>
          <w:del w:id="180" w:author="Scott Cole" w:date="2023-02-01T14:56:00Z"/>
          <w:sz w:val="22"/>
          <w:szCs w:val="22"/>
        </w:rPr>
      </w:pPr>
      <w:del w:id="181" w:author="Scott Cole" w:date="2023-02-01T14:56:00Z">
        <w:r w:rsidRPr="00AF6C2B" w:rsidDel="00DD6CBD">
          <w:rPr>
            <w:sz w:val="22"/>
            <w:szCs w:val="22"/>
          </w:rPr>
          <w:delText xml:space="preserve">It was epic </w:delText>
        </w:r>
        <w:r w:rsidR="007D2716" w:rsidRPr="00AF6C2B" w:rsidDel="00DD6CBD">
          <w:rPr>
            <w:sz w:val="22"/>
            <w:szCs w:val="22"/>
          </w:rPr>
          <w:delText>BACK-QUEING</w:delText>
        </w:r>
        <w:r w:rsidR="007512BF" w:rsidDel="00DD6CBD">
          <w:rPr>
            <w:rStyle w:val="FootnoteReference"/>
            <w:sz w:val="22"/>
            <w:szCs w:val="22"/>
          </w:rPr>
          <w:footnoteReference w:id="1"/>
        </w:r>
        <w:r w:rsidRPr="00AF6C2B" w:rsidDel="00DD6CBD">
          <w:rPr>
            <w:sz w:val="22"/>
            <w:szCs w:val="22"/>
          </w:rPr>
          <w:delText>! Wick-Wick-Wac</w:delText>
        </w:r>
        <w:r w:rsidR="00B23141" w:rsidRPr="00AF6C2B" w:rsidDel="00DD6CBD">
          <w:rPr>
            <w:sz w:val="22"/>
            <w:szCs w:val="22"/>
          </w:rPr>
          <w:delText>! Skritch-Skritch-Skratch!</w:delText>
        </w:r>
        <w:r w:rsidR="007512BF" w:rsidDel="00DD6CBD">
          <w:rPr>
            <w:sz w:val="22"/>
            <w:szCs w:val="22"/>
          </w:rPr>
          <w:delText xml:space="preserve"> Rattled the bloody and smoldering cavern</w:delText>
        </w:r>
        <w:r w:rsidR="000D5261" w:rsidDel="00DD6CBD">
          <w:rPr>
            <w:sz w:val="22"/>
            <w:szCs w:val="22"/>
          </w:rPr>
          <w:delText xml:space="preserve"> with the sound of records scratching.</w:delText>
        </w:r>
      </w:del>
    </w:p>
    <w:p w14:paraId="1DE553BC" w14:textId="0B74A0DE" w:rsidR="007C3A76" w:rsidRPr="00AF6C2B" w:rsidDel="00DD6CBD" w:rsidRDefault="007C3A76">
      <w:pPr>
        <w:rPr>
          <w:del w:id="184" w:author="Scott Cole" w:date="2023-02-01T14:56:00Z"/>
          <w:sz w:val="22"/>
          <w:szCs w:val="22"/>
        </w:rPr>
      </w:pPr>
    </w:p>
    <w:p w14:paraId="431E75CD" w14:textId="7DE44394" w:rsidR="007C3A76" w:rsidRPr="00AF6C2B" w:rsidDel="00DD6CBD" w:rsidRDefault="007C3A76">
      <w:pPr>
        <w:rPr>
          <w:del w:id="185" w:author="Scott Cole" w:date="2023-02-01T14:56:00Z"/>
          <w:sz w:val="22"/>
          <w:szCs w:val="22"/>
        </w:rPr>
      </w:pPr>
      <w:del w:id="186" w:author="Scott Cole" w:date="2023-02-01T14:56:00Z">
        <w:r w:rsidRPr="00AF6C2B" w:rsidDel="00DD6CBD">
          <w:rPr>
            <w:sz w:val="22"/>
            <w:szCs w:val="22"/>
          </w:rPr>
          <w:delText>Just after</w:delText>
        </w:r>
        <w:r w:rsidR="0069137C" w:rsidRPr="00AF6C2B" w:rsidDel="00DD6CBD">
          <w:rPr>
            <w:sz w:val="22"/>
            <w:szCs w:val="22"/>
          </w:rPr>
          <w:delText xml:space="preserve"> the DJ note</w:delText>
        </w:r>
        <w:r w:rsidRPr="00AF6C2B" w:rsidDel="00DD6CBD">
          <w:rPr>
            <w:sz w:val="22"/>
            <w:szCs w:val="22"/>
          </w:rPr>
          <w:delText>, a booming voice echoed through the cavern. Not too loud but loud enough for the 7th row in an old rocker Metallica concert.</w:delText>
        </w:r>
      </w:del>
    </w:p>
    <w:p w14:paraId="4884904C" w14:textId="39016E6A" w:rsidR="007C3A76" w:rsidRPr="00AF6C2B" w:rsidDel="00DD6CBD" w:rsidRDefault="007C3A76">
      <w:pPr>
        <w:rPr>
          <w:del w:id="187" w:author="Scott Cole" w:date="2023-02-01T14:56:00Z"/>
          <w:sz w:val="22"/>
          <w:szCs w:val="22"/>
        </w:rPr>
      </w:pPr>
    </w:p>
    <w:p w14:paraId="4B173E2C" w14:textId="1B744A3F" w:rsidR="007C3A76" w:rsidRPr="00AF6C2B" w:rsidDel="00DD6CBD" w:rsidRDefault="007C3A76">
      <w:pPr>
        <w:rPr>
          <w:del w:id="188" w:author="Scott Cole" w:date="2023-02-01T14:56:00Z"/>
          <w:sz w:val="22"/>
          <w:szCs w:val="22"/>
        </w:rPr>
      </w:pPr>
      <w:del w:id="189" w:author="Scott Cole" w:date="2023-02-01T14:56:00Z">
        <w:r w:rsidRPr="00AF6C2B" w:rsidDel="00DD6CBD">
          <w:rPr>
            <w:sz w:val="22"/>
            <w:szCs w:val="22"/>
          </w:rPr>
          <w:delText>“What?? Change it up! Goin’ Old School!”</w:delText>
        </w:r>
      </w:del>
    </w:p>
    <w:p w14:paraId="69F909B5" w14:textId="57511B31" w:rsidR="007C3A76" w:rsidRPr="00AF6C2B" w:rsidDel="00DD6CBD" w:rsidRDefault="007C3A76">
      <w:pPr>
        <w:rPr>
          <w:del w:id="190" w:author="Scott Cole" w:date="2023-02-01T14:56:00Z"/>
          <w:sz w:val="22"/>
          <w:szCs w:val="22"/>
        </w:rPr>
      </w:pPr>
    </w:p>
    <w:p w14:paraId="3197DEB1" w14:textId="07411BCA" w:rsidR="007C3A76" w:rsidRPr="00AF6C2B" w:rsidDel="00DD6CBD" w:rsidRDefault="007C3A76">
      <w:pPr>
        <w:rPr>
          <w:del w:id="191" w:author="Scott Cole" w:date="2023-02-01T14:56:00Z"/>
          <w:sz w:val="22"/>
          <w:szCs w:val="22"/>
        </w:rPr>
      </w:pPr>
      <w:del w:id="192" w:author="Scott Cole" w:date="2023-02-01T14:56:00Z">
        <w:r w:rsidRPr="00AF6C2B" w:rsidDel="00DD6CBD">
          <w:rPr>
            <w:sz w:val="22"/>
            <w:szCs w:val="22"/>
          </w:rPr>
          <w:delText>The voice started as one and each sentence was a different voice. I thought one sounded like Bootsy Collins…. It was fucking odd.</w:delText>
        </w:r>
      </w:del>
    </w:p>
    <w:p w14:paraId="33084FCA" w14:textId="67D3CC34" w:rsidR="007C3A76" w:rsidRPr="00AF6C2B" w:rsidDel="00DD6CBD" w:rsidRDefault="007C3A76">
      <w:pPr>
        <w:rPr>
          <w:del w:id="193" w:author="Scott Cole" w:date="2023-02-01T14:56:00Z"/>
          <w:sz w:val="22"/>
          <w:szCs w:val="22"/>
        </w:rPr>
      </w:pPr>
    </w:p>
    <w:p w14:paraId="03EAF520" w14:textId="1AC1E245" w:rsidR="007C3A76" w:rsidRPr="00AF6C2B" w:rsidDel="00DD6CBD" w:rsidRDefault="007C3A76">
      <w:pPr>
        <w:rPr>
          <w:del w:id="194" w:author="Scott Cole" w:date="2023-02-01T14:56:00Z"/>
          <w:sz w:val="22"/>
          <w:szCs w:val="22"/>
        </w:rPr>
      </w:pPr>
      <w:del w:id="195" w:author="Scott Cole" w:date="2023-02-01T14:56:00Z">
        <w:r w:rsidRPr="00AF6C2B" w:rsidDel="00DD6CBD">
          <w:rPr>
            <w:sz w:val="22"/>
            <w:szCs w:val="22"/>
          </w:rPr>
          <w:delText xml:space="preserve">Richter sent messages to his “party” to stay alert. </w:delText>
        </w:r>
      </w:del>
    </w:p>
    <w:p w14:paraId="316EB98A" w14:textId="1B122EA9" w:rsidR="007C3A76" w:rsidRPr="00AF6C2B" w:rsidDel="00DD6CBD" w:rsidRDefault="007C3A76">
      <w:pPr>
        <w:rPr>
          <w:del w:id="196" w:author="Scott Cole" w:date="2023-02-01T14:56:00Z"/>
          <w:sz w:val="22"/>
          <w:szCs w:val="22"/>
        </w:rPr>
      </w:pPr>
    </w:p>
    <w:p w14:paraId="2B6D182F" w14:textId="01CE88BB" w:rsidR="004D7C90" w:rsidRPr="00AF6C2B" w:rsidDel="00DD6CBD" w:rsidRDefault="004D7C90">
      <w:pPr>
        <w:rPr>
          <w:del w:id="197" w:author="Scott Cole" w:date="2023-02-01T14:56:00Z"/>
          <w:sz w:val="22"/>
          <w:szCs w:val="22"/>
        </w:rPr>
      </w:pPr>
      <w:del w:id="198" w:author="Scott Cole" w:date="2023-02-01T14:56:00Z">
        <w:r w:rsidRPr="00AF6C2B" w:rsidDel="00DD6CBD">
          <w:rPr>
            <w:sz w:val="22"/>
            <w:szCs w:val="22"/>
          </w:rPr>
          <w:delText xml:space="preserve">Sloth grunted to </w:delText>
        </w:r>
        <w:r w:rsidR="00656CB1" w:rsidRPr="00AF6C2B" w:rsidDel="00DD6CBD">
          <w:rPr>
            <w:sz w:val="22"/>
            <w:szCs w:val="22"/>
          </w:rPr>
          <w:delText>Richter’s</w:delText>
        </w:r>
        <w:r w:rsidRPr="00AF6C2B" w:rsidDel="00DD6CBD">
          <w:rPr>
            <w:sz w:val="22"/>
            <w:szCs w:val="22"/>
          </w:rPr>
          <w:delText xml:space="preserve"> left and a man came out</w:delText>
        </w:r>
        <w:r w:rsidR="00656CB1" w:rsidRPr="00AF6C2B" w:rsidDel="00DD6CBD">
          <w:rPr>
            <w:sz w:val="22"/>
            <w:szCs w:val="22"/>
          </w:rPr>
          <w:delText xml:space="preserve"> </w:delText>
        </w:r>
        <w:r w:rsidR="00D072F9" w:rsidRPr="00AF6C2B" w:rsidDel="00DD6CBD">
          <w:rPr>
            <w:sz w:val="22"/>
            <w:szCs w:val="22"/>
          </w:rPr>
          <w:delText>of</w:delText>
        </w:r>
        <w:r w:rsidR="00656CB1" w:rsidRPr="00AF6C2B" w:rsidDel="00DD6CBD">
          <w:rPr>
            <w:sz w:val="22"/>
            <w:szCs w:val="22"/>
          </w:rPr>
          <w:delText xml:space="preserve"> a hidden passage in the</w:delText>
        </w:r>
        <w:r w:rsidRPr="00AF6C2B" w:rsidDel="00DD6CBD">
          <w:rPr>
            <w:sz w:val="22"/>
            <w:szCs w:val="22"/>
          </w:rPr>
          <w:delText xml:space="preserve"> shadows</w:delText>
        </w:r>
        <w:r w:rsidR="00656CB1" w:rsidRPr="00AF6C2B" w:rsidDel="00DD6CBD">
          <w:rPr>
            <w:sz w:val="22"/>
            <w:szCs w:val="22"/>
          </w:rPr>
          <w:delText xml:space="preserve">. </w:delText>
        </w:r>
      </w:del>
    </w:p>
    <w:p w14:paraId="456CC576" w14:textId="6B6028AD" w:rsidR="007E7E58" w:rsidRPr="00AF6C2B" w:rsidDel="00DD6CBD" w:rsidRDefault="007E7E58">
      <w:pPr>
        <w:rPr>
          <w:del w:id="199" w:author="Scott Cole" w:date="2023-02-01T14:56:00Z"/>
          <w:sz w:val="22"/>
          <w:szCs w:val="22"/>
        </w:rPr>
      </w:pPr>
    </w:p>
    <w:p w14:paraId="21131F97" w14:textId="2FD576DC" w:rsidR="007C3A76" w:rsidRPr="00AF6C2B" w:rsidDel="00DD6CBD" w:rsidRDefault="007C3A76">
      <w:pPr>
        <w:rPr>
          <w:del w:id="200" w:author="Scott Cole" w:date="2023-02-01T14:56:00Z"/>
          <w:sz w:val="22"/>
          <w:szCs w:val="22"/>
        </w:rPr>
      </w:pPr>
      <w:del w:id="201" w:author="Scott Cole" w:date="2023-02-01T14:56:00Z">
        <w:r w:rsidRPr="00AF6C2B" w:rsidDel="00DD6CBD">
          <w:rPr>
            <w:sz w:val="22"/>
            <w:szCs w:val="22"/>
          </w:rPr>
          <w:delText xml:space="preserve">He wasn’t shambling exactly, but he was meandering and </w:delText>
        </w:r>
        <w:r w:rsidR="004D7C90" w:rsidRPr="00AF6C2B" w:rsidDel="00DD6CBD">
          <w:rPr>
            <w:sz w:val="22"/>
            <w:szCs w:val="22"/>
          </w:rPr>
          <w:delText xml:space="preserve">holding his hands in front of him like a </w:delText>
        </w:r>
        <w:r w:rsidR="00F96221" w:rsidRPr="00AF6C2B" w:rsidDel="00DD6CBD">
          <w:rPr>
            <w:sz w:val="22"/>
            <w:szCs w:val="22"/>
          </w:rPr>
          <w:delText>god-named</w:delText>
        </w:r>
        <w:r w:rsidR="004D7C90" w:rsidRPr="00AF6C2B" w:rsidDel="00DD6CBD">
          <w:rPr>
            <w:sz w:val="22"/>
            <w:szCs w:val="22"/>
          </w:rPr>
          <w:delText xml:space="preserve"> Zombie</w:delText>
        </w:r>
        <w:r w:rsidRPr="00AF6C2B" w:rsidDel="00DD6CBD">
          <w:rPr>
            <w:sz w:val="22"/>
            <w:szCs w:val="22"/>
          </w:rPr>
          <w:delText xml:space="preserve">. His fingertips hung lazily and occasionally </w:delText>
        </w:r>
        <w:r w:rsidR="004D7C90" w:rsidRPr="00AF6C2B" w:rsidDel="00DD6CBD">
          <w:rPr>
            <w:sz w:val="22"/>
            <w:szCs w:val="22"/>
          </w:rPr>
          <w:delText>you</w:delText>
        </w:r>
        <w:r w:rsidRPr="00AF6C2B" w:rsidDel="00DD6CBD">
          <w:rPr>
            <w:sz w:val="22"/>
            <w:szCs w:val="22"/>
          </w:rPr>
          <w:delText xml:space="preserve"> could see a finger twitch.</w:delText>
        </w:r>
      </w:del>
    </w:p>
    <w:p w14:paraId="6E783097" w14:textId="2B3DA62C" w:rsidR="007C3A76" w:rsidRPr="00AF6C2B" w:rsidDel="00DD6CBD" w:rsidRDefault="007C3A76">
      <w:pPr>
        <w:rPr>
          <w:del w:id="202" w:author="Scott Cole" w:date="2023-02-01T14:56:00Z"/>
          <w:sz w:val="22"/>
          <w:szCs w:val="22"/>
        </w:rPr>
      </w:pPr>
    </w:p>
    <w:p w14:paraId="0433C20D" w14:textId="30E2DEB9" w:rsidR="007C3A76" w:rsidRPr="00AF6C2B" w:rsidDel="00DD6CBD" w:rsidRDefault="007C3A76">
      <w:pPr>
        <w:rPr>
          <w:del w:id="203" w:author="Scott Cole" w:date="2023-02-01T14:56:00Z"/>
          <w:sz w:val="22"/>
          <w:szCs w:val="22"/>
        </w:rPr>
      </w:pPr>
      <w:del w:id="204" w:author="Scott Cole" w:date="2023-02-01T14:56:00Z">
        <w:r w:rsidRPr="00AF6C2B" w:rsidDel="00DD6CBD">
          <w:rPr>
            <w:sz w:val="22"/>
            <w:szCs w:val="22"/>
          </w:rPr>
          <w:delText xml:space="preserve">The voice </w:delText>
        </w:r>
        <w:r w:rsidR="00F96221" w:rsidRPr="00AF6C2B" w:rsidDel="00DD6CBD">
          <w:rPr>
            <w:sz w:val="22"/>
            <w:szCs w:val="22"/>
          </w:rPr>
          <w:delText>rang</w:delText>
        </w:r>
        <w:r w:rsidRPr="00AF6C2B" w:rsidDel="00DD6CBD">
          <w:rPr>
            <w:sz w:val="22"/>
            <w:szCs w:val="22"/>
          </w:rPr>
          <w:delText xml:space="preserve"> out again</w:delText>
        </w:r>
        <w:r w:rsidR="00F96221" w:rsidRPr="00AF6C2B" w:rsidDel="00DD6CBD">
          <w:rPr>
            <w:sz w:val="22"/>
            <w:szCs w:val="22"/>
          </w:rPr>
          <w:delText xml:space="preserve"> -t</w:delText>
        </w:r>
        <w:r w:rsidRPr="00AF6C2B" w:rsidDel="00DD6CBD">
          <w:rPr>
            <w:sz w:val="22"/>
            <w:szCs w:val="22"/>
          </w:rPr>
          <w:delText>his time sounding a bit like Rob Bass?</w:delText>
        </w:r>
      </w:del>
    </w:p>
    <w:p w14:paraId="336A0CA8" w14:textId="0A87269E" w:rsidR="007C3A76" w:rsidRPr="00AF6C2B" w:rsidDel="00DD6CBD" w:rsidRDefault="007C3A76">
      <w:pPr>
        <w:rPr>
          <w:del w:id="205" w:author="Scott Cole" w:date="2023-02-01T14:56:00Z"/>
          <w:sz w:val="22"/>
          <w:szCs w:val="22"/>
        </w:rPr>
      </w:pPr>
    </w:p>
    <w:p w14:paraId="3BE23907" w14:textId="43687231" w:rsidR="007C3A76" w:rsidRPr="00AF6C2B" w:rsidDel="00DD6CBD" w:rsidRDefault="007C3A76">
      <w:pPr>
        <w:rPr>
          <w:del w:id="206" w:author="Scott Cole" w:date="2023-02-01T14:56:00Z"/>
          <w:sz w:val="22"/>
          <w:szCs w:val="22"/>
        </w:rPr>
      </w:pPr>
      <w:del w:id="207" w:author="Scott Cole" w:date="2023-02-01T14:56:00Z">
        <w:r w:rsidRPr="00AF6C2B" w:rsidDel="00DD6CBD">
          <w:rPr>
            <w:sz w:val="22"/>
            <w:szCs w:val="22"/>
          </w:rPr>
          <w:delText>“Ddd Dddd Drop the beat!”</w:delText>
        </w:r>
      </w:del>
    </w:p>
    <w:p w14:paraId="13077D50" w14:textId="18F1A708" w:rsidR="007C3A76" w:rsidRPr="00AF6C2B" w:rsidDel="00DD6CBD" w:rsidRDefault="007C3A76">
      <w:pPr>
        <w:rPr>
          <w:del w:id="208" w:author="Scott Cole" w:date="2023-02-01T14:56:00Z"/>
          <w:sz w:val="22"/>
          <w:szCs w:val="22"/>
        </w:rPr>
      </w:pPr>
    </w:p>
    <w:p w14:paraId="5BE5DC64" w14:textId="7E924A43" w:rsidR="007C3A76" w:rsidRPr="00AF6C2B" w:rsidDel="00DD6CBD" w:rsidRDefault="007C3A76">
      <w:pPr>
        <w:rPr>
          <w:del w:id="209" w:author="Scott Cole" w:date="2023-02-01T14:56:00Z"/>
          <w:sz w:val="22"/>
          <w:szCs w:val="22"/>
        </w:rPr>
      </w:pPr>
      <w:del w:id="210" w:author="Scott Cole" w:date="2023-02-01T14:56:00Z">
        <w:r w:rsidRPr="00AF6C2B" w:rsidDel="00DD6CBD">
          <w:rPr>
            <w:sz w:val="22"/>
            <w:szCs w:val="22"/>
          </w:rPr>
          <w:delText xml:space="preserve">DMX, </w:delText>
        </w:r>
        <w:r w:rsidR="004D7C90" w:rsidRPr="00AF6C2B" w:rsidDel="00DD6CBD">
          <w:rPr>
            <w:sz w:val="22"/>
            <w:szCs w:val="22"/>
          </w:rPr>
          <w:delText>“</w:delText>
        </w:r>
        <w:r w:rsidRPr="00AF6C2B" w:rsidDel="00DD6CBD">
          <w:rPr>
            <w:sz w:val="22"/>
            <w:szCs w:val="22"/>
          </w:rPr>
          <w:delText>X Gon</w:delText>
        </w:r>
        <w:r w:rsidR="004D7C90" w:rsidRPr="00AF6C2B" w:rsidDel="00DD6CBD">
          <w:rPr>
            <w:sz w:val="22"/>
            <w:szCs w:val="22"/>
          </w:rPr>
          <w:delText>…”</w:delText>
        </w:r>
        <w:r w:rsidRPr="00AF6C2B" w:rsidDel="00DD6CBD">
          <w:rPr>
            <w:sz w:val="22"/>
            <w:szCs w:val="22"/>
          </w:rPr>
          <w:delText xml:space="preserve"> blares</w:delText>
        </w:r>
        <w:r w:rsidR="00581493" w:rsidDel="00DD6CBD">
          <w:rPr>
            <w:sz w:val="22"/>
            <w:szCs w:val="22"/>
          </w:rPr>
          <w:delText>,</w:delText>
        </w:r>
        <w:r w:rsidRPr="00AF6C2B" w:rsidDel="00DD6CBD">
          <w:rPr>
            <w:sz w:val="22"/>
            <w:szCs w:val="22"/>
          </w:rPr>
          <w:delText xml:space="preserve"> and all the Orcs start doing fortnight dances???</w:delText>
        </w:r>
      </w:del>
    </w:p>
    <w:p w14:paraId="27BE9C12" w14:textId="4D37EC51" w:rsidR="007C3A76" w:rsidRPr="00AF6C2B" w:rsidDel="00DD6CBD" w:rsidRDefault="007C3A76">
      <w:pPr>
        <w:rPr>
          <w:del w:id="211" w:author="Scott Cole" w:date="2023-02-01T14:56:00Z"/>
          <w:sz w:val="22"/>
          <w:szCs w:val="22"/>
        </w:rPr>
      </w:pPr>
    </w:p>
    <w:p w14:paraId="0D2D57A4" w14:textId="7BB3BA05" w:rsidR="007C3A76" w:rsidRPr="00AF6C2B" w:rsidDel="00DD6CBD" w:rsidRDefault="007C3A76">
      <w:pPr>
        <w:rPr>
          <w:del w:id="212" w:author="Scott Cole" w:date="2023-02-01T14:56:00Z"/>
          <w:sz w:val="22"/>
          <w:szCs w:val="22"/>
        </w:rPr>
      </w:pPr>
      <w:del w:id="213" w:author="Scott Cole" w:date="2023-02-01T14:56:00Z">
        <w:r w:rsidRPr="00AF6C2B" w:rsidDel="00DD6CBD">
          <w:rPr>
            <w:sz w:val="22"/>
            <w:szCs w:val="22"/>
          </w:rPr>
          <w:delText>What the fuck is going on!!</w:delText>
        </w:r>
        <w:r w:rsidR="00D072F9" w:rsidRPr="00AF6C2B" w:rsidDel="00DD6CBD">
          <w:rPr>
            <w:sz w:val="22"/>
            <w:szCs w:val="22"/>
          </w:rPr>
          <w:delText xml:space="preserve"> Richter’s head was on a swivel looking for the source. All the while looking at the man that was creeping closer.</w:delText>
        </w:r>
        <w:r w:rsidR="00DA07B3" w:rsidRPr="00AF6C2B" w:rsidDel="00DD6CBD">
          <w:rPr>
            <w:sz w:val="22"/>
            <w:szCs w:val="22"/>
          </w:rPr>
          <w:delText xml:space="preserve"> He stopped about 15 feet away and smiled. </w:delText>
        </w:r>
        <w:r w:rsidR="007E7E58" w:rsidRPr="00AF6C2B" w:rsidDel="00DD6CBD">
          <w:rPr>
            <w:sz w:val="22"/>
            <w:szCs w:val="22"/>
          </w:rPr>
          <w:delText>His</w:delText>
        </w:r>
        <w:r w:rsidR="00DA07B3" w:rsidRPr="00AF6C2B" w:rsidDel="00DD6CBD">
          <w:rPr>
            <w:sz w:val="22"/>
            <w:szCs w:val="22"/>
          </w:rPr>
          <w:delText xml:space="preserve"> teeth </w:delText>
        </w:r>
        <w:r w:rsidR="00F96221" w:rsidRPr="00AF6C2B" w:rsidDel="00DD6CBD">
          <w:rPr>
            <w:sz w:val="22"/>
            <w:szCs w:val="22"/>
          </w:rPr>
          <w:delText>shone</w:delText>
        </w:r>
        <w:r w:rsidR="00DA07B3" w:rsidRPr="00AF6C2B" w:rsidDel="00DD6CBD">
          <w:rPr>
            <w:sz w:val="22"/>
            <w:szCs w:val="22"/>
          </w:rPr>
          <w:delText xml:space="preserve"> in the firelight.</w:delText>
        </w:r>
      </w:del>
    </w:p>
    <w:p w14:paraId="4FAD191C" w14:textId="38F44296" w:rsidR="007C3A76" w:rsidRPr="00AF6C2B" w:rsidDel="00DD6CBD" w:rsidRDefault="007C3A76">
      <w:pPr>
        <w:rPr>
          <w:del w:id="214" w:author="Scott Cole" w:date="2023-02-01T14:56:00Z"/>
          <w:sz w:val="22"/>
          <w:szCs w:val="22"/>
        </w:rPr>
      </w:pPr>
    </w:p>
    <w:p w14:paraId="3977DCE4" w14:textId="734FDDFA" w:rsidR="007C3A76" w:rsidRPr="00AF6C2B" w:rsidDel="00DD6CBD" w:rsidRDefault="007C3A76">
      <w:pPr>
        <w:rPr>
          <w:del w:id="215" w:author="Scott Cole" w:date="2023-02-01T14:56:00Z"/>
          <w:sz w:val="22"/>
          <w:szCs w:val="22"/>
        </w:rPr>
      </w:pPr>
      <w:del w:id="216" w:author="Scott Cole" w:date="2023-02-01T14:56:00Z">
        <w:r w:rsidRPr="00AF6C2B" w:rsidDel="00DD6CBD">
          <w:rPr>
            <w:sz w:val="22"/>
            <w:szCs w:val="22"/>
          </w:rPr>
          <w:delText>The Orcs didn’t advance but continued to do flips and tea-bag each other.</w:delText>
        </w:r>
        <w:r w:rsidR="004D7C90" w:rsidRPr="00AF6C2B" w:rsidDel="00DD6CBD">
          <w:rPr>
            <w:sz w:val="22"/>
            <w:szCs w:val="22"/>
          </w:rPr>
          <w:delText xml:space="preserve"> It was pretty funny as long as they stayed in their triage area.</w:delText>
        </w:r>
      </w:del>
    </w:p>
    <w:p w14:paraId="501FF329" w14:textId="5A03A619" w:rsidR="004D7C90" w:rsidRPr="00AF6C2B" w:rsidDel="00DD6CBD" w:rsidRDefault="004D7C90">
      <w:pPr>
        <w:rPr>
          <w:del w:id="217" w:author="Scott Cole" w:date="2023-02-01T14:56:00Z"/>
          <w:sz w:val="22"/>
          <w:szCs w:val="22"/>
        </w:rPr>
      </w:pPr>
    </w:p>
    <w:p w14:paraId="10E3BC17" w14:textId="0C58AF74" w:rsidR="004D7C90" w:rsidRPr="00AF6C2B" w:rsidDel="00DD6CBD" w:rsidRDefault="004D7C90">
      <w:pPr>
        <w:rPr>
          <w:del w:id="218" w:author="Scott Cole" w:date="2023-02-01T14:56:00Z"/>
          <w:sz w:val="22"/>
          <w:szCs w:val="22"/>
        </w:rPr>
      </w:pPr>
      <w:del w:id="219" w:author="Scott Cole" w:date="2023-02-01T14:56:00Z">
        <w:r w:rsidRPr="00AF6C2B" w:rsidDel="00DD6CBD">
          <w:rPr>
            <w:sz w:val="22"/>
            <w:szCs w:val="22"/>
          </w:rPr>
          <w:delText>Regardless, it was clear this man had some interesting abilities to be able to puppeteer 5 Orcs at once… yup, he’s a Chaos seed, Richter convinced himself.</w:delText>
        </w:r>
      </w:del>
    </w:p>
    <w:p w14:paraId="4255CC4D" w14:textId="414FB820" w:rsidR="00DA07B3" w:rsidRPr="00AF6C2B" w:rsidDel="00DD6CBD" w:rsidRDefault="00DA07B3">
      <w:pPr>
        <w:rPr>
          <w:del w:id="220" w:author="Scott Cole" w:date="2023-02-01T14:56:00Z"/>
          <w:sz w:val="22"/>
          <w:szCs w:val="22"/>
        </w:rPr>
      </w:pPr>
    </w:p>
    <w:p w14:paraId="3345B9A4" w14:textId="7BAE364B" w:rsidR="00DA07B3" w:rsidRPr="00AF6C2B" w:rsidDel="00DD6CBD" w:rsidRDefault="00DA07B3">
      <w:pPr>
        <w:rPr>
          <w:del w:id="221" w:author="Scott Cole" w:date="2023-02-01T14:56:00Z"/>
          <w:sz w:val="22"/>
          <w:szCs w:val="22"/>
        </w:rPr>
      </w:pPr>
      <w:del w:id="222" w:author="Scott Cole" w:date="2023-02-01T14:56:00Z">
        <w:r w:rsidRPr="00AF6C2B" w:rsidDel="00DD6CBD">
          <w:rPr>
            <w:sz w:val="22"/>
            <w:szCs w:val="22"/>
          </w:rPr>
          <w:delText>The music began to recede and the man spoke.</w:delText>
        </w:r>
      </w:del>
    </w:p>
    <w:p w14:paraId="71A066D1" w14:textId="6565D0A8" w:rsidR="00DA07B3" w:rsidRPr="00AF6C2B" w:rsidDel="00DD6CBD" w:rsidRDefault="00DA07B3">
      <w:pPr>
        <w:rPr>
          <w:del w:id="223" w:author="Scott Cole" w:date="2023-02-01T14:56:00Z"/>
          <w:sz w:val="22"/>
          <w:szCs w:val="22"/>
        </w:rPr>
      </w:pPr>
    </w:p>
    <w:p w14:paraId="48765C41" w14:textId="180610C9" w:rsidR="00DA07B3" w:rsidRPr="00AF6C2B" w:rsidDel="00DD6CBD" w:rsidRDefault="006E4870">
      <w:pPr>
        <w:rPr>
          <w:del w:id="224" w:author="Scott Cole" w:date="2023-02-01T14:56:00Z"/>
          <w:sz w:val="22"/>
          <w:szCs w:val="22"/>
        </w:rPr>
      </w:pPr>
      <w:del w:id="225" w:author="Scott Cole" w:date="2023-02-01T14:56:00Z">
        <w:r w:rsidRPr="00AF6C2B" w:rsidDel="00DD6CBD">
          <w:rPr>
            <w:sz w:val="22"/>
            <w:szCs w:val="22"/>
          </w:rPr>
          <w:delText>“My name is Zev and I know what you are. To answer your question, it’s shaken not stirred.”</w:delText>
        </w:r>
      </w:del>
    </w:p>
    <w:p w14:paraId="163FC300" w14:textId="3AFA3D36" w:rsidR="009144C3" w:rsidRPr="009144C3" w:rsidDel="00DD6CBD" w:rsidRDefault="009144C3">
      <w:pPr>
        <w:rPr>
          <w:del w:id="226" w:author="Scott Cole" w:date="2023-02-01T14:56:00Z"/>
          <w:b/>
          <w:bCs/>
          <w:i/>
          <w:iCs/>
          <w:sz w:val="22"/>
          <w:szCs w:val="22"/>
          <w:rPrChange w:id="227" w:author="Scott Cole" w:date="2023-02-01T09:06:00Z">
            <w:rPr>
              <w:del w:id="228" w:author="Scott Cole" w:date="2023-02-01T14:56:00Z"/>
              <w:sz w:val="22"/>
              <w:szCs w:val="22"/>
            </w:rPr>
          </w:rPrChange>
        </w:rPr>
      </w:pPr>
    </w:p>
    <w:p w14:paraId="67008609" w14:textId="7A89BBEE" w:rsidR="006E4870" w:rsidRPr="00AF6C2B" w:rsidDel="00DD6CBD" w:rsidRDefault="006E4870">
      <w:pPr>
        <w:rPr>
          <w:del w:id="229" w:author="Scott Cole" w:date="2023-02-01T14:56:00Z"/>
          <w:sz w:val="22"/>
          <w:szCs w:val="22"/>
        </w:rPr>
      </w:pPr>
      <w:del w:id="230" w:author="Scott Cole" w:date="2023-02-01T14:56:00Z">
        <w:r w:rsidRPr="00AF6C2B" w:rsidDel="00DD6CBD">
          <w:rPr>
            <w:sz w:val="22"/>
            <w:szCs w:val="22"/>
          </w:rPr>
          <w:delText>Richter looked at the man and the “feel of chaos” sang in his body. A ping rang out and a quick prompt told him what he needed to know.</w:delText>
        </w:r>
      </w:del>
    </w:p>
    <w:p w14:paraId="3F80CD0C" w14:textId="10FB8EBA" w:rsidR="006E4870" w:rsidRPr="00AF6C2B" w:rsidDel="00DD6CBD" w:rsidRDefault="006E4870">
      <w:pPr>
        <w:rPr>
          <w:del w:id="231" w:author="Scott Cole" w:date="2023-02-01T14:56:00Z"/>
          <w:sz w:val="22"/>
          <w:szCs w:val="22"/>
        </w:rPr>
      </w:pPr>
    </w:p>
    <w:p w14:paraId="0087F018" w14:textId="7F83312E" w:rsidR="006E4870" w:rsidRPr="00AF6C2B" w:rsidDel="00DD6CBD" w:rsidRDefault="006E4870">
      <w:pPr>
        <w:rPr>
          <w:del w:id="232" w:author="Scott Cole" w:date="2023-02-01T14:56:00Z"/>
          <w:sz w:val="22"/>
          <w:szCs w:val="22"/>
        </w:rPr>
      </w:pPr>
      <w:del w:id="233" w:author="Scott Cole" w:date="2023-02-01T14:56:00Z">
        <w:r w:rsidRPr="00AF6C2B" w:rsidDel="00DD6CBD">
          <w:rPr>
            <w:sz w:val="22"/>
            <w:szCs w:val="22"/>
          </w:rPr>
          <w:delText>This Zev was a Chaos seed and had only 3 lives left.</w:delText>
        </w:r>
      </w:del>
    </w:p>
    <w:p w14:paraId="54AF32E5" w14:textId="6702B835" w:rsidR="006E4870" w:rsidRPr="00AF6C2B" w:rsidDel="00DD6CBD" w:rsidRDefault="006E4870">
      <w:pPr>
        <w:rPr>
          <w:del w:id="234" w:author="Scott Cole" w:date="2023-02-01T14:56:00Z"/>
          <w:sz w:val="22"/>
          <w:szCs w:val="22"/>
        </w:rPr>
      </w:pPr>
    </w:p>
    <w:p w14:paraId="1D89B6E9" w14:textId="314A21EE" w:rsidR="006E4870" w:rsidRPr="00AF6C2B" w:rsidDel="00DD6CBD" w:rsidRDefault="00F465E6">
      <w:pPr>
        <w:rPr>
          <w:del w:id="235" w:author="Scott Cole" w:date="2023-02-01T14:56:00Z"/>
          <w:sz w:val="22"/>
          <w:szCs w:val="22"/>
        </w:rPr>
      </w:pPr>
      <w:del w:id="236" w:author="Scott Cole" w:date="2023-02-01T14:56:00Z">
        <w:r w:rsidRPr="00AF6C2B" w:rsidDel="00DD6CBD">
          <w:rPr>
            <w:sz w:val="22"/>
            <w:szCs w:val="22"/>
          </w:rPr>
          <w:delText>So,</w:delText>
        </w:r>
        <w:r w:rsidR="006E4870" w:rsidRPr="00AF6C2B" w:rsidDel="00DD6CBD">
          <w:rPr>
            <w:sz w:val="22"/>
            <w:szCs w:val="22"/>
          </w:rPr>
          <w:delText xml:space="preserve"> this was the chaos that he sensed? Or was it</w:delText>
        </w:r>
        <w:r w:rsidR="0091270E" w:rsidRPr="00AF6C2B" w:rsidDel="00DD6CBD">
          <w:rPr>
            <w:sz w:val="22"/>
            <w:szCs w:val="22"/>
          </w:rPr>
          <w:delText>…</w:delText>
        </w:r>
        <w:r w:rsidR="006E4870" w:rsidRPr="00AF6C2B" w:rsidDel="00DD6CBD">
          <w:rPr>
            <w:sz w:val="22"/>
            <w:szCs w:val="22"/>
          </w:rPr>
          <w:delText xml:space="preserve"> </w:delText>
        </w:r>
      </w:del>
    </w:p>
    <w:p w14:paraId="6DBB9FD0" w14:textId="04047863" w:rsidR="006E4870" w:rsidRPr="00AF6C2B" w:rsidDel="00DD6CBD" w:rsidRDefault="006E4870">
      <w:pPr>
        <w:rPr>
          <w:del w:id="237" w:author="Scott Cole" w:date="2023-02-01T14:56:00Z"/>
          <w:sz w:val="22"/>
          <w:szCs w:val="22"/>
        </w:rPr>
      </w:pPr>
    </w:p>
    <w:p w14:paraId="517C5E4D" w14:textId="1545A1FA" w:rsidR="006E4870" w:rsidRPr="00AF6C2B" w:rsidDel="00DD6CBD" w:rsidRDefault="006E4870">
      <w:pPr>
        <w:rPr>
          <w:del w:id="238" w:author="Scott Cole" w:date="2023-02-01T14:56:00Z"/>
          <w:sz w:val="22"/>
          <w:szCs w:val="22"/>
        </w:rPr>
      </w:pPr>
      <w:del w:id="239" w:author="Scott Cole" w:date="2023-02-01T14:56:00Z">
        <w:r w:rsidRPr="00AF6C2B" w:rsidDel="00DD6CBD">
          <w:rPr>
            <w:sz w:val="22"/>
            <w:szCs w:val="22"/>
          </w:rPr>
          <w:delText>“Zev, I appreciate the candor. I’ve had trouble with our kind in the past.”, Richter’s grim disgust was evident.</w:delText>
        </w:r>
      </w:del>
    </w:p>
    <w:p w14:paraId="54E4074D" w14:textId="2B63BCA7" w:rsidR="006E4870" w:rsidRPr="00AF6C2B" w:rsidDel="00DD6CBD" w:rsidRDefault="006E4870">
      <w:pPr>
        <w:rPr>
          <w:del w:id="240" w:author="Scott Cole" w:date="2023-02-01T14:56:00Z"/>
          <w:sz w:val="22"/>
          <w:szCs w:val="22"/>
        </w:rPr>
      </w:pPr>
    </w:p>
    <w:p w14:paraId="4C86A0DF" w14:textId="0BADE663" w:rsidR="006E4870" w:rsidRPr="00AF6C2B" w:rsidDel="00DD6CBD" w:rsidRDefault="006E4870">
      <w:pPr>
        <w:rPr>
          <w:del w:id="241" w:author="Scott Cole" w:date="2023-02-01T14:56:00Z"/>
          <w:sz w:val="22"/>
          <w:szCs w:val="22"/>
        </w:rPr>
      </w:pPr>
      <w:del w:id="242" w:author="Scott Cole" w:date="2023-02-01T14:56:00Z">
        <w:r w:rsidRPr="00AF6C2B" w:rsidDel="00DD6CBD">
          <w:rPr>
            <w:sz w:val="22"/>
            <w:szCs w:val="22"/>
          </w:rPr>
          <w:delText>“I know what you mean. I’ve already died 32 times in the last 8 years. Most of those times were at the hands of others like us.”, Zev said in a calm and unassuming manner.</w:delText>
        </w:r>
      </w:del>
    </w:p>
    <w:p w14:paraId="782E0196" w14:textId="296C29E0" w:rsidR="006E4870" w:rsidRPr="00AF6C2B" w:rsidDel="00DD6CBD" w:rsidRDefault="006E4870">
      <w:pPr>
        <w:rPr>
          <w:del w:id="243" w:author="Scott Cole" w:date="2023-02-01T14:56:00Z"/>
          <w:sz w:val="22"/>
          <w:szCs w:val="22"/>
        </w:rPr>
      </w:pPr>
    </w:p>
    <w:p w14:paraId="0F7DCD32" w14:textId="61120AB0" w:rsidR="006E4870" w:rsidRPr="00AF6C2B" w:rsidDel="00DD6CBD" w:rsidRDefault="006E4870">
      <w:pPr>
        <w:rPr>
          <w:del w:id="244" w:author="Scott Cole" w:date="2023-02-01T14:56:00Z"/>
          <w:sz w:val="22"/>
          <w:szCs w:val="22"/>
        </w:rPr>
      </w:pPr>
      <w:del w:id="245" w:author="Scott Cole" w:date="2023-02-01T14:56:00Z">
        <w:r w:rsidRPr="00AF6C2B" w:rsidDel="00DD6CBD">
          <w:rPr>
            <w:sz w:val="22"/>
            <w:szCs w:val="22"/>
          </w:rPr>
          <w:delText>“You’ve been here 8 years? What year was it when you left Earth?”, Richter’s curiosity got the better of him while his blood magic still coursed through his veins.</w:delText>
        </w:r>
      </w:del>
    </w:p>
    <w:p w14:paraId="319C1DF5" w14:textId="0C30DDBA" w:rsidR="006E4870" w:rsidRPr="00AF6C2B" w:rsidDel="00DD6CBD" w:rsidRDefault="006E4870">
      <w:pPr>
        <w:rPr>
          <w:del w:id="246" w:author="Scott Cole" w:date="2023-02-01T14:56:00Z"/>
          <w:sz w:val="22"/>
          <w:szCs w:val="22"/>
        </w:rPr>
      </w:pPr>
    </w:p>
    <w:p w14:paraId="2AFB39A6" w14:textId="0A12C848" w:rsidR="006E4870" w:rsidRPr="00AF6C2B" w:rsidDel="00DD6CBD" w:rsidRDefault="00AF42CA">
      <w:pPr>
        <w:rPr>
          <w:del w:id="247" w:author="Scott Cole" w:date="2023-02-01T14:56:00Z"/>
          <w:sz w:val="22"/>
          <w:szCs w:val="22"/>
        </w:rPr>
      </w:pPr>
      <w:del w:id="248" w:author="Scott Cole" w:date="2023-02-01T14:56:00Z">
        <w:r w:rsidRPr="00AF6C2B" w:rsidDel="00DD6CBD">
          <w:rPr>
            <w:sz w:val="22"/>
            <w:szCs w:val="22"/>
          </w:rPr>
          <w:delText>“That was a long time ago. The Land messes with time. You probably don’t know the half of it.”, Zev continued.</w:delText>
        </w:r>
      </w:del>
    </w:p>
    <w:p w14:paraId="38E6AF0A" w14:textId="0D9A23C3" w:rsidR="00AF42CA" w:rsidRPr="00AF6C2B" w:rsidDel="00DD6CBD" w:rsidRDefault="00AF42CA">
      <w:pPr>
        <w:rPr>
          <w:del w:id="249" w:author="Scott Cole" w:date="2023-02-01T14:56:00Z"/>
          <w:sz w:val="22"/>
          <w:szCs w:val="22"/>
        </w:rPr>
      </w:pPr>
    </w:p>
    <w:p w14:paraId="1C2BA329" w14:textId="51A8B2B2" w:rsidR="00AF42CA" w:rsidRPr="00AF6C2B" w:rsidDel="00DD6CBD" w:rsidRDefault="00AF42CA">
      <w:pPr>
        <w:rPr>
          <w:del w:id="250" w:author="Scott Cole" w:date="2023-02-01T14:56:00Z"/>
          <w:sz w:val="22"/>
          <w:szCs w:val="22"/>
        </w:rPr>
      </w:pPr>
      <w:del w:id="251" w:author="Scott Cole" w:date="2023-02-01T14:56:00Z">
        <w:r w:rsidRPr="00AF6C2B" w:rsidDel="00DD6CBD">
          <w:rPr>
            <w:sz w:val="22"/>
            <w:szCs w:val="22"/>
          </w:rPr>
          <w:delText>Richter nodded knowing full well that Nexus could manipulate time.</w:delText>
        </w:r>
      </w:del>
    </w:p>
    <w:p w14:paraId="709017B6" w14:textId="4FDC2DBB" w:rsidR="007E7E58" w:rsidRPr="00AF6C2B" w:rsidDel="00DD6CBD" w:rsidRDefault="007E7E58">
      <w:pPr>
        <w:rPr>
          <w:del w:id="252" w:author="Scott Cole" w:date="2023-02-01T14:56:00Z"/>
          <w:sz w:val="22"/>
          <w:szCs w:val="22"/>
        </w:rPr>
      </w:pPr>
    </w:p>
    <w:p w14:paraId="4FC5DD4E" w14:textId="49E7A448" w:rsidR="00AF42CA" w:rsidRPr="00AF6C2B" w:rsidDel="00DD6CBD" w:rsidRDefault="00AF42CA">
      <w:pPr>
        <w:rPr>
          <w:del w:id="253" w:author="Scott Cole" w:date="2023-02-01T14:56:00Z"/>
          <w:sz w:val="22"/>
          <w:szCs w:val="22"/>
        </w:rPr>
      </w:pPr>
      <w:del w:id="254" w:author="Scott Cole" w:date="2023-02-01T14:56:00Z">
        <w:r w:rsidRPr="00AF6C2B" w:rsidDel="00DD6CBD">
          <w:rPr>
            <w:sz w:val="22"/>
            <w:szCs w:val="22"/>
          </w:rPr>
          <w:delText xml:space="preserve">“I left Earth in 2084. The </w:delText>
        </w:r>
        <w:r w:rsidR="007E7E58" w:rsidRPr="00AF6C2B" w:rsidDel="00DD6CBD">
          <w:rPr>
            <w:sz w:val="22"/>
            <w:szCs w:val="22"/>
          </w:rPr>
          <w:delText>Labyrinth</w:delText>
        </w:r>
        <w:r w:rsidRPr="00AF6C2B" w:rsidDel="00DD6CBD">
          <w:rPr>
            <w:sz w:val="22"/>
            <w:szCs w:val="22"/>
          </w:rPr>
          <w:delText xml:space="preserve"> had already fed on the weak and about 15% of Earth’s population was still standing their ground against the </w:delText>
        </w:r>
        <w:r w:rsidR="0091270E" w:rsidRPr="00AF6C2B" w:rsidDel="00DD6CBD">
          <w:rPr>
            <w:sz w:val="22"/>
            <w:szCs w:val="22"/>
          </w:rPr>
          <w:delText>L</w:delText>
        </w:r>
        <w:r w:rsidR="007E7E58" w:rsidRPr="00AF6C2B" w:rsidDel="00DD6CBD">
          <w:rPr>
            <w:sz w:val="22"/>
            <w:szCs w:val="22"/>
          </w:rPr>
          <w:delText>abyrinth</w:delText>
        </w:r>
        <w:r w:rsidRPr="00AF6C2B" w:rsidDel="00DD6CBD">
          <w:rPr>
            <w:sz w:val="22"/>
            <w:szCs w:val="22"/>
          </w:rPr>
          <w:delText xml:space="preserve"> monster</w:delText>
        </w:r>
        <w:r w:rsidR="007E7E58" w:rsidRPr="00AF6C2B" w:rsidDel="00DD6CBD">
          <w:rPr>
            <w:sz w:val="22"/>
            <w:szCs w:val="22"/>
          </w:rPr>
          <w:delText>s</w:delText>
        </w:r>
        <w:r w:rsidRPr="00AF6C2B" w:rsidDel="00DD6CBD">
          <w:rPr>
            <w:sz w:val="22"/>
            <w:szCs w:val="22"/>
          </w:rPr>
          <w:delText xml:space="preserve"> that wandered in and out of the portals that were littered </w:delText>
        </w:r>
        <w:r w:rsidR="007E7E58" w:rsidRPr="00AF6C2B" w:rsidDel="00DD6CBD">
          <w:rPr>
            <w:sz w:val="22"/>
            <w:szCs w:val="22"/>
          </w:rPr>
          <w:delText>about</w:delText>
        </w:r>
        <w:r w:rsidRPr="00AF6C2B" w:rsidDel="00DD6CBD">
          <w:rPr>
            <w:sz w:val="22"/>
            <w:szCs w:val="22"/>
          </w:rPr>
          <w:delText xml:space="preserve"> </w:delText>
        </w:r>
        <w:r w:rsidR="007E7E58" w:rsidRPr="00AF6C2B" w:rsidDel="00DD6CBD">
          <w:rPr>
            <w:sz w:val="22"/>
            <w:szCs w:val="22"/>
          </w:rPr>
          <w:delText>the</w:delText>
        </w:r>
        <w:r w:rsidRPr="00AF6C2B" w:rsidDel="00DD6CBD">
          <w:rPr>
            <w:sz w:val="22"/>
            <w:szCs w:val="22"/>
          </w:rPr>
          <w:delText xml:space="preserve"> world.</w:delText>
        </w:r>
      </w:del>
    </w:p>
    <w:p w14:paraId="1A5B59E9" w14:textId="56963778" w:rsidR="00AF42CA" w:rsidRPr="00AF6C2B" w:rsidDel="00DD6CBD" w:rsidRDefault="00AF42CA">
      <w:pPr>
        <w:rPr>
          <w:del w:id="255" w:author="Scott Cole" w:date="2023-02-01T14:56:00Z"/>
          <w:sz w:val="22"/>
          <w:szCs w:val="22"/>
        </w:rPr>
      </w:pPr>
    </w:p>
    <w:p w14:paraId="18F75EA4" w14:textId="2178ABFC" w:rsidR="00AF42CA" w:rsidRPr="00AF6C2B" w:rsidDel="00DD6CBD" w:rsidRDefault="00AF42CA">
      <w:pPr>
        <w:rPr>
          <w:del w:id="256" w:author="Scott Cole" w:date="2023-02-01T14:56:00Z"/>
          <w:sz w:val="22"/>
          <w:szCs w:val="22"/>
        </w:rPr>
      </w:pPr>
      <w:del w:id="257" w:author="Scott Cole" w:date="2023-02-01T14:56:00Z">
        <w:r w:rsidRPr="00AF6C2B" w:rsidDel="00DD6CBD">
          <w:rPr>
            <w:sz w:val="22"/>
            <w:szCs w:val="22"/>
          </w:rPr>
          <w:delText xml:space="preserve">A few of the most resilient </w:delText>
        </w:r>
        <w:r w:rsidR="007E7E58" w:rsidRPr="00AF6C2B" w:rsidDel="00DD6CBD">
          <w:rPr>
            <w:sz w:val="22"/>
            <w:szCs w:val="22"/>
          </w:rPr>
          <w:delText xml:space="preserve">human </w:delText>
        </w:r>
        <w:r w:rsidRPr="00AF6C2B" w:rsidDel="00DD6CBD">
          <w:rPr>
            <w:sz w:val="22"/>
            <w:szCs w:val="22"/>
          </w:rPr>
          <w:delText xml:space="preserve">factions have taken control of </w:delText>
        </w:r>
        <w:r w:rsidR="007E7E58" w:rsidRPr="00AF6C2B" w:rsidDel="00DD6CBD">
          <w:rPr>
            <w:sz w:val="22"/>
            <w:szCs w:val="22"/>
          </w:rPr>
          <w:delText>P</w:delText>
        </w:r>
        <w:r w:rsidRPr="00AF6C2B" w:rsidDel="00DD6CBD">
          <w:rPr>
            <w:sz w:val="22"/>
            <w:szCs w:val="22"/>
          </w:rPr>
          <w:delText>ortals</w:delText>
        </w:r>
        <w:r w:rsidR="007E7E58" w:rsidRPr="00AF6C2B" w:rsidDel="00DD6CBD">
          <w:rPr>
            <w:sz w:val="22"/>
            <w:szCs w:val="22"/>
          </w:rPr>
          <w:delText xml:space="preserve"> on Earth</w:delText>
        </w:r>
        <w:r w:rsidRPr="00AF6C2B" w:rsidDel="00DD6CBD">
          <w:rPr>
            <w:sz w:val="22"/>
            <w:szCs w:val="22"/>
          </w:rPr>
          <w:delText xml:space="preserve"> and have </w:delText>
        </w:r>
        <w:r w:rsidR="007E7E58" w:rsidRPr="00AF6C2B" w:rsidDel="00DD6CBD">
          <w:rPr>
            <w:sz w:val="22"/>
            <w:szCs w:val="22"/>
          </w:rPr>
          <w:delText>begun</w:delText>
        </w:r>
        <w:r w:rsidRPr="00AF6C2B" w:rsidDel="00DD6CBD">
          <w:rPr>
            <w:sz w:val="22"/>
            <w:szCs w:val="22"/>
          </w:rPr>
          <w:delText xml:space="preserve"> to make bases </w:delText>
        </w:r>
        <w:r w:rsidR="007E7E58" w:rsidRPr="00AF6C2B" w:rsidDel="00DD6CBD">
          <w:rPr>
            <w:sz w:val="22"/>
            <w:szCs w:val="22"/>
          </w:rPr>
          <w:delText>off-world</w:delText>
        </w:r>
        <w:r w:rsidRPr="00AF6C2B" w:rsidDel="00DD6CBD">
          <w:rPr>
            <w:sz w:val="22"/>
            <w:szCs w:val="22"/>
          </w:rPr>
          <w:delText>.</w:delText>
        </w:r>
      </w:del>
    </w:p>
    <w:p w14:paraId="6F1E4AAE" w14:textId="2D6A9AD2" w:rsidR="00AF42CA" w:rsidRPr="00AF6C2B" w:rsidDel="00DD6CBD" w:rsidRDefault="00AF42CA">
      <w:pPr>
        <w:rPr>
          <w:del w:id="258" w:author="Scott Cole" w:date="2023-02-01T14:56:00Z"/>
          <w:sz w:val="22"/>
          <w:szCs w:val="22"/>
        </w:rPr>
      </w:pPr>
    </w:p>
    <w:p w14:paraId="16489828" w14:textId="35206477" w:rsidR="00AF42CA" w:rsidRPr="00AF6C2B" w:rsidDel="00DD6CBD" w:rsidRDefault="00AF42CA">
      <w:pPr>
        <w:rPr>
          <w:del w:id="259" w:author="Scott Cole" w:date="2023-02-01T14:56:00Z"/>
          <w:sz w:val="22"/>
          <w:szCs w:val="22"/>
        </w:rPr>
      </w:pPr>
      <w:del w:id="260" w:author="Scott Cole" w:date="2023-02-01T14:56:00Z">
        <w:r w:rsidRPr="00AF6C2B" w:rsidDel="00DD6CBD">
          <w:rPr>
            <w:sz w:val="22"/>
            <w:szCs w:val="22"/>
          </w:rPr>
          <w:delText xml:space="preserve">I came voluntarily. I </w:delText>
        </w:r>
        <w:r w:rsidR="007E7E58" w:rsidRPr="00AF6C2B" w:rsidDel="00DD6CBD">
          <w:rPr>
            <w:sz w:val="22"/>
            <w:szCs w:val="22"/>
          </w:rPr>
          <w:delText xml:space="preserve">walked right into the Portal and was transported to a </w:delText>
        </w:r>
        <w:r w:rsidRPr="00AF6C2B" w:rsidDel="00DD6CBD">
          <w:rPr>
            <w:sz w:val="22"/>
            <w:szCs w:val="22"/>
          </w:rPr>
          <w:delText>void space</w:delText>
        </w:r>
        <w:r w:rsidR="0091270E" w:rsidRPr="00AF6C2B" w:rsidDel="00DD6CBD">
          <w:rPr>
            <w:sz w:val="22"/>
            <w:szCs w:val="22"/>
          </w:rPr>
          <w:delText xml:space="preserve"> where I met an Alien that said I would have to hurry and I would have a hard time. </w:delText>
        </w:r>
      </w:del>
    </w:p>
    <w:p w14:paraId="65D009CA" w14:textId="36BAE8EC" w:rsidR="0091270E" w:rsidRPr="00AF6C2B" w:rsidDel="00DD6CBD" w:rsidRDefault="0091270E">
      <w:pPr>
        <w:rPr>
          <w:del w:id="261" w:author="Scott Cole" w:date="2023-02-01T14:56:00Z"/>
          <w:sz w:val="22"/>
          <w:szCs w:val="22"/>
        </w:rPr>
      </w:pPr>
    </w:p>
    <w:p w14:paraId="1E726F17" w14:textId="6307042F" w:rsidR="0091270E" w:rsidRPr="00AF6C2B" w:rsidDel="00DD6CBD" w:rsidRDefault="0091270E">
      <w:pPr>
        <w:rPr>
          <w:del w:id="262" w:author="Scott Cole" w:date="2023-02-01T14:56:00Z"/>
          <w:sz w:val="22"/>
          <w:szCs w:val="22"/>
        </w:rPr>
      </w:pPr>
      <w:del w:id="263" w:author="Scott Cole" w:date="2023-02-01T14:56:00Z">
        <w:r w:rsidRPr="00AF6C2B" w:rsidDel="00DD6CBD">
          <w:rPr>
            <w:sz w:val="22"/>
            <w:szCs w:val="22"/>
          </w:rPr>
          <w:delText>It said that I would have to seek out help once I was in a town. Then I appeared at the entrance to that Dungeon.”</w:delText>
        </w:r>
      </w:del>
    </w:p>
    <w:p w14:paraId="1D8B94C6" w14:textId="1F38729E" w:rsidR="00AF42CA" w:rsidRPr="00AF6C2B" w:rsidDel="00DD6CBD" w:rsidRDefault="00AF42CA">
      <w:pPr>
        <w:rPr>
          <w:del w:id="264" w:author="Scott Cole" w:date="2023-02-01T14:56:00Z"/>
          <w:sz w:val="22"/>
          <w:szCs w:val="22"/>
        </w:rPr>
      </w:pPr>
    </w:p>
    <w:p w14:paraId="72027595" w14:textId="1BA4FF1A" w:rsidR="00AF42CA" w:rsidRPr="00AF6C2B" w:rsidDel="00DD6CBD" w:rsidRDefault="00AF42CA">
      <w:pPr>
        <w:rPr>
          <w:del w:id="265" w:author="Scott Cole" w:date="2023-02-01T14:56:00Z"/>
          <w:sz w:val="22"/>
          <w:szCs w:val="22"/>
        </w:rPr>
      </w:pPr>
      <w:del w:id="266" w:author="Scott Cole" w:date="2023-02-01T14:56:00Z">
        <w:r w:rsidRPr="00AF6C2B" w:rsidDel="00DD6CBD">
          <w:rPr>
            <w:sz w:val="22"/>
            <w:szCs w:val="22"/>
          </w:rPr>
          <w:delText>Richter took all this in and breathed slowly to calm his blood. At least this guy seemed upfront and honest.</w:delText>
        </w:r>
      </w:del>
    </w:p>
    <w:p w14:paraId="441665B9" w14:textId="23DB3DB9" w:rsidR="0091270E" w:rsidRPr="00AF6C2B" w:rsidDel="00DD6CBD" w:rsidRDefault="0091270E">
      <w:pPr>
        <w:rPr>
          <w:del w:id="267" w:author="Scott Cole" w:date="2023-02-01T14:56:00Z"/>
          <w:sz w:val="22"/>
          <w:szCs w:val="22"/>
        </w:rPr>
      </w:pPr>
    </w:p>
    <w:p w14:paraId="57F24FF6" w14:textId="4E005F3A" w:rsidR="0091270E" w:rsidRPr="00AF6C2B" w:rsidDel="00DD6CBD" w:rsidRDefault="0091270E">
      <w:pPr>
        <w:rPr>
          <w:del w:id="268" w:author="Scott Cole" w:date="2023-02-01T14:56:00Z"/>
          <w:sz w:val="22"/>
          <w:szCs w:val="22"/>
        </w:rPr>
      </w:pPr>
      <w:del w:id="269" w:author="Scott Cole" w:date="2023-02-01T14:56:00Z">
        <w:r w:rsidRPr="00AF6C2B" w:rsidDel="00DD6CBD">
          <w:rPr>
            <w:sz w:val="22"/>
            <w:szCs w:val="22"/>
          </w:rPr>
          <w:delText xml:space="preserve">He used </w:delText>
        </w:r>
        <w:r w:rsidR="00F465E6" w:rsidRPr="00AF6C2B" w:rsidDel="00DD6CBD">
          <w:rPr>
            <w:sz w:val="22"/>
            <w:szCs w:val="22"/>
          </w:rPr>
          <w:delText>Analyze</w:delText>
        </w:r>
        <w:r w:rsidRPr="00AF6C2B" w:rsidDel="00DD6CBD">
          <w:rPr>
            <w:sz w:val="22"/>
            <w:szCs w:val="22"/>
          </w:rPr>
          <w:delText xml:space="preserve"> and found he couldn’t see much. </w:delText>
        </w:r>
      </w:del>
    </w:p>
    <w:p w14:paraId="70450CED" w14:textId="7F52043D" w:rsidR="00AF42CA" w:rsidRPr="00AF6C2B" w:rsidDel="00DD6CBD" w:rsidRDefault="00AF42CA">
      <w:pPr>
        <w:rPr>
          <w:del w:id="270" w:author="Scott Cole" w:date="2023-02-01T14:56:00Z"/>
          <w:sz w:val="22"/>
          <w:szCs w:val="22"/>
        </w:rPr>
      </w:pPr>
    </w:p>
    <w:p w14:paraId="510F8893" w14:textId="36C44C36" w:rsidR="0091270E" w:rsidRPr="00AF6C2B" w:rsidDel="00DD6CBD" w:rsidRDefault="0091270E">
      <w:pPr>
        <w:rPr>
          <w:del w:id="271" w:author="Scott Cole" w:date="2023-02-01T14:56:00Z"/>
          <w:sz w:val="22"/>
          <w:szCs w:val="22"/>
        </w:rPr>
      </w:pPr>
      <w:del w:id="272" w:author="Scott Cole" w:date="2023-02-01T14:56:00Z">
        <w:r w:rsidRPr="00AF6C2B" w:rsidDel="00DD6CBD">
          <w:rPr>
            <w:sz w:val="22"/>
            <w:szCs w:val="22"/>
          </w:rPr>
          <w:delText xml:space="preserve">Zev looked at his feet, obviously pensive. He looked up and made eye contact with the </w:delText>
        </w:r>
        <w:r w:rsidR="00F465E6" w:rsidRPr="00AF6C2B" w:rsidDel="00DD6CBD">
          <w:rPr>
            <w:sz w:val="22"/>
            <w:szCs w:val="22"/>
          </w:rPr>
          <w:delText>Blood-soaked</w:delText>
        </w:r>
        <w:r w:rsidRPr="00AF6C2B" w:rsidDel="00DD6CBD">
          <w:rPr>
            <w:sz w:val="22"/>
            <w:szCs w:val="22"/>
          </w:rPr>
          <w:delText xml:space="preserve"> Chaos Lord and smiled.</w:delText>
        </w:r>
      </w:del>
    </w:p>
    <w:p w14:paraId="3C1D1A87" w14:textId="23AC8AFC" w:rsidR="0091270E" w:rsidRPr="00AF6C2B" w:rsidDel="00DD6CBD" w:rsidRDefault="0091270E">
      <w:pPr>
        <w:rPr>
          <w:del w:id="273" w:author="Scott Cole" w:date="2023-02-01T14:56:00Z"/>
          <w:sz w:val="22"/>
          <w:szCs w:val="22"/>
        </w:rPr>
      </w:pPr>
    </w:p>
    <w:p w14:paraId="4317FF15" w14:textId="2407691A" w:rsidR="00AF42CA" w:rsidRPr="00AF6C2B" w:rsidDel="00DD6CBD" w:rsidRDefault="00AF42CA">
      <w:pPr>
        <w:rPr>
          <w:del w:id="274" w:author="Scott Cole" w:date="2023-02-01T14:56:00Z"/>
          <w:sz w:val="22"/>
          <w:szCs w:val="22"/>
        </w:rPr>
      </w:pPr>
      <w:del w:id="275" w:author="Scott Cole" w:date="2023-02-01T14:56:00Z">
        <w:r w:rsidRPr="00AF6C2B" w:rsidDel="00DD6CBD">
          <w:rPr>
            <w:sz w:val="22"/>
            <w:szCs w:val="22"/>
          </w:rPr>
          <w:delText xml:space="preserve">“So, I just gave you a lot of information that might make me seem vulnerable but I want to assure you that I am not. </w:delText>
        </w:r>
        <w:r w:rsidR="00F96221" w:rsidRPr="00AF6C2B" w:rsidDel="00DD6CBD">
          <w:rPr>
            <w:sz w:val="22"/>
            <w:szCs w:val="22"/>
          </w:rPr>
          <w:delText>Now</w:delText>
        </w:r>
        <w:r w:rsidRPr="00AF6C2B" w:rsidDel="00DD6CBD">
          <w:rPr>
            <w:sz w:val="22"/>
            <w:szCs w:val="22"/>
          </w:rPr>
          <w:delText xml:space="preserve"> that we have spoken more than 5 words </w:delText>
        </w:r>
        <w:r w:rsidR="00F465E6" w:rsidRPr="00AF6C2B" w:rsidDel="00DD6CBD">
          <w:rPr>
            <w:sz w:val="22"/>
            <w:szCs w:val="22"/>
          </w:rPr>
          <w:delText>together,</w:delText>
        </w:r>
        <w:r w:rsidRPr="00AF6C2B" w:rsidDel="00DD6CBD">
          <w:rPr>
            <w:sz w:val="22"/>
            <w:szCs w:val="22"/>
          </w:rPr>
          <w:delText xml:space="preserve"> </w:delText>
        </w:r>
        <w:r w:rsidR="0091270E" w:rsidRPr="00AF6C2B" w:rsidDel="00DD6CBD">
          <w:rPr>
            <w:sz w:val="22"/>
            <w:szCs w:val="22"/>
          </w:rPr>
          <w:delText>I have an Ability</w:delText>
        </w:r>
        <w:r w:rsidRPr="00AF6C2B" w:rsidDel="00DD6CBD">
          <w:rPr>
            <w:sz w:val="22"/>
            <w:szCs w:val="22"/>
          </w:rPr>
          <w:delText xml:space="preserve"> </w:delText>
        </w:r>
        <w:r w:rsidR="00F96221" w:rsidRPr="00AF6C2B" w:rsidDel="00DD6CBD">
          <w:rPr>
            <w:sz w:val="22"/>
            <w:szCs w:val="22"/>
          </w:rPr>
          <w:delText xml:space="preserve">that </w:delText>
        </w:r>
        <w:r w:rsidRPr="00AF6C2B" w:rsidDel="00DD6CBD">
          <w:rPr>
            <w:sz w:val="22"/>
            <w:szCs w:val="22"/>
          </w:rPr>
          <w:delText>gives me the option to set a curse on you that harms you 4x as much as you hurt me”, Zev explained.</w:delText>
        </w:r>
      </w:del>
    </w:p>
    <w:p w14:paraId="465F0B4A" w14:textId="4B57D3F3" w:rsidR="00AF42CA" w:rsidRPr="00AF6C2B" w:rsidDel="00DD6CBD" w:rsidRDefault="00AF42CA">
      <w:pPr>
        <w:rPr>
          <w:del w:id="276" w:author="Scott Cole" w:date="2023-02-01T14:56:00Z"/>
          <w:sz w:val="22"/>
          <w:szCs w:val="22"/>
        </w:rPr>
      </w:pPr>
    </w:p>
    <w:p w14:paraId="22B7ACAE" w14:textId="3E6C6CD3" w:rsidR="00AF42CA" w:rsidDel="00DD6CBD" w:rsidRDefault="00AF42CA">
      <w:pPr>
        <w:rPr>
          <w:del w:id="277" w:author="Scott Cole" w:date="2023-02-01T14:56:00Z"/>
          <w:sz w:val="22"/>
          <w:szCs w:val="22"/>
        </w:rPr>
      </w:pPr>
      <w:del w:id="278" w:author="Scott Cole" w:date="2023-02-01T14:56:00Z">
        <w:r w:rsidRPr="00AF6C2B" w:rsidDel="00DD6CBD">
          <w:rPr>
            <w:sz w:val="22"/>
            <w:szCs w:val="22"/>
          </w:rPr>
          <w:delText>Richter quickly checked his logs. Sure enough, there was a curse. It was simple and clear.</w:delText>
        </w:r>
      </w:del>
    </w:p>
    <w:p w14:paraId="33F1DB73" w14:textId="6097A6DA" w:rsidR="00AF496A" w:rsidRPr="00AF6C2B" w:rsidDel="00DD6CBD" w:rsidRDefault="00AF496A">
      <w:pPr>
        <w:rPr>
          <w:del w:id="279" w:author="Scott Cole" w:date="2023-02-01T14:56:00Z"/>
          <w:sz w:val="22"/>
          <w:szCs w:val="22"/>
        </w:rPr>
      </w:pPr>
    </w:p>
    <w:p w14:paraId="300369CA" w14:textId="672501B3" w:rsidR="00AF42CA" w:rsidRPr="00AF6C2B" w:rsidDel="00DD6CBD" w:rsidRDefault="00AF42CA">
      <w:pPr>
        <w:rPr>
          <w:del w:id="280" w:author="Scott Cole" w:date="2023-02-01T14:56:00Z"/>
          <w:sz w:val="22"/>
          <w:szCs w:val="22"/>
        </w:rPr>
      </w:pPr>
      <w:del w:id="281" w:author="Scott Cole" w:date="2023-02-01T14:56:00Z">
        <w:r w:rsidRPr="00AF6C2B" w:rsidDel="00DD6CBD">
          <w:rPr>
            <w:sz w:val="22"/>
            <w:szCs w:val="22"/>
          </w:rPr>
          <w:delText>“Now that’s out of the way, I want to share with you my desires and intents.”</w:delText>
        </w:r>
      </w:del>
    </w:p>
    <w:p w14:paraId="2B39F3D1" w14:textId="11BF2D29" w:rsidR="00AF42CA" w:rsidRPr="00AF6C2B" w:rsidDel="00DD6CBD" w:rsidRDefault="00AF42CA">
      <w:pPr>
        <w:rPr>
          <w:del w:id="282" w:author="Scott Cole" w:date="2023-02-01T14:56:00Z"/>
          <w:sz w:val="22"/>
          <w:szCs w:val="22"/>
        </w:rPr>
      </w:pPr>
    </w:p>
    <w:p w14:paraId="0C315564" w14:textId="654B04AE" w:rsidR="00AF42CA" w:rsidRPr="00AF6C2B" w:rsidDel="00DD6CBD" w:rsidRDefault="00AF42CA">
      <w:pPr>
        <w:rPr>
          <w:del w:id="283" w:author="Scott Cole" w:date="2023-02-01T14:56:00Z"/>
          <w:sz w:val="22"/>
          <w:szCs w:val="22"/>
        </w:rPr>
      </w:pPr>
      <w:del w:id="284" w:author="Scott Cole" w:date="2023-02-01T14:56:00Z">
        <w:r w:rsidRPr="00AF6C2B" w:rsidDel="00DD6CBD">
          <w:rPr>
            <w:sz w:val="22"/>
            <w:szCs w:val="22"/>
          </w:rPr>
          <w:delText>Zev walked a bit closer and landed in front of the Orcs who were still performing.</w:delText>
        </w:r>
      </w:del>
    </w:p>
    <w:p w14:paraId="501E30D3" w14:textId="09FF6C71" w:rsidR="00AF42CA" w:rsidRPr="00AF6C2B" w:rsidDel="00DD6CBD" w:rsidRDefault="00AF42CA">
      <w:pPr>
        <w:rPr>
          <w:del w:id="285" w:author="Scott Cole" w:date="2023-02-01T14:56:00Z"/>
          <w:sz w:val="22"/>
          <w:szCs w:val="22"/>
        </w:rPr>
      </w:pPr>
    </w:p>
    <w:p w14:paraId="148303BA" w14:textId="1B02E7AD" w:rsidR="00AF42CA" w:rsidRPr="00AF6C2B" w:rsidDel="00DD6CBD" w:rsidRDefault="00AF42CA">
      <w:pPr>
        <w:rPr>
          <w:del w:id="286" w:author="Scott Cole" w:date="2023-02-01T14:56:00Z"/>
          <w:sz w:val="22"/>
          <w:szCs w:val="22"/>
        </w:rPr>
      </w:pPr>
      <w:del w:id="287" w:author="Scott Cole" w:date="2023-02-01T14:56:00Z">
        <w:r w:rsidRPr="00AF6C2B" w:rsidDel="00DD6CBD">
          <w:rPr>
            <w:sz w:val="22"/>
            <w:szCs w:val="22"/>
          </w:rPr>
          <w:delText>Zev put his arms down and the Orcs relaxed and continued their triage; most of their previous work having been undone by the antics.</w:delText>
        </w:r>
      </w:del>
    </w:p>
    <w:p w14:paraId="7F081561" w14:textId="597EA566" w:rsidR="00AF42CA" w:rsidRPr="00AF6C2B" w:rsidDel="00DD6CBD" w:rsidRDefault="00AF42CA">
      <w:pPr>
        <w:rPr>
          <w:del w:id="288" w:author="Scott Cole" w:date="2023-02-01T14:56:00Z"/>
          <w:sz w:val="22"/>
          <w:szCs w:val="22"/>
        </w:rPr>
      </w:pPr>
    </w:p>
    <w:p w14:paraId="6C8A0922" w14:textId="00B129FF" w:rsidR="00AF42CA" w:rsidRPr="00AF6C2B" w:rsidDel="00DD6CBD" w:rsidRDefault="00AF42CA">
      <w:pPr>
        <w:rPr>
          <w:del w:id="289" w:author="Scott Cole" w:date="2023-02-01T14:56:00Z"/>
          <w:sz w:val="22"/>
          <w:szCs w:val="22"/>
        </w:rPr>
      </w:pPr>
      <w:del w:id="290" w:author="Scott Cole" w:date="2023-02-01T14:56:00Z">
        <w:r w:rsidRPr="00AF6C2B" w:rsidDel="00DD6CBD">
          <w:rPr>
            <w:sz w:val="22"/>
            <w:szCs w:val="22"/>
          </w:rPr>
          <w:delText>“I think I might have been the first one.” Zev began.</w:delText>
        </w:r>
      </w:del>
    </w:p>
    <w:p w14:paraId="61659E9A" w14:textId="27A4D2C9" w:rsidR="00AF42CA" w:rsidRPr="00AF6C2B" w:rsidDel="00DD6CBD" w:rsidRDefault="00AF42CA">
      <w:pPr>
        <w:rPr>
          <w:del w:id="291" w:author="Scott Cole" w:date="2023-02-01T14:56:00Z"/>
          <w:sz w:val="22"/>
          <w:szCs w:val="22"/>
        </w:rPr>
      </w:pPr>
    </w:p>
    <w:p w14:paraId="2F059E79" w14:textId="08B71957" w:rsidR="00AF42CA" w:rsidRPr="00AF6C2B" w:rsidDel="00DD6CBD" w:rsidRDefault="00AF42CA">
      <w:pPr>
        <w:rPr>
          <w:del w:id="292" w:author="Scott Cole" w:date="2023-02-01T14:56:00Z"/>
          <w:sz w:val="22"/>
          <w:szCs w:val="22"/>
        </w:rPr>
      </w:pPr>
      <w:del w:id="293" w:author="Scott Cole" w:date="2023-02-01T14:56:00Z">
        <w:r w:rsidRPr="00AF6C2B" w:rsidDel="00DD6CBD">
          <w:rPr>
            <w:sz w:val="22"/>
            <w:szCs w:val="22"/>
          </w:rPr>
          <w:delText xml:space="preserve">When I got here it was 8 cycles </w:delText>
        </w:r>
        <w:r w:rsidR="004F2437" w:rsidRPr="00AF6C2B" w:rsidDel="00DD6CBD">
          <w:rPr>
            <w:sz w:val="22"/>
            <w:szCs w:val="22"/>
          </w:rPr>
          <w:delText xml:space="preserve">ago </w:delText>
        </w:r>
        <w:r w:rsidRPr="00AF6C2B" w:rsidDel="00DD6CBD">
          <w:rPr>
            <w:sz w:val="22"/>
            <w:szCs w:val="22"/>
          </w:rPr>
          <w:delText>including that last massive Age change</w:delText>
        </w:r>
        <w:r w:rsidR="00C0573B" w:rsidRPr="00AF6C2B" w:rsidDel="00DD6CBD">
          <w:rPr>
            <w:sz w:val="22"/>
            <w:szCs w:val="22"/>
          </w:rPr>
          <w:delText xml:space="preserve"> in the global announcement.</w:delText>
        </w:r>
      </w:del>
    </w:p>
    <w:p w14:paraId="5D77793B" w14:textId="7353E4E3" w:rsidR="00C0573B" w:rsidRPr="00AF6C2B" w:rsidDel="00DD6CBD" w:rsidRDefault="00C0573B">
      <w:pPr>
        <w:rPr>
          <w:del w:id="294" w:author="Scott Cole" w:date="2023-02-01T14:56:00Z"/>
          <w:sz w:val="22"/>
          <w:szCs w:val="22"/>
        </w:rPr>
      </w:pPr>
    </w:p>
    <w:p w14:paraId="77B01893" w14:textId="601E9C71" w:rsidR="004F2437" w:rsidRPr="00AF6C2B" w:rsidDel="00DD6CBD" w:rsidRDefault="004F2437">
      <w:pPr>
        <w:rPr>
          <w:del w:id="295" w:author="Scott Cole" w:date="2023-02-01T14:56:00Z"/>
          <w:sz w:val="22"/>
          <w:szCs w:val="22"/>
        </w:rPr>
      </w:pPr>
      <w:del w:id="296" w:author="Scott Cole" w:date="2023-02-01T14:56:00Z">
        <w:r w:rsidRPr="00AF6C2B" w:rsidDel="00DD6CBD">
          <w:rPr>
            <w:sz w:val="22"/>
            <w:szCs w:val="22"/>
          </w:rPr>
          <w:delText xml:space="preserve">I only recently figured out what happened. You see, when I left </w:delText>
        </w:r>
        <w:r w:rsidR="00F465E6" w:rsidRPr="00AF6C2B" w:rsidDel="00DD6CBD">
          <w:rPr>
            <w:sz w:val="22"/>
            <w:szCs w:val="22"/>
          </w:rPr>
          <w:delText>Earth,</w:delText>
        </w:r>
        <w:r w:rsidRPr="00AF6C2B" w:rsidDel="00DD6CBD">
          <w:rPr>
            <w:sz w:val="22"/>
            <w:szCs w:val="22"/>
          </w:rPr>
          <w:delText xml:space="preserve"> it was 2089. The </w:delText>
        </w:r>
        <w:r w:rsidR="00F96221" w:rsidRPr="00AF6C2B" w:rsidDel="00DD6CBD">
          <w:rPr>
            <w:sz w:val="22"/>
            <w:szCs w:val="22"/>
          </w:rPr>
          <w:delText>Labyrinth</w:delText>
        </w:r>
        <w:r w:rsidRPr="00AF6C2B" w:rsidDel="00DD6CBD">
          <w:rPr>
            <w:sz w:val="22"/>
            <w:szCs w:val="22"/>
          </w:rPr>
          <w:delText xml:space="preserve"> monsters had taken most of the planet but in the last 10 years, small factions of humans 1000 people or less started to fight back. A few of the more assertive camps took a portal after slaughtering the </w:delText>
        </w:r>
        <w:r w:rsidR="00752CF1" w:rsidRPr="00AF6C2B" w:rsidDel="00DD6CBD">
          <w:rPr>
            <w:sz w:val="22"/>
            <w:szCs w:val="22"/>
          </w:rPr>
          <w:delText>monster</w:delText>
        </w:r>
        <w:r w:rsidRPr="00AF6C2B" w:rsidDel="00DD6CBD">
          <w:rPr>
            <w:sz w:val="22"/>
            <w:szCs w:val="22"/>
          </w:rPr>
          <w:delText xml:space="preserve"> invasion exiting </w:delText>
        </w:r>
        <w:r w:rsidR="00752CF1" w:rsidRPr="00AF6C2B" w:rsidDel="00DD6CBD">
          <w:rPr>
            <w:sz w:val="22"/>
            <w:szCs w:val="22"/>
          </w:rPr>
          <w:delText>The Labyrinth</w:delText>
        </w:r>
        <w:r w:rsidRPr="00AF6C2B" w:rsidDel="00DD6CBD">
          <w:rPr>
            <w:sz w:val="22"/>
            <w:szCs w:val="22"/>
          </w:rPr>
          <w:delText>.</w:delText>
        </w:r>
      </w:del>
    </w:p>
    <w:p w14:paraId="3CEB921B" w14:textId="11648766" w:rsidR="004F2437" w:rsidRPr="00AF6C2B" w:rsidDel="00DD6CBD" w:rsidRDefault="004F2437">
      <w:pPr>
        <w:rPr>
          <w:del w:id="297" w:author="Scott Cole" w:date="2023-02-01T14:56:00Z"/>
          <w:sz w:val="22"/>
          <w:szCs w:val="22"/>
        </w:rPr>
      </w:pPr>
    </w:p>
    <w:p w14:paraId="21FAAE7A" w14:textId="380CD2E2" w:rsidR="004F2437" w:rsidRPr="00AF6C2B" w:rsidDel="00DD6CBD" w:rsidRDefault="004F2437">
      <w:pPr>
        <w:rPr>
          <w:del w:id="298" w:author="Scott Cole" w:date="2023-02-01T14:56:00Z"/>
          <w:sz w:val="22"/>
          <w:szCs w:val="22"/>
        </w:rPr>
      </w:pPr>
      <w:del w:id="299" w:author="Scott Cole" w:date="2023-02-01T14:56:00Z">
        <w:r w:rsidRPr="00AF6C2B" w:rsidDel="00DD6CBD">
          <w:rPr>
            <w:sz w:val="22"/>
            <w:szCs w:val="22"/>
          </w:rPr>
          <w:delText xml:space="preserve">It was said that one popped into the portal and found a node; ran back and everyone followed. They control that portal and node now. </w:delText>
        </w:r>
      </w:del>
    </w:p>
    <w:p w14:paraId="51CA4908" w14:textId="5F030623" w:rsidR="004F2437" w:rsidRPr="00AF6C2B" w:rsidDel="00DD6CBD" w:rsidRDefault="004F2437">
      <w:pPr>
        <w:rPr>
          <w:del w:id="300" w:author="Scott Cole" w:date="2023-02-01T14:56:00Z"/>
          <w:sz w:val="22"/>
          <w:szCs w:val="22"/>
        </w:rPr>
      </w:pPr>
    </w:p>
    <w:p w14:paraId="0F36965C" w14:textId="310A5208" w:rsidR="004F2437" w:rsidRPr="00AF6C2B" w:rsidDel="00DD6CBD" w:rsidRDefault="004F2437">
      <w:pPr>
        <w:rPr>
          <w:del w:id="301" w:author="Scott Cole" w:date="2023-02-01T14:56:00Z"/>
          <w:sz w:val="22"/>
          <w:szCs w:val="22"/>
        </w:rPr>
      </w:pPr>
      <w:del w:id="302" w:author="Scott Cole" w:date="2023-02-01T14:56:00Z">
        <w:r w:rsidRPr="00AF6C2B" w:rsidDel="00DD6CBD">
          <w:rPr>
            <w:sz w:val="22"/>
            <w:szCs w:val="22"/>
          </w:rPr>
          <w:delText>I was part of the 4</w:delText>
        </w:r>
        <w:r w:rsidRPr="00AF6C2B" w:rsidDel="00DD6CBD">
          <w:rPr>
            <w:sz w:val="22"/>
            <w:szCs w:val="22"/>
            <w:vertAlign w:val="superscript"/>
          </w:rPr>
          <w:delText>th</w:delText>
        </w:r>
        <w:r w:rsidRPr="00AF6C2B" w:rsidDel="00DD6CBD">
          <w:rPr>
            <w:sz w:val="22"/>
            <w:szCs w:val="22"/>
          </w:rPr>
          <w:delText xml:space="preserve"> wave to find them and in the 1</w:delText>
        </w:r>
        <w:r w:rsidRPr="00AF6C2B" w:rsidDel="00DD6CBD">
          <w:rPr>
            <w:sz w:val="22"/>
            <w:szCs w:val="22"/>
            <w:vertAlign w:val="superscript"/>
          </w:rPr>
          <w:delText>st</w:delText>
        </w:r>
        <w:r w:rsidRPr="00AF6C2B" w:rsidDel="00DD6CBD">
          <w:rPr>
            <w:sz w:val="22"/>
            <w:szCs w:val="22"/>
          </w:rPr>
          <w:delText xml:space="preserve"> wave to enter </w:delText>
        </w:r>
        <w:r w:rsidR="00752CF1" w:rsidRPr="00AF6C2B" w:rsidDel="00DD6CBD">
          <w:rPr>
            <w:sz w:val="22"/>
            <w:szCs w:val="22"/>
          </w:rPr>
          <w:delText>T</w:delText>
        </w:r>
        <w:r w:rsidRPr="00AF6C2B" w:rsidDel="00DD6CBD">
          <w:rPr>
            <w:sz w:val="22"/>
            <w:szCs w:val="22"/>
          </w:rPr>
          <w:delText xml:space="preserve">he </w:delText>
        </w:r>
        <w:r w:rsidR="00752CF1" w:rsidRPr="00AF6C2B" w:rsidDel="00DD6CBD">
          <w:rPr>
            <w:sz w:val="22"/>
            <w:szCs w:val="22"/>
          </w:rPr>
          <w:delText>Labyrinth</w:delText>
        </w:r>
        <w:r w:rsidRPr="00AF6C2B" w:rsidDel="00DD6CBD">
          <w:rPr>
            <w:sz w:val="22"/>
            <w:szCs w:val="22"/>
          </w:rPr>
          <w:delText>.</w:delText>
        </w:r>
      </w:del>
    </w:p>
    <w:p w14:paraId="07E9D266" w14:textId="73F9B7F2" w:rsidR="004F2437" w:rsidRPr="00AF6C2B" w:rsidDel="00DD6CBD" w:rsidRDefault="004F2437">
      <w:pPr>
        <w:rPr>
          <w:del w:id="303" w:author="Scott Cole" w:date="2023-02-01T14:56:00Z"/>
          <w:sz w:val="22"/>
          <w:szCs w:val="22"/>
        </w:rPr>
      </w:pPr>
    </w:p>
    <w:p w14:paraId="1DB01F79" w14:textId="714CED8F" w:rsidR="004F2437" w:rsidRPr="00AF6C2B" w:rsidDel="00DD6CBD" w:rsidRDefault="00F465E6">
      <w:pPr>
        <w:rPr>
          <w:del w:id="304" w:author="Scott Cole" w:date="2023-02-01T14:56:00Z"/>
          <w:sz w:val="22"/>
          <w:szCs w:val="22"/>
        </w:rPr>
      </w:pPr>
      <w:del w:id="305" w:author="Scott Cole" w:date="2023-02-01T14:56:00Z">
        <w:r w:rsidRPr="00AF6C2B" w:rsidDel="00DD6CBD">
          <w:rPr>
            <w:sz w:val="22"/>
            <w:szCs w:val="22"/>
          </w:rPr>
          <w:delText>But</w:delText>
        </w:r>
        <w:r w:rsidR="004F2437" w:rsidRPr="00AF6C2B" w:rsidDel="00DD6CBD">
          <w:rPr>
            <w:sz w:val="22"/>
            <w:szCs w:val="22"/>
          </w:rPr>
          <w:delText xml:space="preserve"> you probably know, that place is wicked and soon I was lost and running for my life from monsters </w:delText>
        </w:r>
        <w:r w:rsidR="00752CF1" w:rsidRPr="00AF6C2B" w:rsidDel="00DD6CBD">
          <w:rPr>
            <w:sz w:val="22"/>
            <w:szCs w:val="22"/>
          </w:rPr>
          <w:delText>unheard of</w:delText>
        </w:r>
        <w:r w:rsidR="004F2437" w:rsidRPr="00AF6C2B" w:rsidDel="00DD6CBD">
          <w:rPr>
            <w:sz w:val="22"/>
            <w:szCs w:val="22"/>
          </w:rPr>
          <w:delText xml:space="preserve">. </w:delText>
        </w:r>
      </w:del>
    </w:p>
    <w:p w14:paraId="2F0A1801" w14:textId="2F4268A8" w:rsidR="004F2437" w:rsidRPr="00AF6C2B" w:rsidDel="00DD6CBD" w:rsidRDefault="004F2437">
      <w:pPr>
        <w:rPr>
          <w:del w:id="306" w:author="Scott Cole" w:date="2023-02-01T14:56:00Z"/>
          <w:sz w:val="22"/>
          <w:szCs w:val="22"/>
        </w:rPr>
      </w:pPr>
    </w:p>
    <w:p w14:paraId="26A37DE0" w14:textId="74676C30" w:rsidR="004F2437" w:rsidRPr="00AF6C2B" w:rsidDel="00DD6CBD" w:rsidRDefault="004F2437">
      <w:pPr>
        <w:rPr>
          <w:del w:id="307" w:author="Scott Cole" w:date="2023-02-01T14:56:00Z"/>
          <w:sz w:val="22"/>
          <w:szCs w:val="22"/>
        </w:rPr>
      </w:pPr>
      <w:del w:id="308" w:author="Scott Cole" w:date="2023-02-01T14:56:00Z">
        <w:r w:rsidRPr="00AF6C2B" w:rsidDel="00DD6CBD">
          <w:rPr>
            <w:sz w:val="22"/>
            <w:szCs w:val="22"/>
          </w:rPr>
          <w:delText xml:space="preserve">I got lucky and found a new node. This one took me to </w:delText>
        </w:r>
        <w:r w:rsidR="002D01E8" w:rsidRPr="00AF6C2B" w:rsidDel="00DD6CBD">
          <w:rPr>
            <w:sz w:val="22"/>
            <w:szCs w:val="22"/>
          </w:rPr>
          <w:delText xml:space="preserve">a </w:delText>
        </w:r>
        <w:r w:rsidR="00752CF1" w:rsidRPr="00AF6C2B" w:rsidDel="00DD6CBD">
          <w:rPr>
            <w:sz w:val="22"/>
            <w:szCs w:val="22"/>
          </w:rPr>
          <w:delText>Dungeon</w:delText>
        </w:r>
        <w:r w:rsidR="002D01E8" w:rsidRPr="00AF6C2B" w:rsidDel="00DD6CBD">
          <w:rPr>
            <w:sz w:val="22"/>
            <w:szCs w:val="22"/>
          </w:rPr>
          <w:delText>. I was only on level 1 and so I just left.</w:delText>
        </w:r>
      </w:del>
    </w:p>
    <w:p w14:paraId="14260B8A" w14:textId="3EAE60E7" w:rsidR="002D01E8" w:rsidRPr="00AF6C2B" w:rsidDel="00DD6CBD" w:rsidRDefault="002D01E8">
      <w:pPr>
        <w:rPr>
          <w:del w:id="309" w:author="Scott Cole" w:date="2023-02-01T14:56:00Z"/>
          <w:sz w:val="22"/>
          <w:szCs w:val="22"/>
        </w:rPr>
      </w:pPr>
    </w:p>
    <w:p w14:paraId="088B2821" w14:textId="2102A73A" w:rsidR="002D01E8" w:rsidRPr="00AF6C2B" w:rsidDel="00DD6CBD" w:rsidRDefault="002D01E8">
      <w:pPr>
        <w:rPr>
          <w:del w:id="310" w:author="Scott Cole" w:date="2023-02-01T14:56:00Z"/>
          <w:sz w:val="22"/>
          <w:szCs w:val="22"/>
        </w:rPr>
      </w:pPr>
      <w:del w:id="311" w:author="Scott Cole" w:date="2023-02-01T14:56:00Z">
        <w:r w:rsidRPr="00AF6C2B" w:rsidDel="00DD6CBD">
          <w:rPr>
            <w:sz w:val="22"/>
            <w:szCs w:val="22"/>
          </w:rPr>
          <w:delText>I’ve been running and learning ever since…</w:delText>
        </w:r>
        <w:r w:rsidR="00587D20" w:rsidRPr="00AF6C2B" w:rsidDel="00DD6CBD">
          <w:rPr>
            <w:sz w:val="22"/>
            <w:szCs w:val="22"/>
          </w:rPr>
          <w:delText xml:space="preserve"> I just got level 10 in Lore.</w:delText>
        </w:r>
      </w:del>
    </w:p>
    <w:p w14:paraId="0BDFBAB3" w14:textId="7DD6190F" w:rsidR="004F2437" w:rsidRPr="00AF6C2B" w:rsidDel="00DD6CBD" w:rsidRDefault="004F2437">
      <w:pPr>
        <w:rPr>
          <w:del w:id="312" w:author="Scott Cole" w:date="2023-02-01T14:56:00Z"/>
          <w:sz w:val="22"/>
          <w:szCs w:val="22"/>
        </w:rPr>
      </w:pPr>
    </w:p>
    <w:p w14:paraId="0BF693DA" w14:textId="0AC392F6" w:rsidR="00C0573B" w:rsidRPr="00AF6C2B" w:rsidDel="00DD6CBD" w:rsidRDefault="00C0573B">
      <w:pPr>
        <w:rPr>
          <w:del w:id="313" w:author="Scott Cole" w:date="2023-02-01T14:56:00Z"/>
          <w:sz w:val="22"/>
          <w:szCs w:val="22"/>
        </w:rPr>
      </w:pPr>
      <w:del w:id="314" w:author="Scott Cole" w:date="2023-02-01T14:56:00Z">
        <w:r w:rsidRPr="00AF6C2B" w:rsidDel="00DD6CBD">
          <w:rPr>
            <w:sz w:val="22"/>
            <w:szCs w:val="22"/>
          </w:rPr>
          <w:delText>I deduced you’re a chaos seed. You have talents to prove I am one too.</w:delText>
        </w:r>
        <w:r w:rsidR="00752CF1" w:rsidRPr="00AF6C2B" w:rsidDel="00DD6CBD">
          <w:rPr>
            <w:sz w:val="22"/>
            <w:szCs w:val="22"/>
          </w:rPr>
          <w:delText xml:space="preserve"> I have a Talent that informs me. It’s called Deep Analysis.</w:delText>
        </w:r>
      </w:del>
    </w:p>
    <w:p w14:paraId="1AF46C00" w14:textId="0BE995C0" w:rsidR="00C0573B" w:rsidRPr="00AF6C2B" w:rsidDel="00DD6CBD" w:rsidRDefault="00C0573B">
      <w:pPr>
        <w:rPr>
          <w:del w:id="315" w:author="Scott Cole" w:date="2023-02-01T14:56:00Z"/>
          <w:sz w:val="22"/>
          <w:szCs w:val="22"/>
        </w:rPr>
      </w:pPr>
    </w:p>
    <w:p w14:paraId="059C2E59" w14:textId="1C0477E8" w:rsidR="00C0573B" w:rsidRPr="00AF6C2B" w:rsidDel="00DD6CBD" w:rsidRDefault="00C0573B">
      <w:pPr>
        <w:rPr>
          <w:del w:id="316" w:author="Scott Cole" w:date="2023-02-01T14:56:00Z"/>
          <w:sz w:val="22"/>
          <w:szCs w:val="22"/>
        </w:rPr>
      </w:pPr>
      <w:del w:id="317" w:author="Scott Cole" w:date="2023-02-01T14:56:00Z">
        <w:r w:rsidRPr="00AF6C2B" w:rsidDel="00DD6CBD">
          <w:rPr>
            <w:sz w:val="22"/>
            <w:szCs w:val="22"/>
          </w:rPr>
          <w:delText>I’m tired of running. I haven’t found the good guys yet. Have you?</w:delText>
        </w:r>
      </w:del>
    </w:p>
    <w:p w14:paraId="1014FE7D" w14:textId="7278B407" w:rsidR="00C0573B" w:rsidRPr="00AF6C2B" w:rsidDel="00DD6CBD" w:rsidRDefault="00C0573B">
      <w:pPr>
        <w:rPr>
          <w:del w:id="318" w:author="Scott Cole" w:date="2023-02-01T14:56:00Z"/>
          <w:sz w:val="22"/>
          <w:szCs w:val="22"/>
        </w:rPr>
      </w:pPr>
    </w:p>
    <w:p w14:paraId="423716E7" w14:textId="4DFD2969" w:rsidR="00C0573B" w:rsidRPr="00AF6C2B" w:rsidDel="00DD6CBD" w:rsidRDefault="00273897">
      <w:pPr>
        <w:rPr>
          <w:del w:id="319" w:author="Scott Cole" w:date="2023-02-01T14:56:00Z"/>
          <w:sz w:val="22"/>
          <w:szCs w:val="22"/>
        </w:rPr>
      </w:pPr>
      <w:del w:id="320" w:author="Scott Cole" w:date="2023-02-01T14:56:00Z">
        <w:r w:rsidRPr="00AF6C2B" w:rsidDel="00DD6CBD">
          <w:rPr>
            <w:sz w:val="22"/>
            <w:szCs w:val="22"/>
          </w:rPr>
          <w:delText>And while we are being honest, I have a talent that tells me when you are not telling the truth.</w:delText>
        </w:r>
      </w:del>
    </w:p>
    <w:p w14:paraId="47AA5F1C" w14:textId="042A7CB6" w:rsidR="00273897" w:rsidRPr="00AF6C2B" w:rsidDel="00DD6CBD" w:rsidRDefault="00273897">
      <w:pPr>
        <w:rPr>
          <w:del w:id="321" w:author="Scott Cole" w:date="2023-02-01T14:56:00Z"/>
          <w:sz w:val="22"/>
          <w:szCs w:val="22"/>
        </w:rPr>
      </w:pPr>
    </w:p>
    <w:p w14:paraId="6419ACD7" w14:textId="7F78E325" w:rsidR="00273897" w:rsidRPr="00AF6C2B" w:rsidDel="00DD6CBD" w:rsidRDefault="00273897">
      <w:pPr>
        <w:rPr>
          <w:del w:id="322" w:author="Scott Cole" w:date="2023-02-01T14:56:00Z"/>
          <w:sz w:val="22"/>
          <w:szCs w:val="22"/>
        </w:rPr>
      </w:pPr>
      <w:del w:id="323" w:author="Scott Cole" w:date="2023-02-01T14:56:00Z">
        <w:r w:rsidRPr="00AF6C2B" w:rsidDel="00DD6CBD">
          <w:rPr>
            <w:sz w:val="22"/>
            <w:szCs w:val="22"/>
          </w:rPr>
          <w:delText xml:space="preserve">The way he phrased it sounded </w:delText>
        </w:r>
        <w:r w:rsidR="004F2437" w:rsidRPr="00AF6C2B" w:rsidDel="00DD6CBD">
          <w:rPr>
            <w:sz w:val="22"/>
            <w:szCs w:val="22"/>
          </w:rPr>
          <w:delText>peculiar</w:delText>
        </w:r>
        <w:r w:rsidRPr="00AF6C2B" w:rsidDel="00DD6CBD">
          <w:rPr>
            <w:sz w:val="22"/>
            <w:szCs w:val="22"/>
          </w:rPr>
          <w:delText>…hmmm…</w:delText>
        </w:r>
      </w:del>
    </w:p>
    <w:p w14:paraId="5B618547" w14:textId="5BAF0E68" w:rsidR="00273897" w:rsidRPr="00AF6C2B" w:rsidDel="00DD6CBD" w:rsidRDefault="00273897">
      <w:pPr>
        <w:rPr>
          <w:del w:id="324" w:author="Scott Cole" w:date="2023-02-01T14:56:00Z"/>
          <w:sz w:val="22"/>
          <w:szCs w:val="22"/>
        </w:rPr>
      </w:pPr>
    </w:p>
    <w:p w14:paraId="6C6D86F3" w14:textId="5A7B6242" w:rsidR="00273897" w:rsidRPr="00AF6C2B" w:rsidDel="00DD6CBD" w:rsidRDefault="00273897">
      <w:pPr>
        <w:rPr>
          <w:del w:id="325" w:author="Scott Cole" w:date="2023-02-01T14:56:00Z"/>
          <w:sz w:val="22"/>
          <w:szCs w:val="22"/>
        </w:rPr>
      </w:pPr>
      <w:del w:id="326" w:author="Scott Cole" w:date="2023-02-01T14:56:00Z">
        <w:r w:rsidRPr="00AF6C2B" w:rsidDel="00DD6CBD">
          <w:rPr>
            <w:sz w:val="22"/>
            <w:szCs w:val="22"/>
          </w:rPr>
          <w:delText>In any case, I was sent on a quest, to find you or someone like you. See here.</w:delText>
        </w:r>
      </w:del>
    </w:p>
    <w:p w14:paraId="1260BD4B" w14:textId="4A7560A8" w:rsidR="00273897" w:rsidRPr="00AF6C2B" w:rsidDel="00DD6CBD" w:rsidRDefault="00273897">
      <w:pPr>
        <w:rPr>
          <w:del w:id="327" w:author="Scott Cole" w:date="2023-02-01T14:56:00Z"/>
          <w:sz w:val="22"/>
          <w:szCs w:val="22"/>
        </w:rPr>
      </w:pPr>
    </w:p>
    <w:p w14:paraId="5CDFB0FA" w14:textId="29395CDF" w:rsidR="00273897" w:rsidRPr="00AF6C2B" w:rsidDel="00DD6CBD" w:rsidRDefault="00273897">
      <w:pPr>
        <w:rPr>
          <w:del w:id="328" w:author="Scott Cole" w:date="2023-02-01T14:56:00Z"/>
          <w:sz w:val="22"/>
          <w:szCs w:val="22"/>
        </w:rPr>
      </w:pPr>
      <w:del w:id="329" w:author="Scott Cole" w:date="2023-02-01T14:56:00Z">
        <w:r w:rsidRPr="00AF6C2B" w:rsidDel="00DD6CBD">
          <w:rPr>
            <w:sz w:val="22"/>
            <w:szCs w:val="22"/>
          </w:rPr>
          <w:delText xml:space="preserve">His eyes </w:delText>
        </w:r>
        <w:r w:rsidR="004F2437" w:rsidRPr="00AF6C2B" w:rsidDel="00DD6CBD">
          <w:rPr>
            <w:sz w:val="22"/>
            <w:szCs w:val="22"/>
          </w:rPr>
          <w:delText>strayed</w:delText>
        </w:r>
        <w:r w:rsidRPr="00AF6C2B" w:rsidDel="00DD6CBD">
          <w:rPr>
            <w:sz w:val="22"/>
            <w:szCs w:val="22"/>
          </w:rPr>
          <w:delText xml:space="preserve"> for a moment and then a prompt showed up.</w:delText>
        </w:r>
      </w:del>
    </w:p>
    <w:p w14:paraId="43701A99" w14:textId="18AC9475" w:rsidR="00273897" w:rsidRPr="00AF6C2B" w:rsidDel="00DD6CBD" w:rsidRDefault="00273897">
      <w:pPr>
        <w:rPr>
          <w:del w:id="330" w:author="Scott Cole" w:date="2023-02-01T14:56:00Z"/>
          <w:sz w:val="22"/>
          <w:szCs w:val="22"/>
        </w:rPr>
      </w:pPr>
    </w:p>
    <w:p w14:paraId="6183C56C" w14:textId="2663957A" w:rsidR="00273897" w:rsidRPr="00AF6C2B" w:rsidDel="00DD6CBD" w:rsidRDefault="00273897">
      <w:pPr>
        <w:rPr>
          <w:del w:id="331" w:author="Scott Cole" w:date="2023-02-01T14:56:00Z"/>
          <w:sz w:val="22"/>
          <w:szCs w:val="22"/>
        </w:rPr>
      </w:pPr>
      <w:del w:id="332" w:author="Scott Cole" w:date="2023-02-01T14:56:00Z">
        <w:r w:rsidRPr="00AF6C2B" w:rsidDel="00DD6CBD">
          <w:rPr>
            <w:sz w:val="22"/>
            <w:szCs w:val="22"/>
          </w:rPr>
          <w:delText xml:space="preserve">A prompt has been shared with you. </w:delText>
        </w:r>
      </w:del>
    </w:p>
    <w:p w14:paraId="7C3D7964" w14:textId="556A4302" w:rsidR="004F2437" w:rsidRPr="00AF6C2B" w:rsidDel="00DD6CBD" w:rsidRDefault="004F2437">
      <w:pPr>
        <w:rPr>
          <w:del w:id="333" w:author="Scott Cole" w:date="2023-02-01T14:56:00Z"/>
          <w:sz w:val="22"/>
          <w:szCs w:val="22"/>
        </w:rPr>
      </w:pPr>
    </w:p>
    <w:p w14:paraId="15A3B397" w14:textId="73E866F0" w:rsidR="00273897" w:rsidRPr="00AF6C2B" w:rsidDel="00DD6CBD" w:rsidRDefault="00273897">
      <w:pPr>
        <w:rPr>
          <w:del w:id="334" w:author="Scott Cole" w:date="2023-02-01T14:56:00Z"/>
          <w:sz w:val="22"/>
          <w:szCs w:val="22"/>
        </w:rPr>
      </w:pPr>
      <w:del w:id="335" w:author="Scott Cole" w:date="2023-02-01T14:56:00Z">
        <w:r w:rsidRPr="00AF6C2B" w:rsidDel="00DD6CBD">
          <w:rPr>
            <w:sz w:val="22"/>
            <w:szCs w:val="22"/>
          </w:rPr>
          <w:delText>Quest:</w:delText>
        </w:r>
        <w:r w:rsidR="004F2437" w:rsidRPr="00AF6C2B" w:rsidDel="00DD6CBD">
          <w:rPr>
            <w:sz w:val="22"/>
            <w:szCs w:val="22"/>
          </w:rPr>
          <w:delText xml:space="preserve"> A Time </w:delText>
        </w:r>
        <w:r w:rsidR="00F465E6" w:rsidRPr="00AF6C2B" w:rsidDel="00DD6CBD">
          <w:rPr>
            <w:sz w:val="22"/>
            <w:szCs w:val="22"/>
          </w:rPr>
          <w:delText>for</w:delText>
        </w:r>
        <w:r w:rsidR="004F2437" w:rsidRPr="00AF6C2B" w:rsidDel="00DD6CBD">
          <w:rPr>
            <w:sz w:val="22"/>
            <w:szCs w:val="22"/>
          </w:rPr>
          <w:delText xml:space="preserve"> Zev – Will your long journey reach a new platitude?</w:delText>
        </w:r>
      </w:del>
    </w:p>
    <w:p w14:paraId="62F4DA26" w14:textId="03F62883" w:rsidR="00273897" w:rsidRPr="00AF6C2B" w:rsidDel="00DD6CBD" w:rsidRDefault="00273897">
      <w:pPr>
        <w:rPr>
          <w:del w:id="336" w:author="Scott Cole" w:date="2023-02-01T14:56:00Z"/>
          <w:sz w:val="22"/>
          <w:szCs w:val="22"/>
        </w:rPr>
      </w:pPr>
      <w:del w:id="337" w:author="Scott Cole" w:date="2023-02-01T14:56:00Z">
        <w:r w:rsidRPr="00AF6C2B" w:rsidDel="00DD6CBD">
          <w:rPr>
            <w:sz w:val="22"/>
            <w:szCs w:val="22"/>
          </w:rPr>
          <w:delText>Task:</w:delText>
        </w:r>
        <w:r w:rsidR="004F2437" w:rsidRPr="00AF6C2B" w:rsidDel="00DD6CBD">
          <w:rPr>
            <w:sz w:val="22"/>
            <w:szCs w:val="22"/>
          </w:rPr>
          <w:delText xml:space="preserve"> Swear loyalty to a deserving Lord</w:delText>
        </w:r>
      </w:del>
    </w:p>
    <w:p w14:paraId="32D7A9D2" w14:textId="6258C836" w:rsidR="00273897" w:rsidRPr="00AF6C2B" w:rsidDel="00DD6CBD" w:rsidRDefault="00273897">
      <w:pPr>
        <w:rPr>
          <w:del w:id="338" w:author="Scott Cole" w:date="2023-02-01T14:56:00Z"/>
          <w:sz w:val="22"/>
          <w:szCs w:val="22"/>
        </w:rPr>
      </w:pPr>
      <w:del w:id="339" w:author="Scott Cole" w:date="2023-02-01T14:56:00Z">
        <w:r w:rsidRPr="00AF6C2B" w:rsidDel="00DD6CBD">
          <w:rPr>
            <w:sz w:val="22"/>
            <w:szCs w:val="22"/>
          </w:rPr>
          <w:delText xml:space="preserve">Reward: 15 chaos points, a liege lord, </w:delText>
        </w:r>
        <w:r w:rsidR="004F2437" w:rsidRPr="00AF6C2B" w:rsidDel="00DD6CBD">
          <w:rPr>
            <w:sz w:val="22"/>
            <w:szCs w:val="22"/>
          </w:rPr>
          <w:delText>3,800 experience points</w:delText>
        </w:r>
      </w:del>
    </w:p>
    <w:p w14:paraId="32CA1377" w14:textId="0D03AE91" w:rsidR="004F2437" w:rsidRPr="00AF6C2B" w:rsidDel="00DD6CBD" w:rsidRDefault="00273897">
      <w:pPr>
        <w:rPr>
          <w:del w:id="340" w:author="Scott Cole" w:date="2023-02-01T14:56:00Z"/>
          <w:sz w:val="22"/>
          <w:szCs w:val="22"/>
        </w:rPr>
      </w:pPr>
      <w:del w:id="341" w:author="Scott Cole" w:date="2023-02-01T14:56:00Z">
        <w:r w:rsidRPr="00AF6C2B" w:rsidDel="00DD6CBD">
          <w:rPr>
            <w:sz w:val="22"/>
            <w:szCs w:val="22"/>
          </w:rPr>
          <w:delText xml:space="preserve">Optional: </w:delText>
        </w:r>
        <w:r w:rsidR="004F2437" w:rsidRPr="00AF6C2B" w:rsidDel="00DD6CBD">
          <w:rPr>
            <w:sz w:val="22"/>
            <w:szCs w:val="22"/>
          </w:rPr>
          <w:delText>Convince</w:delText>
        </w:r>
        <w:r w:rsidRPr="00AF6C2B" w:rsidDel="00DD6CBD">
          <w:rPr>
            <w:sz w:val="22"/>
            <w:szCs w:val="22"/>
          </w:rPr>
          <w:delText xml:space="preserve"> the Lord you are a worthy vassal. </w:delText>
        </w:r>
      </w:del>
    </w:p>
    <w:p w14:paraId="1DFDF7A4" w14:textId="1B01E847" w:rsidR="00273897" w:rsidRPr="00AF6C2B" w:rsidDel="00DD6CBD" w:rsidRDefault="004F2437">
      <w:pPr>
        <w:rPr>
          <w:del w:id="342" w:author="Scott Cole" w:date="2023-02-01T14:56:00Z"/>
          <w:sz w:val="22"/>
          <w:szCs w:val="22"/>
        </w:rPr>
      </w:pPr>
      <w:del w:id="343" w:author="Scott Cole" w:date="2023-02-01T14:56:00Z">
        <w:r w:rsidRPr="00AF6C2B" w:rsidDel="00DD6CBD">
          <w:rPr>
            <w:sz w:val="22"/>
            <w:szCs w:val="22"/>
          </w:rPr>
          <w:delText xml:space="preserve">Optional </w:delText>
        </w:r>
        <w:r w:rsidR="00273897" w:rsidRPr="00AF6C2B" w:rsidDel="00DD6CBD">
          <w:rPr>
            <w:sz w:val="22"/>
            <w:szCs w:val="22"/>
          </w:rPr>
          <w:delText xml:space="preserve">Reward: Vassal title, Land, Liege Lord Loyalty, </w:delText>
        </w:r>
        <w:r w:rsidRPr="00AF6C2B" w:rsidDel="00DD6CBD">
          <w:rPr>
            <w:sz w:val="22"/>
            <w:szCs w:val="22"/>
          </w:rPr>
          <w:delText xml:space="preserve">Fame, </w:delText>
        </w:r>
        <w:r w:rsidR="00A97A43" w:rsidDel="00DD6CBD">
          <w:rPr>
            <w:sz w:val="22"/>
            <w:szCs w:val="22"/>
          </w:rPr>
          <w:delText>12 Extra Lives, Unique Quest Chains</w:delText>
        </w:r>
      </w:del>
    </w:p>
    <w:p w14:paraId="5DE4F0FF" w14:textId="17161F95" w:rsidR="007E7E58" w:rsidRPr="00AF6C2B" w:rsidDel="00DD6CBD" w:rsidRDefault="00273897">
      <w:pPr>
        <w:rPr>
          <w:del w:id="344" w:author="Scott Cole" w:date="2023-02-01T14:56:00Z"/>
          <w:sz w:val="22"/>
          <w:szCs w:val="22"/>
        </w:rPr>
      </w:pPr>
      <w:del w:id="345" w:author="Scott Cole" w:date="2023-02-01T14:56:00Z">
        <w:r w:rsidRPr="00AF6C2B" w:rsidDel="00DD6CBD">
          <w:rPr>
            <w:sz w:val="22"/>
            <w:szCs w:val="22"/>
          </w:rPr>
          <w:delText>Penalty for failure:</w:delText>
        </w:r>
        <w:r w:rsidR="004F2437" w:rsidRPr="00AF6C2B" w:rsidDel="00DD6CBD">
          <w:rPr>
            <w:sz w:val="22"/>
            <w:szCs w:val="22"/>
          </w:rPr>
          <w:delText xml:space="preserve"> 8 more years of suffering and running; always at death’s door. A punch in the nose from the Universe</w:delText>
        </w:r>
        <w:r w:rsidR="00A97A43" w:rsidDel="00DD6CBD">
          <w:rPr>
            <w:sz w:val="22"/>
            <w:szCs w:val="22"/>
          </w:rPr>
          <w:delText>; you will die alone and afraid.</w:delText>
        </w:r>
      </w:del>
    </w:p>
    <w:p w14:paraId="3B3E0696" w14:textId="46C65698" w:rsidR="00273897" w:rsidRPr="00AF6C2B" w:rsidDel="00DD6CBD" w:rsidRDefault="00273897">
      <w:pPr>
        <w:rPr>
          <w:del w:id="346" w:author="Scott Cole" w:date="2023-02-01T14:56:00Z"/>
          <w:sz w:val="22"/>
          <w:szCs w:val="22"/>
        </w:rPr>
      </w:pPr>
    </w:p>
    <w:p w14:paraId="0DD52B59" w14:textId="5069F52A" w:rsidR="00CD1BE4" w:rsidRPr="00AF6C2B" w:rsidDel="00DD6CBD" w:rsidRDefault="00A97A43">
      <w:pPr>
        <w:rPr>
          <w:del w:id="347" w:author="Scott Cole" w:date="2023-02-01T14:56:00Z"/>
          <w:sz w:val="22"/>
          <w:szCs w:val="22"/>
        </w:rPr>
      </w:pPr>
      <w:del w:id="348" w:author="Scott Cole" w:date="2023-02-01T14:56:00Z">
        <w:r w:rsidDel="00DD6CBD">
          <w:rPr>
            <w:sz w:val="22"/>
            <w:szCs w:val="22"/>
          </w:rPr>
          <w:delText>“</w:delText>
        </w:r>
        <w:r w:rsidR="007D2716" w:rsidRPr="00AF6C2B" w:rsidDel="00DD6CBD">
          <w:rPr>
            <w:sz w:val="22"/>
            <w:szCs w:val="22"/>
          </w:rPr>
          <w:delText xml:space="preserve">You see, it took me two years to plan and make it here. </w:delText>
        </w:r>
        <w:r w:rsidR="00D940FE" w:rsidDel="00DD6CBD">
          <w:rPr>
            <w:sz w:val="22"/>
            <w:szCs w:val="22"/>
          </w:rPr>
          <w:delText>I’ve died 76 times already. I have 3 lives left if you’re curious.</w:delText>
        </w:r>
        <w:r w:rsidDel="00DD6CBD">
          <w:rPr>
            <w:sz w:val="22"/>
            <w:szCs w:val="22"/>
          </w:rPr>
          <w:delText>”</w:delText>
        </w:r>
        <w:r w:rsidR="00D940FE" w:rsidDel="00DD6CBD">
          <w:rPr>
            <w:sz w:val="22"/>
            <w:szCs w:val="22"/>
          </w:rPr>
          <w:delText xml:space="preserve"> </w:delText>
        </w:r>
        <w:r w:rsidDel="00DD6CBD">
          <w:rPr>
            <w:sz w:val="22"/>
            <w:szCs w:val="22"/>
          </w:rPr>
          <w:delText>He paused. His eyes flickered as he checked his status. “</w:delText>
        </w:r>
        <w:r w:rsidR="00CD1BE4" w:rsidDel="00DD6CBD">
          <w:rPr>
            <w:sz w:val="22"/>
            <w:szCs w:val="22"/>
          </w:rPr>
          <w:delText>Let’s collect the gear and search the bodies while we talk,” Zev said coldly</w:delText>
        </w:r>
        <w:r w:rsidDel="00DD6CBD">
          <w:rPr>
            <w:sz w:val="22"/>
            <w:szCs w:val="22"/>
          </w:rPr>
          <w:delText xml:space="preserve"> his voice not old but weary</w:delText>
        </w:r>
        <w:r w:rsidR="00CD1BE4" w:rsidDel="00DD6CBD">
          <w:rPr>
            <w:sz w:val="22"/>
            <w:szCs w:val="22"/>
          </w:rPr>
          <w:delText>.</w:delText>
        </w:r>
      </w:del>
    </w:p>
    <w:p w14:paraId="783EE2A9" w14:textId="0BEF3E87" w:rsidR="007D2716" w:rsidDel="00DD6CBD" w:rsidRDefault="007D2716">
      <w:pPr>
        <w:rPr>
          <w:del w:id="349" w:author="Scott Cole" w:date="2023-02-01T14:56:00Z"/>
          <w:sz w:val="22"/>
          <w:szCs w:val="22"/>
        </w:rPr>
      </w:pPr>
    </w:p>
    <w:p w14:paraId="07876A13" w14:textId="683A338A" w:rsidR="00525C32" w:rsidDel="00DD6CBD" w:rsidRDefault="00525C32">
      <w:pPr>
        <w:rPr>
          <w:del w:id="350" w:author="Scott Cole" w:date="2023-02-01T14:56:00Z"/>
          <w:sz w:val="22"/>
          <w:szCs w:val="22"/>
        </w:rPr>
      </w:pPr>
      <w:del w:id="351" w:author="Scott Cole" w:date="2023-02-01T14:56:00Z">
        <w:r w:rsidDel="00DD6CBD">
          <w:rPr>
            <w:sz w:val="22"/>
            <w:szCs w:val="22"/>
          </w:rPr>
          <w:delText>Zoctor nodded. He needed gear! He needed weapons! He needed to kill things!</w:delText>
        </w:r>
        <w:r w:rsidR="00A97A43" w:rsidDel="00DD6CBD">
          <w:rPr>
            <w:sz w:val="22"/>
            <w:szCs w:val="22"/>
          </w:rPr>
          <w:delText xml:space="preserve"> He needed to complete </w:delText>
        </w:r>
        <w:r w:rsidR="00F465E6" w:rsidDel="00DD6CBD">
          <w:rPr>
            <w:sz w:val="22"/>
            <w:szCs w:val="22"/>
          </w:rPr>
          <w:delText>Xerxes’s</w:delText>
        </w:r>
        <w:r w:rsidR="00A97A43" w:rsidDel="00DD6CBD">
          <w:rPr>
            <w:sz w:val="22"/>
            <w:szCs w:val="22"/>
          </w:rPr>
          <w:delText xml:space="preserve"> stupid fucking quest.</w:delText>
        </w:r>
      </w:del>
    </w:p>
    <w:p w14:paraId="694621AA" w14:textId="4BFAB725" w:rsidR="009144C3" w:rsidRPr="009144C3" w:rsidDel="00DD6CBD" w:rsidRDefault="009144C3">
      <w:pPr>
        <w:rPr>
          <w:del w:id="352" w:author="Scott Cole" w:date="2023-02-01T14:56:00Z"/>
          <w:b/>
          <w:bCs/>
          <w:i/>
          <w:iCs/>
          <w:sz w:val="22"/>
          <w:szCs w:val="22"/>
          <w:rPrChange w:id="353" w:author="Scott Cole" w:date="2023-02-01T09:04:00Z">
            <w:rPr>
              <w:del w:id="354" w:author="Scott Cole" w:date="2023-02-01T14:56:00Z"/>
              <w:sz w:val="22"/>
              <w:szCs w:val="22"/>
            </w:rPr>
          </w:rPrChange>
        </w:rPr>
      </w:pPr>
    </w:p>
    <w:p w14:paraId="2BF643D8" w14:textId="772EAB03" w:rsidR="00A97A43" w:rsidDel="00DD6CBD" w:rsidRDefault="00A97A43">
      <w:pPr>
        <w:rPr>
          <w:del w:id="355" w:author="Scott Cole" w:date="2023-02-01T14:56:00Z"/>
          <w:sz w:val="22"/>
          <w:szCs w:val="22"/>
        </w:rPr>
      </w:pPr>
      <w:del w:id="356" w:author="Scott Cole" w:date="2023-02-01T14:56:00Z">
        <w:r w:rsidDel="00DD6CBD">
          <w:rPr>
            <w:sz w:val="22"/>
            <w:szCs w:val="22"/>
          </w:rPr>
          <w:delText>He reminded himself of the details.</w:delText>
        </w:r>
      </w:del>
    </w:p>
    <w:p w14:paraId="75DD7D1C" w14:textId="0B129772" w:rsidR="00A97A43" w:rsidDel="00DD6CBD" w:rsidRDefault="00A97A43" w:rsidP="00A97A43">
      <w:pPr>
        <w:rPr>
          <w:del w:id="357" w:author="Scott Cole" w:date="2023-02-01T14:56:00Z"/>
          <w:sz w:val="22"/>
          <w:szCs w:val="22"/>
        </w:rPr>
      </w:pPr>
      <w:del w:id="358" w:author="Scott Cole" w:date="2023-02-01T14:56:00Z">
        <w:r w:rsidRPr="00A97A43" w:rsidDel="00DD6CBD">
          <w:rPr>
            <w:sz w:val="22"/>
            <w:szCs w:val="22"/>
          </w:rPr>
          <w:delText xml:space="preserve">You have been offered a Quest: Deal with the Devil I </w:delText>
        </w:r>
      </w:del>
    </w:p>
    <w:p w14:paraId="47EDF75E" w14:textId="5F31538F" w:rsidR="00876768" w:rsidDel="00DD6CBD" w:rsidRDefault="00A97A43" w:rsidP="00A97A43">
      <w:pPr>
        <w:rPr>
          <w:del w:id="359" w:author="Scott Cole" w:date="2023-02-01T14:56:00Z"/>
          <w:sz w:val="22"/>
          <w:szCs w:val="22"/>
        </w:rPr>
      </w:pPr>
      <w:del w:id="360" w:author="Scott Cole" w:date="2023-02-01T14:56:00Z">
        <w:r w:rsidRPr="00A97A43" w:rsidDel="00DD6CBD">
          <w:rPr>
            <w:sz w:val="22"/>
            <w:szCs w:val="22"/>
          </w:rPr>
          <w:delText xml:space="preserve">Xuetrix desires a wand of magical power.  </w:delText>
        </w:r>
      </w:del>
    </w:p>
    <w:p w14:paraId="1F1927E3" w14:textId="22BF8655" w:rsidR="00876768" w:rsidDel="00DD6CBD" w:rsidRDefault="00A97A43" w:rsidP="00A97A43">
      <w:pPr>
        <w:rPr>
          <w:del w:id="361" w:author="Scott Cole" w:date="2023-02-01T14:56:00Z"/>
          <w:sz w:val="22"/>
          <w:szCs w:val="22"/>
        </w:rPr>
      </w:pPr>
      <w:del w:id="362" w:author="Scott Cole" w:date="2023-02-01T14:56:00Z">
        <w:r w:rsidRPr="00A97A43" w:rsidDel="00DD6CBD">
          <w:rPr>
            <w:sz w:val="22"/>
            <w:szCs w:val="22"/>
          </w:rPr>
          <w:delText xml:space="preserve">It is known as the Wand of Rotush, and it is held by the ogre lord, Nureuk.  </w:delText>
        </w:r>
      </w:del>
    </w:p>
    <w:p w14:paraId="7E532451" w14:textId="002F3F1A" w:rsidR="00876768" w:rsidDel="00DD6CBD" w:rsidRDefault="00A97A43" w:rsidP="00A97A43">
      <w:pPr>
        <w:rPr>
          <w:del w:id="363" w:author="Scott Cole" w:date="2023-02-01T14:56:00Z"/>
          <w:sz w:val="22"/>
          <w:szCs w:val="22"/>
        </w:rPr>
      </w:pPr>
      <w:del w:id="364" w:author="Scott Cole" w:date="2023-02-01T14:56:00Z">
        <w:r w:rsidRPr="00A97A43" w:rsidDel="00DD6CBD">
          <w:rPr>
            <w:sz w:val="22"/>
            <w:szCs w:val="22"/>
          </w:rPr>
          <w:delText xml:space="preserve">You will be given a magical beacon that interacts with your Traveler’s Map which will show you the general location of the underground city of Omru.  </w:delText>
        </w:r>
      </w:del>
    </w:p>
    <w:p w14:paraId="05E9AF01" w14:textId="6CD63041" w:rsidR="00876768" w:rsidDel="00DD6CBD" w:rsidRDefault="00A97A43" w:rsidP="00A97A43">
      <w:pPr>
        <w:rPr>
          <w:del w:id="365" w:author="Scott Cole" w:date="2023-02-01T14:56:00Z"/>
          <w:sz w:val="22"/>
          <w:szCs w:val="22"/>
        </w:rPr>
      </w:pPr>
      <w:del w:id="366" w:author="Scott Cole" w:date="2023-02-01T14:56:00Z">
        <w:r w:rsidRPr="00A97A43" w:rsidDel="00DD6CBD">
          <w:rPr>
            <w:sz w:val="22"/>
            <w:szCs w:val="22"/>
          </w:rPr>
          <w:delText xml:space="preserve">Once there, you must make your way to the stronghold and acquire the wand from Nureuk’s treasury.  </w:delText>
        </w:r>
      </w:del>
    </w:p>
    <w:p w14:paraId="7022896C" w14:textId="6C07A066" w:rsidR="00876768" w:rsidDel="00DD6CBD" w:rsidRDefault="00A97A43" w:rsidP="00A97A43">
      <w:pPr>
        <w:rPr>
          <w:del w:id="367" w:author="Scott Cole" w:date="2023-02-01T14:56:00Z"/>
          <w:sz w:val="22"/>
          <w:szCs w:val="22"/>
        </w:rPr>
      </w:pPr>
      <w:del w:id="368" w:author="Scott Cole" w:date="2023-02-01T14:56:00Z">
        <w:r w:rsidRPr="00A97A43" w:rsidDel="00DD6CBD">
          <w:rPr>
            <w:sz w:val="22"/>
            <w:szCs w:val="22"/>
          </w:rPr>
          <w:delText xml:space="preserve">If you accept this Quest, Xuetrix will release you from your Favor. </w:delText>
        </w:r>
      </w:del>
    </w:p>
    <w:p w14:paraId="00F03830" w14:textId="78A38E11" w:rsidR="00876768" w:rsidDel="00DD6CBD" w:rsidRDefault="00A97A43" w:rsidP="00A97A43">
      <w:pPr>
        <w:rPr>
          <w:del w:id="369" w:author="Scott Cole" w:date="2023-02-01T14:56:00Z"/>
          <w:sz w:val="22"/>
          <w:szCs w:val="22"/>
        </w:rPr>
      </w:pPr>
      <w:del w:id="370" w:author="Scott Cole" w:date="2023-02-01T14:56:00Z">
        <w:r w:rsidRPr="00A97A43" w:rsidDel="00DD6CBD">
          <w:rPr>
            <w:sz w:val="22"/>
            <w:szCs w:val="22"/>
          </w:rPr>
          <w:delText xml:space="preserve">Success Conditions: Steal the Wand of Rotush </w:delText>
        </w:r>
      </w:del>
    </w:p>
    <w:p w14:paraId="333B0FD7" w14:textId="251ADF68" w:rsidR="00876768" w:rsidDel="00DD6CBD" w:rsidRDefault="00A97A43" w:rsidP="00A97A43">
      <w:pPr>
        <w:rPr>
          <w:del w:id="371" w:author="Scott Cole" w:date="2023-02-01T14:56:00Z"/>
          <w:sz w:val="22"/>
          <w:szCs w:val="22"/>
        </w:rPr>
      </w:pPr>
      <w:del w:id="372" w:author="Scott Cole" w:date="2023-02-01T14:56:00Z">
        <w:r w:rsidRPr="00A97A43" w:rsidDel="00DD6CBD">
          <w:rPr>
            <w:sz w:val="22"/>
            <w:szCs w:val="22"/>
          </w:rPr>
          <w:delText xml:space="preserve">Rewards: Instant transport back to the Mist Village </w:delText>
        </w:r>
      </w:del>
    </w:p>
    <w:p w14:paraId="4BA2FEB3" w14:textId="230BC610" w:rsidR="00A97A43" w:rsidDel="00DD6CBD" w:rsidRDefault="00A97A43" w:rsidP="00A97A43">
      <w:pPr>
        <w:rPr>
          <w:del w:id="373" w:author="Scott Cole" w:date="2023-02-01T14:56:00Z"/>
          <w:sz w:val="22"/>
          <w:szCs w:val="22"/>
        </w:rPr>
      </w:pPr>
      <w:del w:id="374" w:author="Scott Cole" w:date="2023-02-01T14:56:00Z">
        <w:r w:rsidRPr="00A97A43" w:rsidDel="00DD6CBD">
          <w:rPr>
            <w:sz w:val="22"/>
            <w:szCs w:val="22"/>
          </w:rPr>
          <w:delText>Penalty for failure of Quest: Loss of all of your accumulated XP</w:delText>
        </w:r>
      </w:del>
    </w:p>
    <w:p w14:paraId="150C926E" w14:textId="15BA22DE" w:rsidR="00A97A43" w:rsidDel="00DD6CBD" w:rsidRDefault="00A97A43" w:rsidP="00A97A43">
      <w:pPr>
        <w:rPr>
          <w:del w:id="375" w:author="Scott Cole" w:date="2023-02-01T14:56:00Z"/>
          <w:sz w:val="22"/>
          <w:szCs w:val="22"/>
        </w:rPr>
      </w:pPr>
    </w:p>
    <w:p w14:paraId="3F6F05BD" w14:textId="0EA3771A" w:rsidR="00876768" w:rsidDel="00DD6CBD" w:rsidRDefault="00876768" w:rsidP="00A97A43">
      <w:pPr>
        <w:rPr>
          <w:del w:id="376" w:author="Scott Cole" w:date="2023-02-01T14:56:00Z"/>
          <w:sz w:val="22"/>
          <w:szCs w:val="22"/>
        </w:rPr>
      </w:pPr>
      <w:del w:id="377" w:author="Scott Cole" w:date="2023-02-01T14:56:00Z">
        <w:r w:rsidDel="00DD6CBD">
          <w:rPr>
            <w:sz w:val="22"/>
            <w:szCs w:val="22"/>
          </w:rPr>
          <w:delText>The Quest was clear</w:delText>
        </w:r>
        <w:r w:rsidR="00AF496A" w:rsidDel="00DD6CBD">
          <w:rPr>
            <w:sz w:val="22"/>
            <w:szCs w:val="22"/>
          </w:rPr>
          <w:delText>.</w:delText>
        </w:r>
      </w:del>
    </w:p>
    <w:p w14:paraId="36EC931C" w14:textId="301CCE27" w:rsidR="00525C32" w:rsidRPr="00AF6C2B" w:rsidDel="00DD6CBD" w:rsidRDefault="00525C32">
      <w:pPr>
        <w:rPr>
          <w:del w:id="378" w:author="Scott Cole" w:date="2023-02-01T14:56:00Z"/>
          <w:sz w:val="22"/>
          <w:szCs w:val="22"/>
        </w:rPr>
      </w:pPr>
    </w:p>
    <w:p w14:paraId="18F2427E" w14:textId="43563690" w:rsidR="007D2716" w:rsidRPr="00AF6C2B" w:rsidDel="00DD6CBD" w:rsidRDefault="007D2716">
      <w:pPr>
        <w:rPr>
          <w:del w:id="379" w:author="Scott Cole" w:date="2023-02-01T14:56:00Z"/>
          <w:sz w:val="22"/>
          <w:szCs w:val="22"/>
        </w:rPr>
      </w:pPr>
      <w:del w:id="380" w:author="Scott Cole" w:date="2023-02-01T14:56:00Z">
        <w:r w:rsidRPr="00AF6C2B" w:rsidDel="00DD6CBD">
          <w:rPr>
            <w:sz w:val="22"/>
            <w:szCs w:val="22"/>
          </w:rPr>
          <w:delText xml:space="preserve">His voice and expression started getting strange. And suddenly he reminded me of that old comedian Bobcat </w:delText>
        </w:r>
        <w:r w:rsidR="00F465E6" w:rsidRPr="00AF6C2B" w:rsidDel="00DD6CBD">
          <w:rPr>
            <w:sz w:val="22"/>
            <w:szCs w:val="22"/>
          </w:rPr>
          <w:delText>Gothwaite</w:delText>
        </w:r>
        <w:r w:rsidRPr="00AF6C2B" w:rsidDel="00DD6CBD">
          <w:rPr>
            <w:sz w:val="22"/>
            <w:szCs w:val="22"/>
          </w:rPr>
          <w:delText xml:space="preserve"> or something like that… it was … unpredictable.</w:delText>
        </w:r>
      </w:del>
    </w:p>
    <w:p w14:paraId="180C0D32" w14:textId="5D78184A" w:rsidR="007D2716" w:rsidRPr="00AF6C2B" w:rsidDel="00DD6CBD" w:rsidRDefault="007D2716">
      <w:pPr>
        <w:rPr>
          <w:del w:id="381" w:author="Scott Cole" w:date="2023-02-01T14:56:00Z"/>
          <w:sz w:val="22"/>
          <w:szCs w:val="22"/>
        </w:rPr>
      </w:pPr>
    </w:p>
    <w:p w14:paraId="6AADE8CD" w14:textId="6173B135" w:rsidR="007D2716" w:rsidRPr="00AF6C2B" w:rsidDel="00DD6CBD" w:rsidRDefault="007D2716">
      <w:pPr>
        <w:rPr>
          <w:del w:id="382" w:author="Scott Cole" w:date="2023-02-01T14:56:00Z"/>
          <w:sz w:val="22"/>
          <w:szCs w:val="22"/>
        </w:rPr>
      </w:pPr>
      <w:del w:id="383" w:author="Scott Cole" w:date="2023-02-01T14:56:00Z">
        <w:r w:rsidRPr="00AF6C2B" w:rsidDel="00DD6CBD">
          <w:rPr>
            <w:sz w:val="22"/>
            <w:szCs w:val="22"/>
          </w:rPr>
          <w:delText>He went on, “…besides, I don’t anyone else with a Chaos alignment of +5. Do you? Most of those other chaos jerks are only Chaos +1 or +2 but I did run across a +4 and a -2. That last one didn’t make sense except that that girl was just not going to do anything unless she decided to.</w:delText>
        </w:r>
      </w:del>
    </w:p>
    <w:p w14:paraId="5210A27D" w14:textId="2E623577" w:rsidR="007D2716" w:rsidRPr="00AF6C2B" w:rsidDel="00DD6CBD" w:rsidRDefault="007D2716">
      <w:pPr>
        <w:rPr>
          <w:del w:id="384" w:author="Scott Cole" w:date="2023-02-01T14:56:00Z"/>
          <w:sz w:val="22"/>
          <w:szCs w:val="22"/>
        </w:rPr>
      </w:pPr>
    </w:p>
    <w:p w14:paraId="3D9B364A" w14:textId="6B656AEF" w:rsidR="007D2716" w:rsidRPr="00AF6C2B" w:rsidDel="00DD6CBD" w:rsidRDefault="007D2716">
      <w:pPr>
        <w:rPr>
          <w:del w:id="385" w:author="Scott Cole" w:date="2023-02-01T14:56:00Z"/>
          <w:sz w:val="22"/>
          <w:szCs w:val="22"/>
        </w:rPr>
      </w:pPr>
      <w:del w:id="386" w:author="Scott Cole" w:date="2023-02-01T14:56:00Z">
        <w:r w:rsidRPr="00AF6C2B" w:rsidDel="00DD6CBD">
          <w:rPr>
            <w:sz w:val="22"/>
            <w:szCs w:val="22"/>
          </w:rPr>
          <w:delText xml:space="preserve">Besides, who am I to judge? When I entered The </w:delText>
        </w:r>
        <w:r w:rsidR="00F465E6" w:rsidRPr="00AF6C2B" w:rsidDel="00DD6CBD">
          <w:rPr>
            <w:sz w:val="22"/>
            <w:szCs w:val="22"/>
          </w:rPr>
          <w:delText>Labyrinth,</w:delText>
        </w:r>
        <w:r w:rsidRPr="00AF6C2B" w:rsidDel="00DD6CBD">
          <w:rPr>
            <w:sz w:val="22"/>
            <w:szCs w:val="22"/>
          </w:rPr>
          <w:delText xml:space="preserve"> I was only 17. Now I’m 28 in The Land and by the age of your log, I’ve been here about 8 years before you.</w:delText>
        </w:r>
      </w:del>
    </w:p>
    <w:p w14:paraId="33786485" w14:textId="2CC4568D" w:rsidR="007D2716" w:rsidRPr="00AF6C2B" w:rsidDel="00DD6CBD" w:rsidRDefault="007D2716">
      <w:pPr>
        <w:rPr>
          <w:del w:id="387" w:author="Scott Cole" w:date="2023-02-01T14:56:00Z"/>
          <w:sz w:val="22"/>
          <w:szCs w:val="22"/>
        </w:rPr>
      </w:pPr>
    </w:p>
    <w:p w14:paraId="2E869A77" w14:textId="74842A29" w:rsidR="007E7E58" w:rsidRPr="00AF6C2B" w:rsidDel="00DD6CBD" w:rsidRDefault="007E7E58" w:rsidP="007E7E58">
      <w:pPr>
        <w:rPr>
          <w:del w:id="388" w:author="Scott Cole" w:date="2023-02-01T14:56:00Z"/>
          <w:sz w:val="22"/>
          <w:szCs w:val="22"/>
        </w:rPr>
      </w:pPr>
      <w:del w:id="389" w:author="Scott Cole" w:date="2023-02-01T14:56:00Z">
        <w:r w:rsidRPr="00AF6C2B" w:rsidDel="00DD6CBD">
          <w:rPr>
            <w:sz w:val="22"/>
            <w:szCs w:val="22"/>
          </w:rPr>
          <w:delText>All I can tell you is that my talents and abilities merged in The Land and made me a unique profession, or maybe it was just me. I’m a Puppeteer. It’s a bit like a necromancer without all the dead bodies. My ability works on any physical object. On Earth, I was a data junky but my biggest thrill was efficient automation and strategic hub hopper – that’s like a bounty hunter for bad actors online… or it was…”</w:delText>
        </w:r>
      </w:del>
    </w:p>
    <w:p w14:paraId="3A140EBF" w14:textId="0D526620" w:rsidR="007E7E58" w:rsidRPr="00AF6C2B" w:rsidDel="00DD6CBD" w:rsidRDefault="007E7E58">
      <w:pPr>
        <w:rPr>
          <w:del w:id="390" w:author="Scott Cole" w:date="2023-02-01T14:56:00Z"/>
          <w:sz w:val="22"/>
          <w:szCs w:val="22"/>
        </w:rPr>
      </w:pPr>
    </w:p>
    <w:p w14:paraId="4990D9EF" w14:textId="70BE53AA" w:rsidR="007E7E58" w:rsidRPr="00AF6C2B" w:rsidDel="00DD6CBD" w:rsidRDefault="007E7E58">
      <w:pPr>
        <w:rPr>
          <w:del w:id="391" w:author="Scott Cole" w:date="2023-02-01T14:56:00Z"/>
          <w:sz w:val="22"/>
          <w:szCs w:val="22"/>
        </w:rPr>
      </w:pPr>
      <w:del w:id="392" w:author="Scott Cole" w:date="2023-02-01T14:56:00Z">
        <w:r w:rsidRPr="00AF6C2B" w:rsidDel="00DD6CBD">
          <w:rPr>
            <w:sz w:val="22"/>
            <w:szCs w:val="22"/>
          </w:rPr>
          <w:delText xml:space="preserve">His voice trailed off as if remembering something troublesome. </w:delText>
        </w:r>
      </w:del>
    </w:p>
    <w:p w14:paraId="1F21F52E" w14:textId="509C883C" w:rsidR="007E7E58" w:rsidRPr="00AF6C2B" w:rsidDel="00DD6CBD" w:rsidRDefault="007E7E58">
      <w:pPr>
        <w:rPr>
          <w:del w:id="393" w:author="Scott Cole" w:date="2023-02-01T14:56:00Z"/>
          <w:sz w:val="22"/>
          <w:szCs w:val="22"/>
        </w:rPr>
      </w:pPr>
    </w:p>
    <w:p w14:paraId="375446C1" w14:textId="18CDA881" w:rsidR="007D2716" w:rsidRPr="00AF6C2B" w:rsidDel="00DD6CBD" w:rsidRDefault="007E7E58">
      <w:pPr>
        <w:rPr>
          <w:del w:id="394" w:author="Scott Cole" w:date="2023-02-01T14:56:00Z"/>
          <w:sz w:val="22"/>
          <w:szCs w:val="22"/>
        </w:rPr>
      </w:pPr>
      <w:del w:id="395" w:author="Scott Cole" w:date="2023-02-01T14:56:00Z">
        <w:r w:rsidRPr="00AF6C2B" w:rsidDel="00DD6CBD">
          <w:rPr>
            <w:sz w:val="22"/>
            <w:szCs w:val="22"/>
          </w:rPr>
          <w:delText>“</w:delText>
        </w:r>
        <w:r w:rsidR="007D2716" w:rsidRPr="00AF6C2B" w:rsidDel="00DD6CBD">
          <w:rPr>
            <w:sz w:val="22"/>
            <w:szCs w:val="22"/>
          </w:rPr>
          <w:delText>You have all kinds of questions now, so, here</w:delText>
        </w:r>
        <w:r w:rsidRPr="00AF6C2B" w:rsidDel="00DD6CBD">
          <w:rPr>
            <w:sz w:val="22"/>
            <w:szCs w:val="22"/>
          </w:rPr>
          <w:delText>, i</w:delText>
        </w:r>
        <w:r w:rsidR="007D2716" w:rsidRPr="00AF6C2B" w:rsidDel="00DD6CBD">
          <w:rPr>
            <w:sz w:val="22"/>
            <w:szCs w:val="22"/>
          </w:rPr>
          <w:delText>t’s part of my quest after all.</w:delText>
        </w:r>
      </w:del>
    </w:p>
    <w:p w14:paraId="11457A82" w14:textId="24C61F8D" w:rsidR="007D2716" w:rsidRPr="00AF6C2B" w:rsidDel="00DD6CBD" w:rsidRDefault="007D2716">
      <w:pPr>
        <w:rPr>
          <w:del w:id="396" w:author="Scott Cole" w:date="2023-02-01T14:56:00Z"/>
          <w:sz w:val="22"/>
          <w:szCs w:val="22"/>
        </w:rPr>
      </w:pPr>
    </w:p>
    <w:p w14:paraId="1CA1B2B2" w14:textId="452693FD" w:rsidR="007D2716" w:rsidRPr="00AF6C2B" w:rsidDel="00DD6CBD" w:rsidRDefault="007D2716">
      <w:pPr>
        <w:rPr>
          <w:del w:id="397" w:author="Scott Cole" w:date="2023-02-01T14:56:00Z"/>
          <w:sz w:val="22"/>
          <w:szCs w:val="22"/>
        </w:rPr>
      </w:pPr>
      <w:del w:id="398" w:author="Scott Cole" w:date="2023-02-01T14:56:00Z">
        <w:r w:rsidRPr="00AF6C2B" w:rsidDel="00DD6CBD">
          <w:rPr>
            <w:sz w:val="22"/>
            <w:szCs w:val="22"/>
          </w:rPr>
          <w:delText xml:space="preserve">A prompt popped. </w:delText>
        </w:r>
      </w:del>
    </w:p>
    <w:p w14:paraId="641C48C8" w14:textId="74081E75" w:rsidR="007D2716" w:rsidRPr="00AF6C2B" w:rsidDel="00DD6CBD" w:rsidRDefault="007D2716">
      <w:pPr>
        <w:rPr>
          <w:del w:id="399" w:author="Scott Cole" w:date="2023-02-01T14:56:00Z"/>
          <w:sz w:val="22"/>
          <w:szCs w:val="22"/>
        </w:rPr>
      </w:pPr>
    </w:p>
    <w:p w14:paraId="0CA618BA" w14:textId="77F207B4" w:rsidR="007D2716" w:rsidRPr="00AF6C2B" w:rsidDel="00DD6CBD" w:rsidRDefault="007D2716">
      <w:pPr>
        <w:rPr>
          <w:del w:id="400" w:author="Scott Cole" w:date="2023-02-01T14:56:00Z"/>
          <w:sz w:val="22"/>
          <w:szCs w:val="22"/>
        </w:rPr>
      </w:pPr>
      <w:del w:id="401" w:author="Scott Cole" w:date="2023-02-01T14:56:00Z">
        <w:r w:rsidRPr="00AF6C2B" w:rsidDel="00DD6CBD">
          <w:rPr>
            <w:sz w:val="22"/>
            <w:szCs w:val="22"/>
          </w:rPr>
          <w:delText>Your Analyze skill, while powerful, is not always perfect. A potential vassal (HINT HINT) has shared previously hidden and secret information about himself.</w:delText>
        </w:r>
      </w:del>
    </w:p>
    <w:p w14:paraId="082DAED8" w14:textId="1B1E6FEA" w:rsidR="007D2716" w:rsidDel="00DD6CBD" w:rsidRDefault="007D2716">
      <w:pPr>
        <w:rPr>
          <w:del w:id="402" w:author="Scott Cole" w:date="2023-02-01T14:56:00Z"/>
          <w:sz w:val="22"/>
          <w:szCs w:val="22"/>
        </w:rPr>
      </w:pPr>
    </w:p>
    <w:p w14:paraId="638E8367" w14:textId="2A2F9644"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03" w:author="Scott Cole" w:date="2023-02-01T14:56:00Z"/>
          <w:rFonts w:ascii="Segoe UI" w:eastAsia="Times New Roman" w:hAnsi="Segoe UI" w:cs="Segoe UI"/>
          <w:color w:val="D1D5DB"/>
          <w:sz w:val="24"/>
        </w:rPr>
      </w:pPr>
      <w:del w:id="404" w:author="Scott Cole" w:date="2023-02-01T14:56:00Z">
        <w:r w:rsidRPr="00AF496A" w:rsidDel="00DD6CBD">
          <w:rPr>
            <w:rFonts w:ascii="Segoe UI" w:eastAsia="Times New Roman" w:hAnsi="Segoe UI" w:cs="Segoe UI"/>
            <w:color w:val="D1D5DB"/>
            <w:sz w:val="24"/>
          </w:rPr>
          <w:delText>Name: Zev Class: Rogue-Wizard Age: 27 (experienced 35 years of life in The Land) Race: Human Alignment: Chaotic Neutral</w:delText>
        </w:r>
      </w:del>
    </w:p>
    <w:p w14:paraId="6D53E38D" w14:textId="088194E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05" w:author="Scott Cole" w:date="2023-02-01T14:56:00Z"/>
          <w:rFonts w:ascii="Segoe UI" w:eastAsia="Times New Roman" w:hAnsi="Segoe UI" w:cs="Segoe UI"/>
          <w:color w:val="D1D5DB"/>
          <w:sz w:val="24"/>
        </w:rPr>
      </w:pPr>
      <w:del w:id="406" w:author="Scott Cole" w:date="2023-02-01T14:56:00Z">
        <w:r w:rsidRPr="00AF496A" w:rsidDel="00DD6CBD">
          <w:rPr>
            <w:rFonts w:ascii="Segoe UI" w:eastAsia="Times New Roman" w:hAnsi="Segoe UI" w:cs="Segoe UI"/>
            <w:color w:val="D1D5DB"/>
            <w:sz w:val="24"/>
          </w:rPr>
          <w:delText>Attributes:</w:delText>
        </w:r>
      </w:del>
    </w:p>
    <w:p w14:paraId="464D8FF5" w14:textId="3D26F38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7" w:author="Scott Cole" w:date="2023-02-01T14:56:00Z"/>
          <w:rFonts w:ascii="Segoe UI" w:eastAsia="Times New Roman" w:hAnsi="Segoe UI" w:cs="Segoe UI"/>
          <w:color w:val="D1D5DB"/>
          <w:sz w:val="24"/>
        </w:rPr>
      </w:pPr>
      <w:del w:id="408" w:author="Scott Cole" w:date="2023-02-01T14:56:00Z">
        <w:r w:rsidRPr="00AF496A" w:rsidDel="00DD6CBD">
          <w:rPr>
            <w:rFonts w:ascii="Segoe UI" w:eastAsia="Times New Roman" w:hAnsi="Segoe UI" w:cs="Segoe UI"/>
            <w:color w:val="D1D5DB"/>
            <w:sz w:val="24"/>
          </w:rPr>
          <w:delText>Strength: 14 (rolled with a d20)</w:delText>
        </w:r>
      </w:del>
    </w:p>
    <w:p w14:paraId="28988E09" w14:textId="5B473AB3"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09" w:author="Scott Cole" w:date="2023-02-01T14:56:00Z"/>
          <w:rFonts w:ascii="Segoe UI" w:eastAsia="Times New Roman" w:hAnsi="Segoe UI" w:cs="Segoe UI"/>
          <w:color w:val="D1D5DB"/>
          <w:sz w:val="24"/>
        </w:rPr>
      </w:pPr>
      <w:del w:id="410" w:author="Scott Cole" w:date="2023-02-01T14:56:00Z">
        <w:r w:rsidRPr="00AF496A" w:rsidDel="00DD6CBD">
          <w:rPr>
            <w:rFonts w:ascii="Segoe UI" w:eastAsia="Times New Roman" w:hAnsi="Segoe UI" w:cs="Segoe UI"/>
            <w:color w:val="D1D5DB"/>
            <w:sz w:val="24"/>
          </w:rPr>
          <w:delText>Dexterity: 16 (rolled with a d20)</w:delText>
        </w:r>
      </w:del>
    </w:p>
    <w:p w14:paraId="7F8DB58C" w14:textId="64484C06"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1" w:author="Scott Cole" w:date="2023-02-01T14:56:00Z"/>
          <w:rFonts w:ascii="Segoe UI" w:eastAsia="Times New Roman" w:hAnsi="Segoe UI" w:cs="Segoe UI"/>
          <w:color w:val="D1D5DB"/>
          <w:sz w:val="24"/>
        </w:rPr>
      </w:pPr>
      <w:del w:id="412" w:author="Scott Cole" w:date="2023-02-01T14:56:00Z">
        <w:r w:rsidRPr="00AF496A" w:rsidDel="00DD6CBD">
          <w:rPr>
            <w:rFonts w:ascii="Segoe UI" w:eastAsia="Times New Roman" w:hAnsi="Segoe UI" w:cs="Segoe UI"/>
            <w:color w:val="D1D5DB"/>
            <w:sz w:val="24"/>
          </w:rPr>
          <w:delText>Constitution: 13 (rolled with a d20)</w:delText>
        </w:r>
      </w:del>
    </w:p>
    <w:p w14:paraId="7A7ACA98" w14:textId="4D06DF7C"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3" w:author="Scott Cole" w:date="2023-02-01T14:56:00Z"/>
          <w:rFonts w:ascii="Segoe UI" w:eastAsia="Times New Roman" w:hAnsi="Segoe UI" w:cs="Segoe UI"/>
          <w:color w:val="D1D5DB"/>
          <w:sz w:val="24"/>
        </w:rPr>
      </w:pPr>
      <w:del w:id="414" w:author="Scott Cole" w:date="2023-02-01T14:56:00Z">
        <w:r w:rsidRPr="00AF496A" w:rsidDel="00DD6CBD">
          <w:rPr>
            <w:rFonts w:ascii="Segoe UI" w:eastAsia="Times New Roman" w:hAnsi="Segoe UI" w:cs="Segoe UI"/>
            <w:color w:val="D1D5DB"/>
            <w:sz w:val="24"/>
          </w:rPr>
          <w:delText>Intelligence: 18 (rolled with a d20)</w:delText>
        </w:r>
      </w:del>
    </w:p>
    <w:p w14:paraId="53BB2A78" w14:textId="0E579EBE"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5" w:author="Scott Cole" w:date="2023-02-01T14:56:00Z"/>
          <w:rFonts w:ascii="Segoe UI" w:eastAsia="Times New Roman" w:hAnsi="Segoe UI" w:cs="Segoe UI"/>
          <w:color w:val="D1D5DB"/>
          <w:sz w:val="24"/>
        </w:rPr>
      </w:pPr>
      <w:del w:id="416" w:author="Scott Cole" w:date="2023-02-01T14:56:00Z">
        <w:r w:rsidRPr="00AF496A" w:rsidDel="00DD6CBD">
          <w:rPr>
            <w:rFonts w:ascii="Segoe UI" w:eastAsia="Times New Roman" w:hAnsi="Segoe UI" w:cs="Segoe UI"/>
            <w:color w:val="D1D5DB"/>
            <w:sz w:val="24"/>
          </w:rPr>
          <w:delText>Wisdom: 15 (rolled with a d20)</w:delText>
        </w:r>
      </w:del>
    </w:p>
    <w:p w14:paraId="4E59242C" w14:textId="6BFC73ED" w:rsidR="00AF496A" w:rsidRPr="00AF496A" w:rsidDel="00DD6CBD" w:rsidRDefault="00AF496A" w:rsidP="00AF496A">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17" w:author="Scott Cole" w:date="2023-02-01T14:56:00Z"/>
          <w:rFonts w:ascii="Segoe UI" w:eastAsia="Times New Roman" w:hAnsi="Segoe UI" w:cs="Segoe UI"/>
          <w:color w:val="D1D5DB"/>
          <w:sz w:val="24"/>
        </w:rPr>
      </w:pPr>
      <w:del w:id="418" w:author="Scott Cole" w:date="2023-02-01T14:56:00Z">
        <w:r w:rsidRPr="00AF496A" w:rsidDel="00DD6CBD">
          <w:rPr>
            <w:rFonts w:ascii="Segoe UI" w:eastAsia="Times New Roman" w:hAnsi="Segoe UI" w:cs="Segoe UI"/>
            <w:color w:val="D1D5DB"/>
            <w:sz w:val="24"/>
          </w:rPr>
          <w:delText>Charisma: 16 (rolled with a d20)</w:delText>
        </w:r>
      </w:del>
    </w:p>
    <w:p w14:paraId="4CCD7903" w14:textId="239EFB0E"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19" w:author="Scott Cole" w:date="2023-02-01T14:56:00Z"/>
          <w:rFonts w:ascii="Segoe UI" w:eastAsia="Times New Roman" w:hAnsi="Segoe UI" w:cs="Segoe UI"/>
          <w:color w:val="D1D5DB"/>
          <w:sz w:val="24"/>
        </w:rPr>
      </w:pPr>
      <w:del w:id="420" w:author="Scott Cole" w:date="2023-02-01T14:56:00Z">
        <w:r w:rsidRPr="00AF496A" w:rsidDel="00DD6CBD">
          <w:rPr>
            <w:rFonts w:ascii="Segoe UI" w:eastAsia="Times New Roman" w:hAnsi="Segoe UI" w:cs="Segoe UI"/>
            <w:color w:val="D1D5DB"/>
            <w:sz w:val="24"/>
          </w:rPr>
          <w:delText>Skills:</w:delText>
        </w:r>
      </w:del>
    </w:p>
    <w:p w14:paraId="01A83771" w14:textId="3E11F34E"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1" w:author="Scott Cole" w:date="2023-02-01T14:56:00Z"/>
          <w:rFonts w:ascii="Segoe UI" w:eastAsia="Times New Roman" w:hAnsi="Segoe UI" w:cs="Segoe UI"/>
          <w:color w:val="D1D5DB"/>
          <w:sz w:val="24"/>
        </w:rPr>
      </w:pPr>
      <w:del w:id="422" w:author="Scott Cole" w:date="2023-02-01T14:56:00Z">
        <w:r w:rsidRPr="00AF496A" w:rsidDel="00DD6CBD">
          <w:rPr>
            <w:rFonts w:ascii="Segoe UI" w:eastAsia="Times New Roman" w:hAnsi="Segoe UI" w:cs="Segoe UI"/>
            <w:color w:val="D1D5DB"/>
            <w:sz w:val="24"/>
          </w:rPr>
          <w:delText>Strategy: Journeyman (Level 7)</w:delText>
        </w:r>
      </w:del>
    </w:p>
    <w:p w14:paraId="2D63AB3D" w14:textId="5E9FB80C"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3" w:author="Scott Cole" w:date="2023-02-01T14:56:00Z"/>
          <w:rFonts w:ascii="Segoe UI" w:eastAsia="Times New Roman" w:hAnsi="Segoe UI" w:cs="Segoe UI"/>
          <w:color w:val="D1D5DB"/>
          <w:sz w:val="24"/>
        </w:rPr>
      </w:pPr>
      <w:del w:id="424" w:author="Scott Cole" w:date="2023-02-01T14:56:00Z">
        <w:r w:rsidRPr="00AF496A" w:rsidDel="00DD6CBD">
          <w:rPr>
            <w:rFonts w:ascii="Segoe UI" w:eastAsia="Times New Roman" w:hAnsi="Segoe UI" w:cs="Segoe UI"/>
            <w:color w:val="D1D5DB"/>
            <w:sz w:val="24"/>
          </w:rPr>
          <w:delText>Puppetry: Journeyman (Level 7)</w:delText>
        </w:r>
      </w:del>
    </w:p>
    <w:p w14:paraId="63AD1E0C" w14:textId="18D75B52"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5" w:author="Scott Cole" w:date="2023-02-01T14:56:00Z"/>
          <w:rFonts w:ascii="Segoe UI" w:eastAsia="Times New Roman" w:hAnsi="Segoe UI" w:cs="Segoe UI"/>
          <w:color w:val="D1D5DB"/>
          <w:sz w:val="24"/>
        </w:rPr>
      </w:pPr>
      <w:del w:id="426" w:author="Scott Cole" w:date="2023-02-01T14:56:00Z">
        <w:r w:rsidRPr="00AF496A" w:rsidDel="00DD6CBD">
          <w:rPr>
            <w:rFonts w:ascii="Segoe UI" w:eastAsia="Times New Roman" w:hAnsi="Segoe UI" w:cs="Segoe UI"/>
            <w:color w:val="D1D5DB"/>
            <w:sz w:val="24"/>
          </w:rPr>
          <w:delText>Ventriloquism: Adept (Level 5)</w:delText>
        </w:r>
      </w:del>
    </w:p>
    <w:p w14:paraId="0366A45E" w14:textId="0C63255D"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7" w:author="Scott Cole" w:date="2023-02-01T14:56:00Z"/>
          <w:rFonts w:ascii="Segoe UI" w:eastAsia="Times New Roman" w:hAnsi="Segoe UI" w:cs="Segoe UI"/>
          <w:color w:val="D1D5DB"/>
          <w:sz w:val="24"/>
        </w:rPr>
      </w:pPr>
      <w:del w:id="428" w:author="Scott Cole" w:date="2023-02-01T14:56:00Z">
        <w:r w:rsidRPr="00AF496A" w:rsidDel="00DD6CBD">
          <w:rPr>
            <w:rFonts w:ascii="Segoe UI" w:eastAsia="Times New Roman" w:hAnsi="Segoe UI" w:cs="Segoe UI"/>
            <w:color w:val="D1D5DB"/>
            <w:sz w:val="24"/>
          </w:rPr>
          <w:delText>Voice Throwing: Adept (Level 5)</w:delText>
        </w:r>
      </w:del>
    </w:p>
    <w:p w14:paraId="13BC5875" w14:textId="6DE8ADFA" w:rsidR="00AF496A" w:rsidRPr="00AF496A" w:rsidDel="00DD6CBD" w:rsidRDefault="00AF496A" w:rsidP="00AF496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29" w:author="Scott Cole" w:date="2023-02-01T14:56:00Z"/>
          <w:rFonts w:ascii="Segoe UI" w:eastAsia="Times New Roman" w:hAnsi="Segoe UI" w:cs="Segoe UI"/>
          <w:color w:val="D1D5DB"/>
          <w:sz w:val="24"/>
        </w:rPr>
      </w:pPr>
      <w:del w:id="430" w:author="Scott Cole" w:date="2023-02-01T14:56:00Z">
        <w:r w:rsidRPr="00AF496A" w:rsidDel="00DD6CBD">
          <w:rPr>
            <w:rFonts w:ascii="Segoe UI" w:eastAsia="Times New Roman" w:hAnsi="Segoe UI" w:cs="Segoe UI"/>
            <w:color w:val="D1D5DB"/>
            <w:sz w:val="24"/>
          </w:rPr>
          <w:delText>Distraction: Expert (Level 9)</w:delText>
        </w:r>
      </w:del>
    </w:p>
    <w:p w14:paraId="3B9A3DB9" w14:textId="1E1A2316"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31" w:author="Scott Cole" w:date="2023-02-01T14:56:00Z"/>
          <w:rFonts w:ascii="Segoe UI" w:eastAsia="Times New Roman" w:hAnsi="Segoe UI" w:cs="Segoe UI"/>
          <w:color w:val="D1D5DB"/>
          <w:sz w:val="24"/>
        </w:rPr>
      </w:pPr>
      <w:del w:id="432" w:author="Scott Cole" w:date="2023-02-01T14:56:00Z">
        <w:r w:rsidRPr="00AF496A" w:rsidDel="00DD6CBD">
          <w:rPr>
            <w:rFonts w:ascii="Segoe UI" w:eastAsia="Times New Roman" w:hAnsi="Segoe UI" w:cs="Segoe UI"/>
            <w:color w:val="D1D5DB"/>
            <w:sz w:val="24"/>
          </w:rPr>
          <w:delText>Talents:</w:delText>
        </w:r>
      </w:del>
    </w:p>
    <w:p w14:paraId="273EA50B" w14:textId="5F551B07"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3" w:author="Scott Cole" w:date="2023-02-01T14:56:00Z"/>
          <w:rFonts w:ascii="Segoe UI" w:eastAsia="Times New Roman" w:hAnsi="Segoe UI" w:cs="Segoe UI"/>
          <w:color w:val="D1D5DB"/>
          <w:sz w:val="24"/>
        </w:rPr>
      </w:pPr>
      <w:del w:id="434" w:author="Scott Cole" w:date="2023-02-01T14:56:00Z">
        <w:r w:rsidRPr="00AF496A" w:rsidDel="00DD6CBD">
          <w:rPr>
            <w:rFonts w:ascii="Segoe UI" w:eastAsia="Times New Roman" w:hAnsi="Segoe UI" w:cs="Segoe UI"/>
            <w:color w:val="D1D5DB"/>
            <w:sz w:val="24"/>
          </w:rPr>
          <w:delText>Deep Analysis</w:delText>
        </w:r>
      </w:del>
    </w:p>
    <w:p w14:paraId="294E71BC" w14:textId="529A477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5" w:author="Scott Cole" w:date="2023-02-01T14:56:00Z"/>
          <w:rFonts w:ascii="Segoe UI" w:eastAsia="Times New Roman" w:hAnsi="Segoe UI" w:cs="Segoe UI"/>
          <w:color w:val="D1D5DB"/>
          <w:sz w:val="24"/>
        </w:rPr>
      </w:pPr>
      <w:del w:id="436" w:author="Scott Cole" w:date="2023-02-01T14:56:00Z">
        <w:r w:rsidRPr="00AF496A" w:rsidDel="00DD6CBD">
          <w:rPr>
            <w:rFonts w:ascii="Segoe UI" w:eastAsia="Times New Roman" w:hAnsi="Segoe UI" w:cs="Segoe UI"/>
            <w:color w:val="D1D5DB"/>
            <w:sz w:val="24"/>
          </w:rPr>
          <w:delText>Distraction</w:delText>
        </w:r>
      </w:del>
    </w:p>
    <w:p w14:paraId="416E11DD" w14:textId="22A0CE68"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7" w:author="Scott Cole" w:date="2023-02-01T14:56:00Z"/>
          <w:rFonts w:ascii="Segoe UI" w:eastAsia="Times New Roman" w:hAnsi="Segoe UI" w:cs="Segoe UI"/>
          <w:color w:val="D1D5DB"/>
          <w:sz w:val="24"/>
        </w:rPr>
      </w:pPr>
      <w:del w:id="438" w:author="Scott Cole" w:date="2023-02-01T14:56:00Z">
        <w:r w:rsidRPr="00AF496A" w:rsidDel="00DD6CBD">
          <w:rPr>
            <w:rFonts w:ascii="Segoe UI" w:eastAsia="Times New Roman" w:hAnsi="Segoe UI" w:cs="Segoe UI"/>
            <w:color w:val="D1D5DB"/>
            <w:sz w:val="24"/>
          </w:rPr>
          <w:delText>Puppet Control: Master (Level 10)</w:delText>
        </w:r>
      </w:del>
    </w:p>
    <w:p w14:paraId="36B01996" w14:textId="434B6479"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39" w:author="Scott Cole" w:date="2023-02-01T14:56:00Z"/>
          <w:rFonts w:ascii="Segoe UI" w:eastAsia="Times New Roman" w:hAnsi="Segoe UI" w:cs="Segoe UI"/>
          <w:color w:val="D1D5DB"/>
          <w:sz w:val="24"/>
        </w:rPr>
      </w:pPr>
      <w:del w:id="440" w:author="Scott Cole" w:date="2023-02-01T14:56:00Z">
        <w:r w:rsidRPr="00AF496A" w:rsidDel="00DD6CBD">
          <w:rPr>
            <w:rFonts w:ascii="Segoe UI" w:eastAsia="Times New Roman" w:hAnsi="Segoe UI" w:cs="Segoe UI"/>
            <w:color w:val="D1D5DB"/>
            <w:sz w:val="24"/>
          </w:rPr>
          <w:delText>Puppet Parade</w:delText>
        </w:r>
      </w:del>
    </w:p>
    <w:p w14:paraId="1CD26237" w14:textId="2B07478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1" w:author="Scott Cole" w:date="2023-02-01T14:56:00Z"/>
          <w:rFonts w:ascii="Segoe UI" w:eastAsia="Times New Roman" w:hAnsi="Segoe UI" w:cs="Segoe UI"/>
          <w:color w:val="D1D5DB"/>
          <w:sz w:val="24"/>
        </w:rPr>
      </w:pPr>
      <w:del w:id="442" w:author="Scott Cole" w:date="2023-02-01T14:56:00Z">
        <w:r w:rsidRPr="00AF496A" w:rsidDel="00DD6CBD">
          <w:rPr>
            <w:rFonts w:ascii="Segoe UI" w:eastAsia="Times New Roman" w:hAnsi="Segoe UI" w:cs="Segoe UI"/>
            <w:color w:val="D1D5DB"/>
            <w:sz w:val="24"/>
          </w:rPr>
          <w:delText>Shadow Puppetry</w:delText>
        </w:r>
      </w:del>
    </w:p>
    <w:p w14:paraId="4E0E9FD6" w14:textId="76992282"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3" w:author="Scott Cole" w:date="2023-02-01T14:56:00Z"/>
          <w:rFonts w:ascii="Segoe UI" w:eastAsia="Times New Roman" w:hAnsi="Segoe UI" w:cs="Segoe UI"/>
          <w:color w:val="D1D5DB"/>
          <w:sz w:val="24"/>
        </w:rPr>
      </w:pPr>
      <w:del w:id="444" w:author="Scott Cole" w:date="2023-02-01T14:56:00Z">
        <w:r w:rsidRPr="00AF496A" w:rsidDel="00DD6CBD">
          <w:rPr>
            <w:rFonts w:ascii="Segoe UI" w:eastAsia="Times New Roman" w:hAnsi="Segoe UI" w:cs="Segoe UI"/>
            <w:color w:val="D1D5DB"/>
            <w:sz w:val="24"/>
          </w:rPr>
          <w:delText>Ensnare Puppet</w:delText>
        </w:r>
      </w:del>
    </w:p>
    <w:p w14:paraId="2216B600" w14:textId="515C7BE6"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5" w:author="Scott Cole" w:date="2023-02-01T14:56:00Z"/>
          <w:rFonts w:ascii="Segoe UI" w:eastAsia="Times New Roman" w:hAnsi="Segoe UI" w:cs="Segoe UI"/>
          <w:color w:val="D1D5DB"/>
          <w:sz w:val="24"/>
        </w:rPr>
      </w:pPr>
      <w:del w:id="446" w:author="Scott Cole" w:date="2023-02-01T14:56:00Z">
        <w:r w:rsidRPr="00AF496A" w:rsidDel="00DD6CBD">
          <w:rPr>
            <w:rFonts w:ascii="Segoe UI" w:eastAsia="Times New Roman" w:hAnsi="Segoe UI" w:cs="Segoe UI"/>
            <w:color w:val="D1D5DB"/>
            <w:sz w:val="24"/>
          </w:rPr>
          <w:delText>Match Stick Magic: Expert (Level 9)</w:delText>
        </w:r>
      </w:del>
    </w:p>
    <w:p w14:paraId="5C50EEFF" w14:textId="6F7BABD3" w:rsidR="00AF496A" w:rsidRPr="00AF496A" w:rsidDel="00DD6CBD" w:rsidRDefault="00AF496A" w:rsidP="00AF496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47" w:author="Scott Cole" w:date="2023-02-01T14:56:00Z"/>
          <w:rFonts w:ascii="Segoe UI" w:eastAsia="Times New Roman" w:hAnsi="Segoe UI" w:cs="Segoe UI"/>
          <w:color w:val="D1D5DB"/>
          <w:sz w:val="24"/>
        </w:rPr>
      </w:pPr>
      <w:del w:id="448" w:author="Scott Cole" w:date="2023-02-01T14:56:00Z">
        <w:r w:rsidRPr="00AF496A" w:rsidDel="00DD6CBD">
          <w:rPr>
            <w:rFonts w:ascii="Segoe UI" w:eastAsia="Times New Roman" w:hAnsi="Segoe UI" w:cs="Segoe UI"/>
            <w:color w:val="D1D5DB"/>
            <w:sz w:val="24"/>
          </w:rPr>
          <w:delText>Hidden Rings: Expert (Level 9)</w:delText>
        </w:r>
      </w:del>
    </w:p>
    <w:p w14:paraId="27ED940A" w14:textId="0399D309"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49" w:author="Scott Cole" w:date="2023-02-01T14:56:00Z"/>
          <w:rFonts w:ascii="Segoe UI" w:eastAsia="Times New Roman" w:hAnsi="Segoe UI" w:cs="Segoe UI"/>
          <w:color w:val="D1D5DB"/>
          <w:sz w:val="24"/>
        </w:rPr>
      </w:pPr>
      <w:del w:id="450" w:author="Scott Cole" w:date="2023-02-01T14:56:00Z">
        <w:r w:rsidRPr="00AF496A" w:rsidDel="00DD6CBD">
          <w:rPr>
            <w:rFonts w:ascii="Segoe UI" w:eastAsia="Times New Roman" w:hAnsi="Segoe UI" w:cs="Segoe UI"/>
            <w:color w:val="D1D5DB"/>
            <w:sz w:val="24"/>
          </w:rPr>
          <w:delText>Equipment:</w:delText>
        </w:r>
      </w:del>
    </w:p>
    <w:p w14:paraId="60551095" w14:textId="55350818"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1" w:author="Scott Cole" w:date="2023-02-01T14:56:00Z"/>
          <w:rFonts w:ascii="Segoe UI" w:eastAsia="Times New Roman" w:hAnsi="Segoe UI" w:cs="Segoe UI"/>
          <w:color w:val="D1D5DB"/>
          <w:sz w:val="24"/>
        </w:rPr>
      </w:pPr>
      <w:del w:id="452" w:author="Scott Cole" w:date="2023-02-01T14:56:00Z">
        <w:r w:rsidRPr="00AF496A" w:rsidDel="00DD6CBD">
          <w:rPr>
            <w:rFonts w:ascii="Segoe UI" w:eastAsia="Times New Roman" w:hAnsi="Segoe UI" w:cs="Segoe UI"/>
            <w:color w:val="D1D5DB"/>
            <w:sz w:val="24"/>
          </w:rPr>
          <w:delText>Box of Magical Match Sticks (augmentation for finger controls and miniature wand)</w:delText>
        </w:r>
      </w:del>
    </w:p>
    <w:p w14:paraId="3A6A12E0" w14:textId="68591D2F"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3" w:author="Scott Cole" w:date="2023-02-01T14:56:00Z"/>
          <w:rFonts w:ascii="Segoe UI" w:eastAsia="Times New Roman" w:hAnsi="Segoe UI" w:cs="Segoe UI"/>
          <w:color w:val="D1D5DB"/>
          <w:sz w:val="24"/>
        </w:rPr>
      </w:pPr>
      <w:del w:id="454" w:author="Scott Cole" w:date="2023-02-01T14:56:00Z">
        <w:r w:rsidRPr="00AF496A" w:rsidDel="00DD6CBD">
          <w:rPr>
            <w:rFonts w:ascii="Segoe UI" w:eastAsia="Times New Roman" w:hAnsi="Segoe UI" w:cs="Segoe UI"/>
            <w:color w:val="D1D5DB"/>
            <w:sz w:val="24"/>
          </w:rPr>
          <w:delText>Nearly Invisible Rings (connect mana to puppets for control)</w:delText>
        </w:r>
      </w:del>
    </w:p>
    <w:p w14:paraId="1262E0B0" w14:textId="4679386E"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5" w:author="Scott Cole" w:date="2023-02-01T14:56:00Z"/>
          <w:rFonts w:ascii="Segoe UI" w:eastAsia="Times New Roman" w:hAnsi="Segoe UI" w:cs="Segoe UI"/>
          <w:color w:val="D1D5DB"/>
          <w:sz w:val="24"/>
        </w:rPr>
      </w:pPr>
      <w:del w:id="456" w:author="Scott Cole" w:date="2023-02-01T14:56:00Z">
        <w:r w:rsidRPr="00AF496A" w:rsidDel="00DD6CBD">
          <w:rPr>
            <w:rFonts w:ascii="Segoe UI" w:eastAsia="Times New Roman" w:hAnsi="Segoe UI" w:cs="Segoe UI"/>
            <w:color w:val="D1D5DB"/>
            <w:sz w:val="24"/>
          </w:rPr>
          <w:delText>Custom Tailored Diplomat Attire</w:delText>
        </w:r>
      </w:del>
    </w:p>
    <w:p w14:paraId="76527416" w14:textId="6BB41A9B" w:rsidR="00AF496A" w:rsidRPr="00AF496A" w:rsidDel="00DD6CBD" w:rsidRDefault="00AF496A" w:rsidP="00AF496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57" w:author="Scott Cole" w:date="2023-02-01T14:56:00Z"/>
          <w:rFonts w:ascii="Segoe UI" w:eastAsia="Times New Roman" w:hAnsi="Segoe UI" w:cs="Segoe UI"/>
          <w:color w:val="D1D5DB"/>
          <w:sz w:val="24"/>
        </w:rPr>
      </w:pPr>
      <w:del w:id="458" w:author="Scott Cole" w:date="2023-02-01T14:56:00Z">
        <w:r w:rsidRPr="00AF496A" w:rsidDel="00DD6CBD">
          <w:rPr>
            <w:rFonts w:ascii="Segoe UI" w:eastAsia="Times New Roman" w:hAnsi="Segoe UI" w:cs="Segoe UI"/>
            <w:color w:val="D1D5DB"/>
            <w:sz w:val="24"/>
          </w:rPr>
          <w:delText>Puppet Strings (for puppet control)</w:delText>
        </w:r>
      </w:del>
    </w:p>
    <w:p w14:paraId="543C5A04" w14:textId="44EA7610"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59" w:author="Scott Cole" w:date="2023-02-01T14:56:00Z"/>
          <w:rFonts w:ascii="Segoe UI" w:eastAsia="Times New Roman" w:hAnsi="Segoe UI" w:cs="Segoe UI"/>
          <w:color w:val="D1D5DB"/>
          <w:sz w:val="24"/>
        </w:rPr>
      </w:pPr>
      <w:del w:id="460" w:author="Scott Cole" w:date="2023-02-01T14:56:00Z">
        <w:r w:rsidRPr="00AF496A" w:rsidDel="00DD6CBD">
          <w:rPr>
            <w:rFonts w:ascii="Segoe UI" w:eastAsia="Times New Roman" w:hAnsi="Segoe UI" w:cs="Segoe UI"/>
            <w:color w:val="D1D5DB"/>
            <w:sz w:val="24"/>
          </w:rPr>
          <w:delText>Responsibilities as Prime Vassal:</w:delText>
        </w:r>
      </w:del>
    </w:p>
    <w:p w14:paraId="2A562631" w14:textId="70D9F160"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1" w:author="Scott Cole" w:date="2023-02-01T14:56:00Z"/>
          <w:rFonts w:ascii="Segoe UI" w:eastAsia="Times New Roman" w:hAnsi="Segoe UI" w:cs="Segoe UI"/>
          <w:color w:val="D1D5DB"/>
          <w:sz w:val="24"/>
        </w:rPr>
      </w:pPr>
      <w:del w:id="462" w:author="Scott Cole" w:date="2023-02-01T14:56:00Z">
        <w:r w:rsidRPr="00AF496A" w:rsidDel="00DD6CBD">
          <w:rPr>
            <w:rFonts w:ascii="Segoe UI" w:eastAsia="Times New Roman" w:hAnsi="Segoe UI" w:cs="Segoe UI"/>
            <w:color w:val="D1D5DB"/>
            <w:sz w:val="24"/>
          </w:rPr>
          <w:delText>Diplomat for Chaos Lord</w:delText>
        </w:r>
      </w:del>
    </w:p>
    <w:p w14:paraId="4603FE5E" w14:textId="51CC2E89"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3" w:author="Scott Cole" w:date="2023-02-01T14:56:00Z"/>
          <w:rFonts w:ascii="Segoe UI" w:eastAsia="Times New Roman" w:hAnsi="Segoe UI" w:cs="Segoe UI"/>
          <w:color w:val="D1D5DB"/>
          <w:sz w:val="24"/>
        </w:rPr>
      </w:pPr>
      <w:del w:id="464" w:author="Scott Cole" w:date="2023-02-01T14:56:00Z">
        <w:r w:rsidRPr="00AF496A" w:rsidDel="00DD6CBD">
          <w:rPr>
            <w:rFonts w:ascii="Segoe UI" w:eastAsia="Times New Roman" w:hAnsi="Segoe UI" w:cs="Segoe UI"/>
            <w:color w:val="D1D5DB"/>
            <w:sz w:val="24"/>
          </w:rPr>
          <w:delText>Working with Necromancer Beyan in the Sepulcher of Death</w:delText>
        </w:r>
      </w:del>
    </w:p>
    <w:p w14:paraId="22422A73" w14:textId="3C37F33C" w:rsidR="00AF496A" w:rsidRPr="00AF496A" w:rsidDel="00DD6CBD" w:rsidRDefault="00AF496A" w:rsidP="00AF496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5" w:author="Scott Cole" w:date="2023-02-01T14:56:00Z"/>
          <w:rFonts w:ascii="Segoe UI" w:eastAsia="Times New Roman" w:hAnsi="Segoe UI" w:cs="Segoe UI"/>
          <w:color w:val="D1D5DB"/>
          <w:sz w:val="24"/>
        </w:rPr>
      </w:pPr>
      <w:del w:id="466" w:author="Scott Cole" w:date="2023-02-01T14:56:00Z">
        <w:r w:rsidRPr="00AF496A" w:rsidDel="00DD6CBD">
          <w:rPr>
            <w:rFonts w:ascii="Segoe UI" w:eastAsia="Times New Roman" w:hAnsi="Segoe UI" w:cs="Segoe UI"/>
            <w:color w:val="D1D5DB"/>
            <w:sz w:val="24"/>
          </w:rPr>
          <w:delText>Managing land granted by Chaos Lord</w:delText>
        </w:r>
      </w:del>
    </w:p>
    <w:p w14:paraId="5F63507F" w14:textId="11229E1C" w:rsidR="00AF496A" w:rsidRPr="00AF496A" w:rsidDel="00DD6CBD" w:rsidRDefault="00AF496A" w:rsidP="00AF496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67" w:author="Scott Cole" w:date="2023-02-01T14:56:00Z"/>
          <w:rFonts w:ascii="Segoe UI" w:eastAsia="Times New Roman" w:hAnsi="Segoe UI" w:cs="Segoe UI"/>
          <w:color w:val="D1D5DB"/>
          <w:sz w:val="24"/>
        </w:rPr>
      </w:pPr>
      <w:del w:id="468" w:author="Scott Cole" w:date="2023-02-01T14:56:00Z">
        <w:r w:rsidRPr="00AF496A" w:rsidDel="00DD6CBD">
          <w:rPr>
            <w:rFonts w:ascii="Segoe UI" w:eastAsia="Times New Roman" w:hAnsi="Segoe UI" w:cs="Segoe UI"/>
            <w:color w:val="D1D5DB"/>
            <w:sz w:val="24"/>
          </w:rPr>
          <w:delText>Marks:</w:delText>
        </w:r>
      </w:del>
    </w:p>
    <w:p w14:paraId="0014065C" w14:textId="56BC153E"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69" w:author="Scott Cole" w:date="2023-02-01T14:56:00Z"/>
          <w:rFonts w:ascii="Segoe UI" w:eastAsia="Times New Roman" w:hAnsi="Segoe UI" w:cs="Segoe UI"/>
          <w:color w:val="D1D5DB"/>
          <w:sz w:val="24"/>
        </w:rPr>
      </w:pPr>
      <w:del w:id="470" w:author="Scott Cole" w:date="2023-02-01T14:56:00Z">
        <w:r w:rsidRPr="00AF496A" w:rsidDel="00DD6CBD">
          <w:rPr>
            <w:rFonts w:ascii="Segoe UI" w:eastAsia="Times New Roman" w:hAnsi="Segoe UI" w:cs="Segoe UI"/>
            <w:color w:val="D1D5DB"/>
            <w:sz w:val="24"/>
          </w:rPr>
          <w:delText>Prime Vassal of Chaos Lord</w:delText>
        </w:r>
      </w:del>
    </w:p>
    <w:p w14:paraId="1B44B251" w14:textId="5EBEEF05"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1" w:author="Scott Cole" w:date="2023-02-01T14:56:00Z"/>
          <w:rFonts w:ascii="Segoe UI" w:eastAsia="Times New Roman" w:hAnsi="Segoe UI" w:cs="Segoe UI"/>
          <w:color w:val="D1D5DB"/>
          <w:sz w:val="24"/>
        </w:rPr>
      </w:pPr>
      <w:del w:id="472" w:author="Scott Cole" w:date="2023-02-01T14:56:00Z">
        <w:r w:rsidRPr="00AF496A" w:rsidDel="00DD6CBD">
          <w:rPr>
            <w:rFonts w:ascii="Segoe UI" w:eastAsia="Times New Roman" w:hAnsi="Segoe UI" w:cs="Segoe UI"/>
            <w:color w:val="D1D5DB"/>
            <w:sz w:val="24"/>
          </w:rPr>
          <w:delText>Journeyman in Strategy</w:delText>
        </w:r>
      </w:del>
    </w:p>
    <w:p w14:paraId="35799E6D" w14:textId="225995FA"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3" w:author="Scott Cole" w:date="2023-02-01T14:56:00Z"/>
          <w:rFonts w:ascii="Segoe UI" w:eastAsia="Times New Roman" w:hAnsi="Segoe UI" w:cs="Segoe UI"/>
          <w:color w:val="D1D5DB"/>
          <w:sz w:val="24"/>
        </w:rPr>
      </w:pPr>
      <w:del w:id="474" w:author="Scott Cole" w:date="2023-02-01T14:56:00Z">
        <w:r w:rsidRPr="00AF496A" w:rsidDel="00DD6CBD">
          <w:rPr>
            <w:rFonts w:ascii="Segoe UI" w:eastAsia="Times New Roman" w:hAnsi="Segoe UI" w:cs="Segoe UI"/>
            <w:color w:val="D1D5DB"/>
            <w:sz w:val="24"/>
          </w:rPr>
          <w:delText>Journeyman in Puppetry</w:delText>
        </w:r>
      </w:del>
    </w:p>
    <w:p w14:paraId="15BF8A46" w14:textId="37A79478"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5" w:author="Scott Cole" w:date="2023-02-01T14:56:00Z"/>
          <w:rFonts w:ascii="Segoe UI" w:eastAsia="Times New Roman" w:hAnsi="Segoe UI" w:cs="Segoe UI"/>
          <w:color w:val="D1D5DB"/>
          <w:sz w:val="24"/>
        </w:rPr>
      </w:pPr>
      <w:del w:id="476" w:author="Scott Cole" w:date="2023-02-01T14:56:00Z">
        <w:r w:rsidRPr="00AF496A" w:rsidDel="00DD6CBD">
          <w:rPr>
            <w:rFonts w:ascii="Segoe UI" w:eastAsia="Times New Roman" w:hAnsi="Segoe UI" w:cs="Segoe UI"/>
            <w:color w:val="D1D5DB"/>
            <w:sz w:val="24"/>
          </w:rPr>
          <w:delText>Adept in Ventriloquism and Voice Throwing</w:delText>
        </w:r>
      </w:del>
    </w:p>
    <w:p w14:paraId="70286EA0" w14:textId="5D4225F7" w:rsidR="00AF496A" w:rsidRPr="00AF496A" w:rsidDel="00DD6CBD" w:rsidRDefault="00AF496A" w:rsidP="00AF496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77" w:author="Scott Cole" w:date="2023-02-01T14:56:00Z"/>
          <w:rFonts w:ascii="Segoe UI" w:eastAsia="Times New Roman" w:hAnsi="Segoe UI" w:cs="Segoe UI"/>
          <w:color w:val="D1D5DB"/>
          <w:sz w:val="24"/>
        </w:rPr>
      </w:pPr>
      <w:del w:id="478" w:author="Scott Cole" w:date="2023-02-01T14:56:00Z">
        <w:r w:rsidRPr="00AF496A" w:rsidDel="00DD6CBD">
          <w:rPr>
            <w:rFonts w:ascii="Segoe UI" w:eastAsia="Times New Roman" w:hAnsi="Segoe UI" w:cs="Segoe UI"/>
            <w:color w:val="D1D5DB"/>
            <w:sz w:val="24"/>
          </w:rPr>
          <w:delText>Expert in Distraction</w:delText>
        </w:r>
      </w:del>
    </w:p>
    <w:p w14:paraId="3628D680" w14:textId="4DB75084" w:rsidR="00AF496A" w:rsidDel="00DD6CBD" w:rsidRDefault="00AF496A">
      <w:pPr>
        <w:rPr>
          <w:del w:id="479" w:author="Scott Cole" w:date="2023-02-01T14:56:00Z"/>
          <w:sz w:val="22"/>
          <w:szCs w:val="22"/>
        </w:rPr>
      </w:pPr>
    </w:p>
    <w:p w14:paraId="466B4584" w14:textId="0039F9BA"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80" w:author="Scott Cole" w:date="2023-02-01T14:56:00Z"/>
          <w:rFonts w:ascii="Segoe UI" w:eastAsia="Times New Roman" w:hAnsi="Segoe UI" w:cs="Segoe UI"/>
          <w:color w:val="D1D5DB"/>
          <w:sz w:val="24"/>
        </w:rPr>
      </w:pPr>
      <w:del w:id="481" w:author="Scott Cole" w:date="2023-02-01T14:56:00Z">
        <w:r w:rsidRPr="00CA493C" w:rsidDel="00DD6CBD">
          <w:rPr>
            <w:rFonts w:ascii="Segoe UI" w:eastAsia="Times New Roman" w:hAnsi="Segoe UI" w:cs="Segoe UI"/>
            <w:color w:val="D1D5DB"/>
            <w:sz w:val="24"/>
          </w:rPr>
          <w:delText>Name: Zev Skot Race: Human, Chaos Seed Level: 28 Profession: Puppeteer Specialty: Strategist Alignment: Chaos +5, Good +1 Age: 35 (experienced)</w:delText>
        </w:r>
      </w:del>
    </w:p>
    <w:p w14:paraId="1C56C60D" w14:textId="4161B5BD"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82" w:author="Scott Cole" w:date="2023-02-01T14:56:00Z"/>
          <w:rFonts w:ascii="Segoe UI" w:eastAsia="Times New Roman" w:hAnsi="Segoe UI" w:cs="Segoe UI"/>
          <w:color w:val="D1D5DB"/>
          <w:sz w:val="24"/>
        </w:rPr>
      </w:pPr>
      <w:del w:id="483" w:author="Scott Cole" w:date="2023-02-01T14:56:00Z">
        <w:r w:rsidRPr="00CA493C" w:rsidDel="00DD6CBD">
          <w:rPr>
            <w:rFonts w:ascii="Segoe UI" w:eastAsia="Times New Roman" w:hAnsi="Segoe UI" w:cs="Segoe UI"/>
            <w:color w:val="D1D5DB"/>
            <w:sz w:val="24"/>
          </w:rPr>
          <w:delText>Abilities:</w:delText>
        </w:r>
      </w:del>
    </w:p>
    <w:p w14:paraId="47F8A62E" w14:textId="17F8248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4" w:author="Scott Cole" w:date="2023-02-01T14:56:00Z"/>
          <w:rFonts w:ascii="Segoe UI" w:eastAsia="Times New Roman" w:hAnsi="Segoe UI" w:cs="Segoe UI"/>
          <w:color w:val="D1D5DB"/>
          <w:sz w:val="24"/>
        </w:rPr>
      </w:pPr>
      <w:del w:id="485" w:author="Scott Cole" w:date="2023-02-01T14:56:00Z">
        <w:r w:rsidRPr="00CA493C" w:rsidDel="00DD6CBD">
          <w:rPr>
            <w:rFonts w:ascii="Segoe UI" w:eastAsia="Times New Roman" w:hAnsi="Segoe UI" w:cs="Segoe UI"/>
            <w:color w:val="D1D5DB"/>
            <w:sz w:val="24"/>
          </w:rPr>
          <w:delText>Fast Hands: Ability to snap your fingers and break the sonic barrier, allowing for control of multiple targets.</w:delText>
        </w:r>
      </w:del>
    </w:p>
    <w:p w14:paraId="290C1B2A" w14:textId="1A3D2C28"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6" w:author="Scott Cole" w:date="2023-02-01T14:56:00Z"/>
          <w:rFonts w:ascii="Segoe UI" w:eastAsia="Times New Roman" w:hAnsi="Segoe UI" w:cs="Segoe UI"/>
          <w:color w:val="D1D5DB"/>
          <w:sz w:val="24"/>
        </w:rPr>
      </w:pPr>
      <w:del w:id="487" w:author="Scott Cole" w:date="2023-02-01T14:56:00Z">
        <w:r w:rsidRPr="00CA493C" w:rsidDel="00DD6CBD">
          <w:rPr>
            <w:rFonts w:ascii="Segoe UI" w:eastAsia="Times New Roman" w:hAnsi="Segoe UI" w:cs="Segoe UI"/>
            <w:color w:val="D1D5DB"/>
            <w:sz w:val="24"/>
          </w:rPr>
          <w:delText xml:space="preserve">Gesticulation: Improves dexterity exponentially while using your Puppeteer profession for an extended </w:delText>
        </w:r>
        <w:r w:rsidR="00581493" w:rsidDel="00DD6CBD">
          <w:rPr>
            <w:rFonts w:ascii="Segoe UI" w:eastAsia="Times New Roman" w:hAnsi="Segoe UI" w:cs="Segoe UI"/>
            <w:color w:val="D1D5DB"/>
            <w:sz w:val="24"/>
          </w:rPr>
          <w:delText>period</w:delText>
        </w:r>
        <w:r w:rsidRPr="00CA493C" w:rsidDel="00DD6CBD">
          <w:rPr>
            <w:rFonts w:ascii="Segoe UI" w:eastAsia="Times New Roman" w:hAnsi="Segoe UI" w:cs="Segoe UI"/>
            <w:color w:val="D1D5DB"/>
            <w:sz w:val="24"/>
          </w:rPr>
          <w:delText>. Dexterity +1 per puppet controlled per minute.</w:delText>
        </w:r>
      </w:del>
    </w:p>
    <w:p w14:paraId="507AD5AD" w14:textId="503A23B7"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88" w:author="Scott Cole" w:date="2023-02-01T14:56:00Z"/>
          <w:rFonts w:ascii="Segoe UI" w:eastAsia="Times New Roman" w:hAnsi="Segoe UI" w:cs="Segoe UI"/>
          <w:color w:val="D1D5DB"/>
          <w:sz w:val="24"/>
        </w:rPr>
      </w:pPr>
      <w:del w:id="489" w:author="Scott Cole" w:date="2023-02-01T14:56:00Z">
        <w:r w:rsidRPr="00CA493C" w:rsidDel="00DD6CBD">
          <w:rPr>
            <w:rFonts w:ascii="Segoe UI" w:eastAsia="Times New Roman" w:hAnsi="Segoe UI" w:cs="Segoe UI"/>
            <w:color w:val="D1D5DB"/>
            <w:sz w:val="24"/>
          </w:rPr>
          <w:delText>Backdrop: Ability to blend into the slightest shadow, great for spycraft or getting out of sticky situations.</w:delText>
        </w:r>
      </w:del>
    </w:p>
    <w:p w14:paraId="13642943" w14:textId="2774B2EF"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0" w:author="Scott Cole" w:date="2023-02-01T14:56:00Z"/>
          <w:rFonts w:ascii="Segoe UI" w:eastAsia="Times New Roman" w:hAnsi="Segoe UI" w:cs="Segoe UI"/>
          <w:color w:val="D1D5DB"/>
          <w:sz w:val="24"/>
        </w:rPr>
      </w:pPr>
      <w:del w:id="491" w:author="Scott Cole" w:date="2023-02-01T14:56:00Z">
        <w:r w:rsidRPr="00CA493C" w:rsidDel="00DD6CBD">
          <w:rPr>
            <w:rFonts w:ascii="Segoe UI" w:eastAsia="Times New Roman" w:hAnsi="Segoe UI" w:cs="Segoe UI"/>
            <w:color w:val="D1D5DB"/>
            <w:sz w:val="24"/>
          </w:rPr>
          <w:delText>Rope Control: Ability to control ropes, strings, fibers, or wires as if they were a part of your own body.</w:delText>
        </w:r>
      </w:del>
    </w:p>
    <w:p w14:paraId="048FB9E6" w14:textId="215F7A5E"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2" w:author="Scott Cole" w:date="2023-02-01T14:56:00Z"/>
          <w:rFonts w:ascii="Segoe UI" w:eastAsia="Times New Roman" w:hAnsi="Segoe UI" w:cs="Segoe UI"/>
          <w:color w:val="D1D5DB"/>
          <w:sz w:val="24"/>
        </w:rPr>
      </w:pPr>
      <w:del w:id="493" w:author="Scott Cole" w:date="2023-02-01T14:56:00Z">
        <w:r w:rsidRPr="00CA493C" w:rsidDel="00DD6CBD">
          <w:rPr>
            <w:rFonts w:ascii="Segoe UI" w:eastAsia="Times New Roman" w:hAnsi="Segoe UI" w:cs="Segoe UI"/>
            <w:color w:val="D1D5DB"/>
            <w:sz w:val="24"/>
          </w:rPr>
          <w:delText>Deep Analysis: Allows for a complete analysis of any object down to the molecular and mana level.</w:delText>
        </w:r>
      </w:del>
    </w:p>
    <w:p w14:paraId="18DB55C5" w14:textId="287EAF9B" w:rsidR="00CA493C" w:rsidRPr="00CA493C" w:rsidDel="00DD6CBD" w:rsidRDefault="00CA493C" w:rsidP="00CA493C">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4" w:author="Scott Cole" w:date="2023-02-01T14:56:00Z"/>
          <w:rFonts w:ascii="Segoe UI" w:eastAsia="Times New Roman" w:hAnsi="Segoe UI" w:cs="Segoe UI"/>
          <w:color w:val="D1D5DB"/>
          <w:sz w:val="24"/>
        </w:rPr>
      </w:pPr>
      <w:del w:id="495" w:author="Scott Cole" w:date="2023-02-01T14:56:00Z">
        <w:r w:rsidRPr="00CA493C" w:rsidDel="00DD6CBD">
          <w:rPr>
            <w:rFonts w:ascii="Segoe UI" w:eastAsia="Times New Roman" w:hAnsi="Segoe UI" w:cs="Segoe UI"/>
            <w:color w:val="D1D5DB"/>
            <w:sz w:val="24"/>
          </w:rPr>
          <w:delText>Bad Breath: The ability to curse someone with harm to you or your party after speaking with them for more than 5 words. The curse must be learned.</w:delText>
        </w:r>
      </w:del>
    </w:p>
    <w:p w14:paraId="3176164C" w14:textId="30B1697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496" w:author="Scott Cole" w:date="2023-02-01T14:56:00Z"/>
          <w:rFonts w:ascii="Segoe UI" w:eastAsia="Times New Roman" w:hAnsi="Segoe UI" w:cs="Segoe UI"/>
          <w:color w:val="D1D5DB"/>
          <w:sz w:val="24"/>
        </w:rPr>
      </w:pPr>
      <w:del w:id="497" w:author="Scott Cole" w:date="2023-02-01T14:56:00Z">
        <w:r w:rsidRPr="00CA493C" w:rsidDel="00DD6CBD">
          <w:rPr>
            <w:rFonts w:ascii="Segoe UI" w:eastAsia="Times New Roman" w:hAnsi="Segoe UI" w:cs="Segoe UI"/>
            <w:color w:val="D1D5DB"/>
            <w:sz w:val="24"/>
          </w:rPr>
          <w:delText>Talents:</w:delText>
        </w:r>
      </w:del>
    </w:p>
    <w:p w14:paraId="1A423023" w14:textId="0FE7D466"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498" w:author="Scott Cole" w:date="2023-02-01T14:56:00Z"/>
          <w:rFonts w:ascii="Segoe UI" w:eastAsia="Times New Roman" w:hAnsi="Segoe UI" w:cs="Segoe UI"/>
          <w:color w:val="D1D5DB"/>
          <w:sz w:val="24"/>
        </w:rPr>
      </w:pPr>
      <w:del w:id="499" w:author="Scott Cole" w:date="2023-02-01T14:56:00Z">
        <w:r w:rsidRPr="00CA493C" w:rsidDel="00DD6CBD">
          <w:rPr>
            <w:rFonts w:ascii="Segoe UI" w:eastAsia="Times New Roman" w:hAnsi="Segoe UI" w:cs="Segoe UI"/>
            <w:color w:val="D1D5DB"/>
            <w:sz w:val="24"/>
          </w:rPr>
          <w:delText xml:space="preserve">Your Mine: Physical touch and eye contact </w:delText>
        </w:r>
        <w:r w:rsidR="00581493" w:rsidDel="00DD6CBD">
          <w:rPr>
            <w:rFonts w:ascii="Segoe UI" w:eastAsia="Times New Roman" w:hAnsi="Segoe UI" w:cs="Segoe UI"/>
            <w:color w:val="D1D5DB"/>
            <w:sz w:val="24"/>
          </w:rPr>
          <w:delText>create</w:delText>
        </w:r>
        <w:r w:rsidRPr="00CA493C" w:rsidDel="00DD6CBD">
          <w:rPr>
            <w:rFonts w:ascii="Segoe UI" w:eastAsia="Times New Roman" w:hAnsi="Segoe UI" w:cs="Segoe UI"/>
            <w:color w:val="D1D5DB"/>
            <w:sz w:val="24"/>
          </w:rPr>
          <w:delText xml:space="preserve"> an unspoken contract, allowing you to gain a puppet for 8 hours.</w:delText>
        </w:r>
      </w:del>
    </w:p>
    <w:p w14:paraId="783D6FF9" w14:textId="6C87EFB7"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0" w:author="Scott Cole" w:date="2023-02-01T14:56:00Z"/>
          <w:rFonts w:ascii="Segoe UI" w:eastAsia="Times New Roman" w:hAnsi="Segoe UI" w:cs="Segoe UI"/>
          <w:color w:val="D1D5DB"/>
          <w:sz w:val="24"/>
        </w:rPr>
      </w:pPr>
      <w:del w:id="501" w:author="Scott Cole" w:date="2023-02-01T14:56:00Z">
        <w:r w:rsidRPr="00CA493C" w:rsidDel="00DD6CBD">
          <w:rPr>
            <w:rFonts w:ascii="Segoe UI" w:eastAsia="Times New Roman" w:hAnsi="Segoe UI" w:cs="Segoe UI"/>
            <w:color w:val="D1D5DB"/>
            <w:sz w:val="24"/>
          </w:rPr>
          <w:delText>Distraction: Ability to broadcast any sound previously heard without cooldown, with macros enabled.</w:delText>
        </w:r>
      </w:del>
    </w:p>
    <w:p w14:paraId="67FDABAD" w14:textId="576BA39A"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2" w:author="Scott Cole" w:date="2023-02-01T14:56:00Z"/>
          <w:rFonts w:ascii="Segoe UI" w:eastAsia="Times New Roman" w:hAnsi="Segoe UI" w:cs="Segoe UI"/>
          <w:color w:val="D1D5DB"/>
          <w:sz w:val="24"/>
        </w:rPr>
      </w:pPr>
      <w:del w:id="503" w:author="Scott Cole" w:date="2023-02-01T14:56:00Z">
        <w:r w:rsidRPr="00CA493C" w:rsidDel="00DD6CBD">
          <w:rPr>
            <w:rFonts w:ascii="Segoe UI" w:eastAsia="Times New Roman" w:hAnsi="Segoe UI" w:cs="Segoe UI"/>
            <w:color w:val="D1D5DB"/>
            <w:sz w:val="24"/>
          </w:rPr>
          <w:delText>Puppet Gears: Ability to control an army of puppets, with the current level allowing for control of 7 puppets.</w:delText>
        </w:r>
      </w:del>
    </w:p>
    <w:p w14:paraId="09AFEE62" w14:textId="7D3D69BE"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4" w:author="Scott Cole" w:date="2023-02-01T14:56:00Z"/>
          <w:rFonts w:ascii="Segoe UI" w:eastAsia="Times New Roman" w:hAnsi="Segoe UI" w:cs="Segoe UI"/>
          <w:color w:val="D1D5DB"/>
          <w:sz w:val="24"/>
        </w:rPr>
      </w:pPr>
      <w:del w:id="505" w:author="Scott Cole" w:date="2023-02-01T14:56:00Z">
        <w:r w:rsidRPr="00CA493C" w:rsidDel="00DD6CBD">
          <w:rPr>
            <w:rFonts w:ascii="Segoe UI" w:eastAsia="Times New Roman" w:hAnsi="Segoe UI" w:cs="Segoe UI"/>
            <w:color w:val="D1D5DB"/>
            <w:sz w:val="24"/>
          </w:rPr>
          <w:delText>Walk-It-Back: Ability to fade into nearly invisible for 3 minutes, with a cooldown of 1 hour.</w:delText>
        </w:r>
      </w:del>
    </w:p>
    <w:p w14:paraId="3D58D39C" w14:textId="22E773AF"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6" w:author="Scott Cole" w:date="2023-02-01T14:56:00Z"/>
          <w:rFonts w:ascii="Segoe UI" w:eastAsia="Times New Roman" w:hAnsi="Segoe UI" w:cs="Segoe UI"/>
          <w:color w:val="D1D5DB"/>
          <w:sz w:val="24"/>
        </w:rPr>
      </w:pPr>
      <w:del w:id="507" w:author="Scott Cole" w:date="2023-02-01T14:56:00Z">
        <w:r w:rsidRPr="00CA493C" w:rsidDel="00DD6CBD">
          <w:rPr>
            <w:rFonts w:ascii="Segoe UI" w:eastAsia="Times New Roman" w:hAnsi="Segoe UI" w:cs="Segoe UI"/>
            <w:color w:val="D1D5DB"/>
            <w:sz w:val="24"/>
          </w:rPr>
          <w:delText>Confidential: Ability to bind your word and keep secrets, with breaking your word having consequences equal to genocide.</w:delText>
        </w:r>
      </w:del>
    </w:p>
    <w:p w14:paraId="13BACF62" w14:textId="70B27741"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08" w:author="Scott Cole" w:date="2023-02-01T14:56:00Z"/>
          <w:rFonts w:ascii="Segoe UI" w:eastAsia="Times New Roman" w:hAnsi="Segoe UI" w:cs="Segoe UI"/>
          <w:color w:val="D1D5DB"/>
          <w:sz w:val="24"/>
        </w:rPr>
      </w:pPr>
      <w:del w:id="509" w:author="Scott Cole" w:date="2023-02-01T14:56:00Z">
        <w:r w:rsidRPr="00CA493C" w:rsidDel="00DD6CBD">
          <w:rPr>
            <w:rFonts w:ascii="Segoe UI" w:eastAsia="Times New Roman" w:hAnsi="Segoe UI" w:cs="Segoe UI"/>
            <w:color w:val="D1D5DB"/>
            <w:sz w:val="24"/>
          </w:rPr>
          <w:delText>Ensnare Puppet: Ability to ensnare targets with your puppets and control their movements.</w:delText>
        </w:r>
      </w:del>
    </w:p>
    <w:p w14:paraId="00B28F90" w14:textId="47C1E6B2"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0" w:author="Scott Cole" w:date="2023-02-01T14:56:00Z"/>
          <w:rFonts w:ascii="Segoe UI" w:eastAsia="Times New Roman" w:hAnsi="Segoe UI" w:cs="Segoe UI"/>
          <w:color w:val="D1D5DB"/>
          <w:sz w:val="24"/>
        </w:rPr>
      </w:pPr>
      <w:del w:id="511" w:author="Scott Cole" w:date="2023-02-01T14:56:00Z">
        <w:r w:rsidRPr="00CA493C" w:rsidDel="00DD6CBD">
          <w:rPr>
            <w:rFonts w:ascii="Segoe UI" w:eastAsia="Times New Roman" w:hAnsi="Segoe UI" w:cs="Segoe UI"/>
            <w:color w:val="D1D5DB"/>
            <w:sz w:val="24"/>
          </w:rPr>
          <w:delText xml:space="preserve">Puppet Parade: Ability to use your puppets to create </w:delText>
        </w:r>
        <w:r w:rsidR="00581493" w:rsidDel="00DD6CBD">
          <w:rPr>
            <w:rFonts w:ascii="Segoe UI" w:eastAsia="Times New Roman" w:hAnsi="Segoe UI" w:cs="Segoe UI"/>
            <w:color w:val="D1D5DB"/>
            <w:sz w:val="24"/>
          </w:rPr>
          <w:delText>large-scale</w:delText>
        </w:r>
        <w:r w:rsidRPr="00CA493C" w:rsidDel="00DD6CBD">
          <w:rPr>
            <w:rFonts w:ascii="Segoe UI" w:eastAsia="Times New Roman" w:hAnsi="Segoe UI" w:cs="Segoe UI"/>
            <w:color w:val="D1D5DB"/>
            <w:sz w:val="24"/>
          </w:rPr>
          <w:delText xml:space="preserve"> distractions or displays.</w:delText>
        </w:r>
      </w:del>
    </w:p>
    <w:p w14:paraId="5D3A3A30" w14:textId="70E6ADF4"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2" w:author="Scott Cole" w:date="2023-02-01T14:56:00Z"/>
          <w:rFonts w:ascii="Segoe UI" w:eastAsia="Times New Roman" w:hAnsi="Segoe UI" w:cs="Segoe UI"/>
          <w:color w:val="D1D5DB"/>
          <w:sz w:val="24"/>
        </w:rPr>
      </w:pPr>
      <w:del w:id="513" w:author="Scott Cole" w:date="2023-02-01T14:56:00Z">
        <w:r w:rsidRPr="00CA493C" w:rsidDel="00DD6CBD">
          <w:rPr>
            <w:rFonts w:ascii="Segoe UI" w:eastAsia="Times New Roman" w:hAnsi="Segoe UI" w:cs="Segoe UI"/>
            <w:color w:val="D1D5DB"/>
            <w:sz w:val="24"/>
          </w:rPr>
          <w:delText>Shadow Step: Ability to move quickly and quietly in the shadows.</w:delText>
        </w:r>
      </w:del>
    </w:p>
    <w:p w14:paraId="1DD72A18" w14:textId="591586E0"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4" w:author="Scott Cole" w:date="2023-02-01T14:56:00Z"/>
          <w:rFonts w:ascii="Segoe UI" w:eastAsia="Times New Roman" w:hAnsi="Segoe UI" w:cs="Segoe UI"/>
          <w:color w:val="D1D5DB"/>
          <w:sz w:val="24"/>
        </w:rPr>
      </w:pPr>
      <w:del w:id="515" w:author="Scott Cole" w:date="2023-02-01T14:56:00Z">
        <w:r w:rsidRPr="00CA493C" w:rsidDel="00DD6CBD">
          <w:rPr>
            <w:rFonts w:ascii="Segoe UI" w:eastAsia="Times New Roman" w:hAnsi="Segoe UI" w:cs="Segoe UI"/>
            <w:color w:val="D1D5DB"/>
            <w:sz w:val="24"/>
          </w:rPr>
          <w:delText>Shadow Stride: Ability to cross large distances in the shadows.</w:delText>
        </w:r>
      </w:del>
    </w:p>
    <w:p w14:paraId="627693D0" w14:textId="20B5E28D" w:rsidR="00CA493C" w:rsidRPr="00CA493C" w:rsidDel="00DD6CBD" w:rsidRDefault="00CA493C" w:rsidP="00CA493C">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16" w:author="Scott Cole" w:date="2023-02-01T14:56:00Z"/>
          <w:rFonts w:ascii="Segoe UI" w:eastAsia="Times New Roman" w:hAnsi="Segoe UI" w:cs="Segoe UI"/>
          <w:color w:val="D1D5DB"/>
          <w:sz w:val="24"/>
        </w:rPr>
      </w:pPr>
      <w:del w:id="517" w:author="Scott Cole" w:date="2023-02-01T14:56:00Z">
        <w:r w:rsidRPr="00CA493C" w:rsidDel="00DD6CBD">
          <w:rPr>
            <w:rFonts w:ascii="Segoe UI" w:eastAsia="Times New Roman" w:hAnsi="Segoe UI" w:cs="Segoe UI"/>
            <w:color w:val="D1D5DB"/>
            <w:sz w:val="24"/>
          </w:rPr>
          <w:delText>Shadow Meld: Ability to merge with the shadows and become invisible.</w:delText>
        </w:r>
      </w:del>
    </w:p>
    <w:p w14:paraId="7A117C22" w14:textId="1526E5F0"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18" w:author="Scott Cole" w:date="2023-02-01T14:56:00Z"/>
          <w:rFonts w:ascii="Segoe UI" w:eastAsia="Times New Roman" w:hAnsi="Segoe UI" w:cs="Segoe UI"/>
          <w:color w:val="D1D5DB"/>
          <w:sz w:val="24"/>
        </w:rPr>
      </w:pPr>
      <w:del w:id="519" w:author="Scott Cole" w:date="2023-02-01T14:56:00Z">
        <w:r w:rsidRPr="00CA493C" w:rsidDel="00DD6CBD">
          <w:rPr>
            <w:rFonts w:ascii="Segoe UI" w:eastAsia="Times New Roman" w:hAnsi="Segoe UI" w:cs="Segoe UI"/>
            <w:color w:val="D1D5DB"/>
            <w:sz w:val="24"/>
          </w:rPr>
          <w:delText>Skills:</w:delText>
        </w:r>
      </w:del>
    </w:p>
    <w:p w14:paraId="0BD421EF" w14:textId="639C4F90"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0" w:author="Scott Cole" w:date="2023-02-01T14:56:00Z"/>
          <w:rFonts w:ascii="Segoe UI" w:eastAsia="Times New Roman" w:hAnsi="Segoe UI" w:cs="Segoe UI"/>
          <w:color w:val="D1D5DB"/>
          <w:sz w:val="24"/>
        </w:rPr>
      </w:pPr>
      <w:del w:id="521" w:author="Scott Cole" w:date="2023-02-01T14:56:00Z">
        <w:r w:rsidRPr="00CA493C" w:rsidDel="00DD6CBD">
          <w:rPr>
            <w:rFonts w:ascii="Segoe UI" w:eastAsia="Times New Roman" w:hAnsi="Segoe UI" w:cs="Segoe UI"/>
            <w:color w:val="D1D5DB"/>
            <w:sz w:val="24"/>
          </w:rPr>
          <w:delText>Survival</w:delText>
        </w:r>
      </w:del>
    </w:p>
    <w:p w14:paraId="642691C8" w14:textId="2581A6F4"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2" w:author="Scott Cole" w:date="2023-02-01T14:56:00Z"/>
          <w:rFonts w:ascii="Segoe UI" w:eastAsia="Times New Roman" w:hAnsi="Segoe UI" w:cs="Segoe UI"/>
          <w:color w:val="D1D5DB"/>
          <w:sz w:val="24"/>
        </w:rPr>
      </w:pPr>
      <w:del w:id="523" w:author="Scott Cole" w:date="2023-02-01T14:56:00Z">
        <w:r w:rsidRPr="00CA493C" w:rsidDel="00DD6CBD">
          <w:rPr>
            <w:rFonts w:ascii="Segoe UI" w:eastAsia="Times New Roman" w:hAnsi="Segoe UI" w:cs="Segoe UI"/>
            <w:color w:val="D1D5DB"/>
            <w:sz w:val="24"/>
          </w:rPr>
          <w:delText>Stealth</w:delText>
        </w:r>
      </w:del>
    </w:p>
    <w:p w14:paraId="36B39C32" w14:textId="55B51D87"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4" w:author="Scott Cole" w:date="2023-02-01T14:56:00Z"/>
          <w:rFonts w:ascii="Segoe UI" w:eastAsia="Times New Roman" w:hAnsi="Segoe UI" w:cs="Segoe UI"/>
          <w:color w:val="D1D5DB"/>
          <w:sz w:val="24"/>
        </w:rPr>
      </w:pPr>
      <w:del w:id="525" w:author="Scott Cole" w:date="2023-02-01T14:56:00Z">
        <w:r w:rsidRPr="00CA493C" w:rsidDel="00DD6CBD">
          <w:rPr>
            <w:rFonts w:ascii="Segoe UI" w:eastAsia="Times New Roman" w:hAnsi="Segoe UI" w:cs="Segoe UI"/>
            <w:color w:val="D1D5DB"/>
            <w:sz w:val="24"/>
          </w:rPr>
          <w:delText>Pickpocket</w:delText>
        </w:r>
      </w:del>
    </w:p>
    <w:p w14:paraId="237BEB47" w14:textId="057125A3"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6" w:author="Scott Cole" w:date="2023-02-01T14:56:00Z"/>
          <w:rFonts w:ascii="Segoe UI" w:eastAsia="Times New Roman" w:hAnsi="Segoe UI" w:cs="Segoe UI"/>
          <w:color w:val="D1D5DB"/>
          <w:sz w:val="24"/>
        </w:rPr>
      </w:pPr>
      <w:del w:id="527" w:author="Scott Cole" w:date="2023-02-01T14:56:00Z">
        <w:r w:rsidRPr="00CA493C" w:rsidDel="00DD6CBD">
          <w:rPr>
            <w:rFonts w:ascii="Segoe UI" w:eastAsia="Times New Roman" w:hAnsi="Segoe UI" w:cs="Segoe UI"/>
            <w:color w:val="D1D5DB"/>
            <w:sz w:val="24"/>
          </w:rPr>
          <w:delText>Brewmeister</w:delText>
        </w:r>
      </w:del>
    </w:p>
    <w:p w14:paraId="63FDD6B6" w14:textId="640F3F06"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28" w:author="Scott Cole" w:date="2023-02-01T14:56:00Z"/>
          <w:rFonts w:ascii="Segoe UI" w:eastAsia="Times New Roman" w:hAnsi="Segoe UI" w:cs="Segoe UI"/>
          <w:color w:val="D1D5DB"/>
          <w:sz w:val="24"/>
        </w:rPr>
      </w:pPr>
      <w:del w:id="529" w:author="Scott Cole" w:date="2023-02-01T14:56:00Z">
        <w:r w:rsidRPr="00CA493C" w:rsidDel="00DD6CBD">
          <w:rPr>
            <w:rFonts w:ascii="Segoe UI" w:eastAsia="Times New Roman" w:hAnsi="Segoe UI" w:cs="Segoe UI"/>
            <w:color w:val="D1D5DB"/>
            <w:sz w:val="24"/>
          </w:rPr>
          <w:delText>Weaver</w:delText>
        </w:r>
      </w:del>
    </w:p>
    <w:p w14:paraId="1C22EEBE" w14:textId="4C4CC562"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0" w:author="Scott Cole" w:date="2023-02-01T14:56:00Z"/>
          <w:rFonts w:ascii="Segoe UI" w:eastAsia="Times New Roman" w:hAnsi="Segoe UI" w:cs="Segoe UI"/>
          <w:color w:val="D1D5DB"/>
          <w:sz w:val="24"/>
        </w:rPr>
      </w:pPr>
      <w:del w:id="531" w:author="Scott Cole" w:date="2023-02-01T14:56:00Z">
        <w:r w:rsidRPr="00CA493C" w:rsidDel="00DD6CBD">
          <w:rPr>
            <w:rFonts w:ascii="Segoe UI" w:eastAsia="Times New Roman" w:hAnsi="Segoe UI" w:cs="Segoe UI"/>
            <w:color w:val="D1D5DB"/>
            <w:sz w:val="24"/>
          </w:rPr>
          <w:delText>Military Strategy</w:delText>
        </w:r>
      </w:del>
    </w:p>
    <w:p w14:paraId="032DB4B6" w14:textId="1D87D791" w:rsidR="00CA493C" w:rsidRPr="00CA493C" w:rsidDel="00DD6CBD" w:rsidRDefault="00CA493C" w:rsidP="00CA493C">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2" w:author="Scott Cole" w:date="2023-02-01T14:56:00Z"/>
          <w:rFonts w:ascii="Segoe UI" w:eastAsia="Times New Roman" w:hAnsi="Segoe UI" w:cs="Segoe UI"/>
          <w:color w:val="D1D5DB"/>
          <w:sz w:val="24"/>
        </w:rPr>
      </w:pPr>
      <w:del w:id="533" w:author="Scott Cole" w:date="2023-02-01T14:56:00Z">
        <w:r w:rsidRPr="00CA493C" w:rsidDel="00DD6CBD">
          <w:rPr>
            <w:rFonts w:ascii="Segoe UI" w:eastAsia="Times New Roman" w:hAnsi="Segoe UI" w:cs="Segoe UI"/>
            <w:color w:val="D1D5DB"/>
            <w:sz w:val="24"/>
          </w:rPr>
          <w:delText>Sewing</w:delText>
        </w:r>
      </w:del>
    </w:p>
    <w:p w14:paraId="0B7A5AC0" w14:textId="77C3D26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34" w:author="Scott Cole" w:date="2023-02-01T14:56:00Z"/>
          <w:rFonts w:ascii="Segoe UI" w:eastAsia="Times New Roman" w:hAnsi="Segoe UI" w:cs="Segoe UI"/>
          <w:color w:val="D1D5DB"/>
          <w:sz w:val="24"/>
        </w:rPr>
      </w:pPr>
      <w:del w:id="535" w:author="Scott Cole" w:date="2023-02-01T14:56:00Z">
        <w:r w:rsidRPr="00CA493C" w:rsidDel="00DD6CBD">
          <w:rPr>
            <w:rFonts w:ascii="Segoe UI" w:eastAsia="Times New Roman" w:hAnsi="Segoe UI" w:cs="Segoe UI"/>
            <w:color w:val="D1D5DB"/>
            <w:sz w:val="24"/>
          </w:rPr>
          <w:delText>Marks:</w:delText>
        </w:r>
      </w:del>
    </w:p>
    <w:p w14:paraId="6FF826CE" w14:textId="5B0F0DC9" w:rsidR="00CA493C" w:rsidRPr="00CA493C" w:rsidDel="00DD6CBD" w:rsidRDefault="00CA493C" w:rsidP="00CA493C">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36" w:author="Scott Cole" w:date="2023-02-01T14:56:00Z"/>
          <w:rFonts w:ascii="Segoe UI" w:eastAsia="Times New Roman" w:hAnsi="Segoe UI" w:cs="Segoe UI"/>
          <w:color w:val="D1D5DB"/>
          <w:sz w:val="24"/>
        </w:rPr>
      </w:pPr>
      <w:del w:id="537" w:author="Scott Cole" w:date="2023-02-01T14:56:00Z">
        <w:r w:rsidRPr="00CA493C" w:rsidDel="00DD6CBD">
          <w:rPr>
            <w:rFonts w:ascii="Segoe UI" w:eastAsia="Times New Roman" w:hAnsi="Segoe UI" w:cs="Segoe UI"/>
            <w:color w:val="D1D5DB"/>
            <w:sz w:val="24"/>
          </w:rPr>
          <w:delText>Unacceptable: Committed suicide for 2 Chaos points, 41 lives remaining.</w:delText>
        </w:r>
      </w:del>
    </w:p>
    <w:p w14:paraId="1DF5A05E" w14:textId="2B571BD3" w:rsidR="00CA493C" w:rsidRPr="00CA493C" w:rsidDel="00DD6CBD" w:rsidRDefault="00CA493C" w:rsidP="00CA493C">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del w:id="538" w:author="Scott Cole" w:date="2023-02-01T14:56:00Z"/>
          <w:rFonts w:ascii="Segoe UI" w:eastAsia="Times New Roman" w:hAnsi="Segoe UI" w:cs="Segoe UI"/>
          <w:color w:val="D1D5DB"/>
          <w:sz w:val="24"/>
        </w:rPr>
      </w:pPr>
      <w:del w:id="539" w:author="Scott Cole" w:date="2023-02-01T14:56:00Z">
        <w:r w:rsidRPr="00CA493C" w:rsidDel="00DD6CBD">
          <w:rPr>
            <w:rFonts w:ascii="Segoe UI" w:eastAsia="Times New Roman" w:hAnsi="Segoe UI" w:cs="Segoe UI"/>
            <w:color w:val="D1D5DB"/>
            <w:sz w:val="24"/>
          </w:rPr>
          <w:delText>Equipment:</w:delText>
        </w:r>
      </w:del>
    </w:p>
    <w:p w14:paraId="7316044C" w14:textId="0E004EBE"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0" w:author="Scott Cole" w:date="2023-02-01T14:56:00Z"/>
          <w:rFonts w:ascii="Segoe UI" w:eastAsia="Times New Roman" w:hAnsi="Segoe UI" w:cs="Segoe UI"/>
          <w:color w:val="D1D5DB"/>
          <w:sz w:val="24"/>
        </w:rPr>
      </w:pPr>
      <w:del w:id="541" w:author="Scott Cole" w:date="2023-02-01T14:56:00Z">
        <w:r w:rsidRPr="00CA493C" w:rsidDel="00DD6CBD">
          <w:rPr>
            <w:rFonts w:ascii="Segoe UI" w:eastAsia="Times New Roman" w:hAnsi="Segoe UI" w:cs="Segoe UI"/>
            <w:color w:val="D1D5DB"/>
            <w:sz w:val="24"/>
          </w:rPr>
          <w:delText>7 Puppets</w:delText>
        </w:r>
      </w:del>
    </w:p>
    <w:p w14:paraId="2EAFC2C2" w14:textId="02729784"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2" w:author="Scott Cole" w:date="2023-02-01T14:56:00Z"/>
          <w:rFonts w:ascii="Segoe UI" w:eastAsia="Times New Roman" w:hAnsi="Segoe UI" w:cs="Segoe UI"/>
          <w:color w:val="D1D5DB"/>
          <w:sz w:val="24"/>
        </w:rPr>
      </w:pPr>
      <w:del w:id="543" w:author="Scott Cole" w:date="2023-02-01T14:56:00Z">
        <w:r w:rsidRPr="00CA493C" w:rsidDel="00DD6CBD">
          <w:rPr>
            <w:rFonts w:ascii="Segoe UI" w:eastAsia="Times New Roman" w:hAnsi="Segoe UI" w:cs="Segoe UI"/>
            <w:color w:val="D1D5DB"/>
            <w:sz w:val="24"/>
          </w:rPr>
          <w:delText>Nearly invisible rings for mana string control</w:delText>
        </w:r>
      </w:del>
    </w:p>
    <w:p w14:paraId="27CF5CBA" w14:textId="77C4BE71" w:rsidR="00CA493C" w:rsidRPr="00CA493C" w:rsidDel="00DD6CBD" w:rsidRDefault="00CA493C" w:rsidP="00CA493C">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del w:id="544" w:author="Scott Cole" w:date="2023-02-01T14:56:00Z"/>
          <w:rFonts w:ascii="Segoe UI" w:eastAsia="Times New Roman" w:hAnsi="Segoe UI" w:cs="Segoe UI"/>
          <w:color w:val="D1D5DB"/>
          <w:sz w:val="24"/>
        </w:rPr>
      </w:pPr>
      <w:del w:id="545" w:author="Scott Cole" w:date="2023-02-01T14:56:00Z">
        <w:r w:rsidRPr="00CA493C" w:rsidDel="00DD6CBD">
          <w:rPr>
            <w:rFonts w:ascii="Segoe UI" w:eastAsia="Times New Roman" w:hAnsi="Segoe UI" w:cs="Segoe UI"/>
            <w:color w:val="D1D5DB"/>
            <w:sz w:val="24"/>
          </w:rPr>
          <w:delText>Match sticks for finger control augmentation</w:delText>
        </w:r>
      </w:del>
    </w:p>
    <w:p w14:paraId="099C7014" w14:textId="51CAE716" w:rsidR="00AF496A" w:rsidDel="00DD6CBD" w:rsidRDefault="00AF496A">
      <w:pPr>
        <w:rPr>
          <w:del w:id="546" w:author="Scott Cole" w:date="2023-02-01T14:56:00Z"/>
          <w:sz w:val="22"/>
          <w:szCs w:val="22"/>
        </w:rPr>
      </w:pPr>
    </w:p>
    <w:p w14:paraId="1DEA8A92" w14:textId="70100F54" w:rsidR="00CA493C" w:rsidDel="00DD6CBD" w:rsidRDefault="00CA493C">
      <w:pPr>
        <w:rPr>
          <w:del w:id="547" w:author="Scott Cole" w:date="2023-02-01T14:56:00Z"/>
          <w:sz w:val="22"/>
          <w:szCs w:val="22"/>
        </w:rPr>
      </w:pPr>
    </w:p>
    <w:p w14:paraId="37346F26" w14:textId="33290FA3" w:rsidR="00CA493C" w:rsidDel="00DD6CBD" w:rsidRDefault="00CA493C">
      <w:pPr>
        <w:rPr>
          <w:del w:id="548" w:author="Scott Cole" w:date="2023-02-01T14:56:00Z"/>
          <w:sz w:val="22"/>
          <w:szCs w:val="22"/>
        </w:rPr>
      </w:pPr>
    </w:p>
    <w:p w14:paraId="0CFBFBA6" w14:textId="4949BF73" w:rsidR="00CA493C" w:rsidRPr="00AF6C2B" w:rsidDel="00DD6CBD" w:rsidRDefault="00CA493C">
      <w:pPr>
        <w:rPr>
          <w:del w:id="549" w:author="Scott Cole" w:date="2023-02-01T14:56:00Z"/>
          <w:sz w:val="22"/>
          <w:szCs w:val="22"/>
        </w:rPr>
      </w:pPr>
    </w:p>
    <w:p w14:paraId="223902C9" w14:textId="4CF95C79" w:rsidR="007D2716" w:rsidRPr="00AF6C2B" w:rsidDel="00DD6CBD" w:rsidRDefault="007D2716">
      <w:pPr>
        <w:rPr>
          <w:del w:id="550" w:author="Scott Cole" w:date="2023-02-01T14:56:00Z"/>
          <w:sz w:val="22"/>
          <w:szCs w:val="22"/>
        </w:rPr>
      </w:pPr>
      <w:del w:id="551" w:author="Scott Cole" w:date="2023-02-01T14:56:00Z">
        <w:r w:rsidRPr="00AF6C2B" w:rsidDel="00DD6CBD">
          <w:rPr>
            <w:sz w:val="22"/>
            <w:szCs w:val="22"/>
          </w:rPr>
          <w:delText>Name: Zev Skot</w:delText>
        </w:r>
      </w:del>
    </w:p>
    <w:p w14:paraId="625A4DDF" w14:textId="7ECF6504" w:rsidR="007D2716" w:rsidRPr="00AF6C2B" w:rsidDel="00DD6CBD" w:rsidRDefault="007D2716">
      <w:pPr>
        <w:rPr>
          <w:del w:id="552" w:author="Scott Cole" w:date="2023-02-01T14:56:00Z"/>
          <w:sz w:val="22"/>
          <w:szCs w:val="22"/>
        </w:rPr>
      </w:pPr>
      <w:del w:id="553" w:author="Scott Cole" w:date="2023-02-01T14:56:00Z">
        <w:r w:rsidRPr="00AF6C2B" w:rsidDel="00DD6CBD">
          <w:rPr>
            <w:sz w:val="22"/>
            <w:szCs w:val="22"/>
          </w:rPr>
          <w:delText>Race: Human</w:delText>
        </w:r>
        <w:r w:rsidR="007E7E58" w:rsidRPr="00AF6C2B" w:rsidDel="00DD6CBD">
          <w:rPr>
            <w:sz w:val="22"/>
            <w:szCs w:val="22"/>
          </w:rPr>
          <w:delText xml:space="preserve">, </w:delText>
        </w:r>
        <w:r w:rsidRPr="00AF6C2B" w:rsidDel="00DD6CBD">
          <w:rPr>
            <w:sz w:val="22"/>
            <w:szCs w:val="22"/>
          </w:rPr>
          <w:delText>Chaos Seed</w:delText>
        </w:r>
      </w:del>
    </w:p>
    <w:p w14:paraId="786E75A6" w14:textId="7A81FFD0" w:rsidR="007E7E58" w:rsidRPr="00AF6C2B" w:rsidDel="00DD6CBD" w:rsidRDefault="007E7E58">
      <w:pPr>
        <w:rPr>
          <w:del w:id="554" w:author="Scott Cole" w:date="2023-02-01T14:56:00Z"/>
          <w:sz w:val="22"/>
          <w:szCs w:val="22"/>
        </w:rPr>
      </w:pPr>
      <w:del w:id="555" w:author="Scott Cole" w:date="2023-02-01T14:56:00Z">
        <w:r w:rsidRPr="00AF6C2B" w:rsidDel="00DD6CBD">
          <w:rPr>
            <w:sz w:val="22"/>
            <w:szCs w:val="22"/>
          </w:rPr>
          <w:delText>Level: 13</w:delText>
        </w:r>
      </w:del>
    </w:p>
    <w:p w14:paraId="6FECA09A" w14:textId="72A70A0D" w:rsidR="00A84767" w:rsidRPr="00AF6C2B" w:rsidDel="00DD6CBD" w:rsidRDefault="00A84767">
      <w:pPr>
        <w:rPr>
          <w:del w:id="556" w:author="Scott Cole" w:date="2023-02-01T14:56:00Z"/>
          <w:sz w:val="22"/>
          <w:szCs w:val="22"/>
        </w:rPr>
      </w:pPr>
      <w:del w:id="557" w:author="Scott Cole" w:date="2023-02-01T14:56:00Z">
        <w:r w:rsidRPr="00AF6C2B" w:rsidDel="00DD6CBD">
          <w:rPr>
            <w:sz w:val="22"/>
            <w:szCs w:val="22"/>
          </w:rPr>
          <w:delText>Profession: Puppeteer</w:delText>
        </w:r>
      </w:del>
    </w:p>
    <w:p w14:paraId="4896E91A" w14:textId="73A04A99" w:rsidR="00A84767" w:rsidRPr="00AF6C2B" w:rsidDel="00DD6CBD" w:rsidRDefault="00A84767">
      <w:pPr>
        <w:rPr>
          <w:del w:id="558" w:author="Scott Cole" w:date="2023-02-01T14:56:00Z"/>
          <w:sz w:val="22"/>
          <w:szCs w:val="22"/>
        </w:rPr>
      </w:pPr>
      <w:del w:id="559" w:author="Scott Cole" w:date="2023-02-01T14:56:00Z">
        <w:r w:rsidRPr="00AF6C2B" w:rsidDel="00DD6CBD">
          <w:rPr>
            <w:sz w:val="22"/>
            <w:szCs w:val="22"/>
          </w:rPr>
          <w:delText>Specialty: Strategist</w:delText>
        </w:r>
      </w:del>
    </w:p>
    <w:p w14:paraId="75D2A6C5" w14:textId="2315B601" w:rsidR="007D2716" w:rsidRPr="00AF6C2B" w:rsidDel="00DD6CBD" w:rsidRDefault="007D2716">
      <w:pPr>
        <w:rPr>
          <w:del w:id="560" w:author="Scott Cole" w:date="2023-02-01T14:56:00Z"/>
          <w:sz w:val="22"/>
          <w:szCs w:val="22"/>
        </w:rPr>
      </w:pPr>
      <w:del w:id="561" w:author="Scott Cole" w:date="2023-02-01T14:56:00Z">
        <w:r w:rsidRPr="00AF6C2B" w:rsidDel="00DD6CBD">
          <w:rPr>
            <w:sz w:val="22"/>
            <w:szCs w:val="22"/>
          </w:rPr>
          <w:delText>Alignment: Chaos +5, Good +1</w:delText>
        </w:r>
      </w:del>
    </w:p>
    <w:p w14:paraId="78D01F38" w14:textId="3965AC01" w:rsidR="007D2716" w:rsidRPr="00AF6C2B" w:rsidDel="00DD6CBD" w:rsidRDefault="007D2716">
      <w:pPr>
        <w:rPr>
          <w:del w:id="562" w:author="Scott Cole" w:date="2023-02-01T14:56:00Z"/>
          <w:sz w:val="22"/>
          <w:szCs w:val="22"/>
        </w:rPr>
      </w:pPr>
      <w:del w:id="563" w:author="Scott Cole" w:date="2023-02-01T14:56:00Z">
        <w:r w:rsidRPr="00AF6C2B" w:rsidDel="00DD6CBD">
          <w:rPr>
            <w:sz w:val="22"/>
            <w:szCs w:val="22"/>
          </w:rPr>
          <w:delText>Age: 28</w:delText>
        </w:r>
      </w:del>
    </w:p>
    <w:p w14:paraId="416446E0" w14:textId="43D06449" w:rsidR="007D2716" w:rsidRPr="00AF6C2B" w:rsidDel="00DD6CBD" w:rsidRDefault="007D2716">
      <w:pPr>
        <w:rPr>
          <w:del w:id="564" w:author="Scott Cole" w:date="2023-02-01T14:56:00Z"/>
          <w:sz w:val="22"/>
          <w:szCs w:val="22"/>
        </w:rPr>
      </w:pPr>
      <w:del w:id="565" w:author="Scott Cole" w:date="2023-02-01T14:56:00Z">
        <w:r w:rsidRPr="00AF6C2B" w:rsidDel="00DD6CBD">
          <w:rPr>
            <w:sz w:val="22"/>
            <w:szCs w:val="22"/>
          </w:rPr>
          <w:delText>Skills:</w:delText>
        </w:r>
        <w:r w:rsidR="00A84767" w:rsidRPr="00AF6C2B" w:rsidDel="00DD6CBD">
          <w:rPr>
            <w:sz w:val="22"/>
            <w:szCs w:val="22"/>
          </w:rPr>
          <w:delText xml:space="preserve"> </w:delText>
        </w:r>
        <w:r w:rsidR="007E7E58" w:rsidRPr="00AF6C2B" w:rsidDel="00DD6CBD">
          <w:rPr>
            <w:sz w:val="22"/>
            <w:szCs w:val="22"/>
          </w:rPr>
          <w:delText xml:space="preserve">Survival, Stealth, Pickpocket, </w:delText>
        </w:r>
        <w:r w:rsidR="00F465E6" w:rsidRPr="00AF6C2B" w:rsidDel="00DD6CBD">
          <w:rPr>
            <w:sz w:val="22"/>
            <w:szCs w:val="22"/>
          </w:rPr>
          <w:delText>Brewmeister</w:delText>
        </w:r>
        <w:r w:rsidR="007E7E58" w:rsidRPr="00AF6C2B" w:rsidDel="00DD6CBD">
          <w:rPr>
            <w:sz w:val="22"/>
            <w:szCs w:val="22"/>
          </w:rPr>
          <w:delText>, Weaver, Military Strategy, Sewing</w:delText>
        </w:r>
      </w:del>
    </w:p>
    <w:p w14:paraId="5E6CAF9D" w14:textId="2CA41BE3" w:rsidR="00A84767" w:rsidRPr="00AF6C2B" w:rsidDel="00DD6CBD" w:rsidRDefault="00A84767">
      <w:pPr>
        <w:rPr>
          <w:del w:id="566" w:author="Scott Cole" w:date="2023-02-01T14:56:00Z"/>
          <w:sz w:val="22"/>
          <w:szCs w:val="22"/>
        </w:rPr>
      </w:pPr>
    </w:p>
    <w:p w14:paraId="557B869B" w14:textId="48AAA8B7" w:rsidR="007E7E58" w:rsidRPr="00AF6C2B" w:rsidDel="00DD6CBD" w:rsidRDefault="007E7E58" w:rsidP="007E7E58">
      <w:pPr>
        <w:rPr>
          <w:del w:id="567" w:author="Scott Cole" w:date="2023-02-01T14:56:00Z"/>
          <w:sz w:val="22"/>
          <w:szCs w:val="22"/>
        </w:rPr>
      </w:pPr>
      <w:del w:id="568" w:author="Scott Cole" w:date="2023-02-01T14:56:00Z">
        <w:r w:rsidRPr="00AF6C2B" w:rsidDel="00DD6CBD">
          <w:rPr>
            <w:sz w:val="22"/>
            <w:szCs w:val="22"/>
          </w:rPr>
          <w:delText>Abilities:</w:delText>
        </w:r>
      </w:del>
    </w:p>
    <w:p w14:paraId="5204E954" w14:textId="60F10043" w:rsidR="00A84767" w:rsidRPr="00AF6C2B" w:rsidDel="00DD6CBD" w:rsidRDefault="00A84767">
      <w:pPr>
        <w:rPr>
          <w:del w:id="569" w:author="Scott Cole" w:date="2023-02-01T14:56:00Z"/>
          <w:sz w:val="22"/>
          <w:szCs w:val="22"/>
        </w:rPr>
      </w:pPr>
      <w:del w:id="570" w:author="Scott Cole" w:date="2023-02-01T14:56:00Z">
        <w:r w:rsidRPr="00AF6C2B" w:rsidDel="00DD6CBD">
          <w:rPr>
            <w:sz w:val="22"/>
            <w:szCs w:val="22"/>
          </w:rPr>
          <w:delText>Fast hands: Snap your finger and break the sonic barrier. Control multiple targets.</w:delText>
        </w:r>
      </w:del>
    </w:p>
    <w:p w14:paraId="63DF7C8C" w14:textId="18A3FA23" w:rsidR="00FA6CD0" w:rsidRPr="00AF6C2B" w:rsidDel="00DD6CBD" w:rsidRDefault="00FA6CD0">
      <w:pPr>
        <w:rPr>
          <w:del w:id="571" w:author="Scott Cole" w:date="2023-02-01T14:56:00Z"/>
          <w:sz w:val="22"/>
          <w:szCs w:val="22"/>
        </w:rPr>
      </w:pPr>
    </w:p>
    <w:p w14:paraId="694A008F" w14:textId="31C6995F" w:rsidR="00FA6CD0" w:rsidRPr="00AF6C2B" w:rsidDel="00DD6CBD" w:rsidRDefault="00FA6CD0">
      <w:pPr>
        <w:rPr>
          <w:del w:id="572" w:author="Scott Cole" w:date="2023-02-01T14:56:00Z"/>
          <w:sz w:val="22"/>
          <w:szCs w:val="22"/>
        </w:rPr>
      </w:pPr>
      <w:del w:id="573" w:author="Scott Cole" w:date="2023-02-01T14:56:00Z">
        <w:r w:rsidRPr="00AF6C2B" w:rsidDel="00DD6CBD">
          <w:rPr>
            <w:sz w:val="22"/>
            <w:szCs w:val="22"/>
          </w:rPr>
          <w:delText>Gesticulation: Unlike the Fast Hands Ability, this improves Dexterity exponentially while using your Profession for an extended period. Dexterity +1/Puppet/</w:delText>
        </w:r>
        <w:r w:rsidR="00F465E6" w:rsidRPr="00AF6C2B" w:rsidDel="00DD6CBD">
          <w:rPr>
            <w:sz w:val="22"/>
            <w:szCs w:val="22"/>
          </w:rPr>
          <w:delText>Minute Controlled</w:delText>
        </w:r>
        <w:r w:rsidRPr="00AF6C2B" w:rsidDel="00DD6CBD">
          <w:rPr>
            <w:sz w:val="22"/>
            <w:szCs w:val="22"/>
          </w:rPr>
          <w:delText xml:space="preserve">. With enough training, you will be able to control Armies with a wave of your finger or a flick of your hair. </w:delText>
        </w:r>
      </w:del>
    </w:p>
    <w:p w14:paraId="0255D5E4" w14:textId="2AF68F2E" w:rsidR="00A84767" w:rsidRPr="00AF6C2B" w:rsidDel="00DD6CBD" w:rsidRDefault="00A84767">
      <w:pPr>
        <w:rPr>
          <w:del w:id="574" w:author="Scott Cole" w:date="2023-02-01T14:56:00Z"/>
          <w:sz w:val="22"/>
          <w:szCs w:val="22"/>
        </w:rPr>
      </w:pPr>
    </w:p>
    <w:p w14:paraId="5E51C68A" w14:textId="406D89D4" w:rsidR="00A84767" w:rsidRPr="00AF6C2B" w:rsidDel="00DD6CBD" w:rsidRDefault="00A84767">
      <w:pPr>
        <w:rPr>
          <w:del w:id="575" w:author="Scott Cole" w:date="2023-02-01T14:56:00Z"/>
          <w:sz w:val="22"/>
          <w:szCs w:val="22"/>
        </w:rPr>
      </w:pPr>
      <w:del w:id="576" w:author="Scott Cole" w:date="2023-02-01T14:56:00Z">
        <w:r w:rsidRPr="00AF6C2B" w:rsidDel="00DD6CBD">
          <w:rPr>
            <w:sz w:val="22"/>
            <w:szCs w:val="22"/>
          </w:rPr>
          <w:delText xml:space="preserve">Backdrop: Stand in </w:delText>
        </w:r>
        <w:r w:rsidR="00E52886" w:rsidRPr="00AF6C2B" w:rsidDel="00DD6CBD">
          <w:rPr>
            <w:sz w:val="22"/>
            <w:szCs w:val="22"/>
          </w:rPr>
          <w:delText>the</w:delText>
        </w:r>
        <w:r w:rsidRPr="00AF6C2B" w:rsidDel="00DD6CBD">
          <w:rPr>
            <w:sz w:val="22"/>
            <w:szCs w:val="22"/>
          </w:rPr>
          <w:delText xml:space="preserve"> slightest shadow and become virtually part of the background. Great for </w:delText>
        </w:r>
        <w:r w:rsidR="00B71FB6" w:rsidRPr="00AF6C2B" w:rsidDel="00DD6CBD">
          <w:rPr>
            <w:sz w:val="22"/>
            <w:szCs w:val="22"/>
          </w:rPr>
          <w:delText>spy craft</w:delText>
        </w:r>
        <w:r w:rsidRPr="00AF6C2B" w:rsidDel="00DD6CBD">
          <w:rPr>
            <w:sz w:val="22"/>
            <w:szCs w:val="22"/>
          </w:rPr>
          <w:delText xml:space="preserve"> or getting out of sticky situations.</w:delText>
        </w:r>
      </w:del>
    </w:p>
    <w:p w14:paraId="10D4CCB3" w14:textId="454D7098" w:rsidR="00A84767" w:rsidRPr="00AF6C2B" w:rsidDel="00DD6CBD" w:rsidRDefault="00A84767">
      <w:pPr>
        <w:rPr>
          <w:del w:id="577" w:author="Scott Cole" w:date="2023-02-01T14:56:00Z"/>
          <w:sz w:val="22"/>
          <w:szCs w:val="22"/>
        </w:rPr>
      </w:pPr>
    </w:p>
    <w:p w14:paraId="3575319F" w14:textId="6477F43C" w:rsidR="007E7E58" w:rsidRPr="00AF6C2B" w:rsidDel="00DD6CBD" w:rsidRDefault="007E7E58" w:rsidP="007E7E58">
      <w:pPr>
        <w:rPr>
          <w:del w:id="578" w:author="Scott Cole" w:date="2023-02-01T14:56:00Z"/>
          <w:sz w:val="22"/>
          <w:szCs w:val="22"/>
        </w:rPr>
      </w:pPr>
      <w:del w:id="579" w:author="Scott Cole" w:date="2023-02-01T14:56:00Z">
        <w:r w:rsidRPr="00AF6C2B" w:rsidDel="00DD6CBD">
          <w:rPr>
            <w:sz w:val="22"/>
            <w:szCs w:val="22"/>
          </w:rPr>
          <w:delText>Rope Control: Control and rope, string, fiber, or wire like it was part of your own body… better even.</w:delText>
        </w:r>
      </w:del>
    </w:p>
    <w:p w14:paraId="766C3694" w14:textId="68E18958" w:rsidR="007E7E58" w:rsidRPr="00AF6C2B" w:rsidDel="00DD6CBD" w:rsidRDefault="007E7E58">
      <w:pPr>
        <w:rPr>
          <w:del w:id="580" w:author="Scott Cole" w:date="2023-02-01T14:56:00Z"/>
          <w:sz w:val="22"/>
          <w:szCs w:val="22"/>
        </w:rPr>
      </w:pPr>
    </w:p>
    <w:p w14:paraId="1E3FCB00" w14:textId="721252E3" w:rsidR="007D2716" w:rsidRPr="00AF6C2B" w:rsidDel="00DD6CBD" w:rsidRDefault="007D2716">
      <w:pPr>
        <w:rPr>
          <w:del w:id="581" w:author="Scott Cole" w:date="2023-02-01T14:56:00Z"/>
          <w:sz w:val="22"/>
          <w:szCs w:val="22"/>
        </w:rPr>
      </w:pPr>
      <w:del w:id="582" w:author="Scott Cole" w:date="2023-02-01T14:56:00Z">
        <w:r w:rsidRPr="00AF6C2B" w:rsidDel="00DD6CBD">
          <w:rPr>
            <w:sz w:val="22"/>
            <w:szCs w:val="22"/>
          </w:rPr>
          <w:delText>Deep Analysis: Allows for a complete deep view of any animal, vegetable, and mineral down to the molecular and mana level. No aspect of a physical object can be hidden from you.</w:delText>
        </w:r>
      </w:del>
    </w:p>
    <w:p w14:paraId="550F0C4E" w14:textId="4402C84C" w:rsidR="00A84767" w:rsidRPr="00AF6C2B" w:rsidDel="00DD6CBD" w:rsidRDefault="00A84767">
      <w:pPr>
        <w:rPr>
          <w:del w:id="583" w:author="Scott Cole" w:date="2023-02-01T14:56:00Z"/>
          <w:sz w:val="22"/>
          <w:szCs w:val="22"/>
        </w:rPr>
      </w:pPr>
    </w:p>
    <w:p w14:paraId="74C23DE1" w14:textId="4DD6F358" w:rsidR="0091270E" w:rsidRPr="00AF6C2B" w:rsidDel="00DD6CBD" w:rsidRDefault="0091270E">
      <w:pPr>
        <w:rPr>
          <w:del w:id="584" w:author="Scott Cole" w:date="2023-02-01T14:56:00Z"/>
          <w:sz w:val="22"/>
          <w:szCs w:val="22"/>
        </w:rPr>
      </w:pPr>
      <w:del w:id="585" w:author="Scott Cole" w:date="2023-02-01T14:56:00Z">
        <w:r w:rsidRPr="00AF6C2B" w:rsidDel="00DD6CBD">
          <w:rPr>
            <w:sz w:val="22"/>
            <w:szCs w:val="22"/>
          </w:rPr>
          <w:delText xml:space="preserve">Bad Breath: Sometimes speaking with people sucks. When you converse more than 5 words with anyone, you </w:delText>
        </w:r>
        <w:r w:rsidR="00752CF1" w:rsidRPr="00AF6C2B" w:rsidDel="00DD6CBD">
          <w:rPr>
            <w:sz w:val="22"/>
            <w:szCs w:val="22"/>
          </w:rPr>
          <w:delText>can</w:delText>
        </w:r>
        <w:r w:rsidRPr="00AF6C2B" w:rsidDel="00DD6CBD">
          <w:rPr>
            <w:sz w:val="22"/>
            <w:szCs w:val="22"/>
          </w:rPr>
          <w:delText xml:space="preserve"> set a curse on them with a payload of 4x any harm to you or your “party”. The curse you set must be Learned. Passive.</w:delText>
        </w:r>
      </w:del>
    </w:p>
    <w:p w14:paraId="5F9D7FB2" w14:textId="4A425501" w:rsidR="0091270E" w:rsidRPr="00AF6C2B" w:rsidDel="00DD6CBD" w:rsidRDefault="0091270E">
      <w:pPr>
        <w:rPr>
          <w:del w:id="586" w:author="Scott Cole" w:date="2023-02-01T14:56:00Z"/>
          <w:sz w:val="22"/>
          <w:szCs w:val="22"/>
        </w:rPr>
      </w:pPr>
    </w:p>
    <w:p w14:paraId="0899154A" w14:textId="1FE91313" w:rsidR="007D2716" w:rsidRPr="00AF6C2B" w:rsidDel="00DD6CBD" w:rsidRDefault="007D2716">
      <w:pPr>
        <w:rPr>
          <w:del w:id="587" w:author="Scott Cole" w:date="2023-02-01T14:56:00Z"/>
          <w:sz w:val="22"/>
          <w:szCs w:val="22"/>
        </w:rPr>
      </w:pPr>
      <w:del w:id="588" w:author="Scott Cole" w:date="2023-02-01T14:56:00Z">
        <w:r w:rsidRPr="00AF6C2B" w:rsidDel="00DD6CBD">
          <w:rPr>
            <w:sz w:val="22"/>
            <w:szCs w:val="22"/>
          </w:rPr>
          <w:delText>Talents:</w:delText>
        </w:r>
      </w:del>
    </w:p>
    <w:p w14:paraId="144DB04B" w14:textId="16BE1202" w:rsidR="00B71FB6" w:rsidRPr="00AF6C2B" w:rsidDel="00DD6CBD" w:rsidRDefault="00B71FB6">
      <w:pPr>
        <w:rPr>
          <w:del w:id="589" w:author="Scott Cole" w:date="2023-02-01T14:56:00Z"/>
          <w:sz w:val="22"/>
          <w:szCs w:val="22"/>
        </w:rPr>
      </w:pPr>
      <w:del w:id="590" w:author="Scott Cole" w:date="2023-02-01T14:56:00Z">
        <w:r w:rsidRPr="00AF6C2B" w:rsidDel="00DD6CBD">
          <w:rPr>
            <w:sz w:val="22"/>
            <w:szCs w:val="22"/>
          </w:rPr>
          <w:delText xml:space="preserve">Your Mine: Physical touch and </w:delText>
        </w:r>
        <w:r w:rsidR="00752CF1" w:rsidRPr="00AF6C2B" w:rsidDel="00DD6CBD">
          <w:rPr>
            <w:sz w:val="22"/>
            <w:szCs w:val="22"/>
          </w:rPr>
          <w:delText>eye contact</w:delText>
        </w:r>
        <w:r w:rsidRPr="00AF6C2B" w:rsidDel="00DD6CBD">
          <w:rPr>
            <w:sz w:val="22"/>
            <w:szCs w:val="22"/>
          </w:rPr>
          <w:delText xml:space="preserve"> </w:delText>
        </w:r>
        <w:r w:rsidR="00752CF1" w:rsidRPr="00AF6C2B" w:rsidDel="00DD6CBD">
          <w:rPr>
            <w:sz w:val="22"/>
            <w:szCs w:val="22"/>
          </w:rPr>
          <w:delText>create</w:delText>
        </w:r>
        <w:r w:rsidRPr="00AF6C2B" w:rsidDel="00DD6CBD">
          <w:rPr>
            <w:sz w:val="22"/>
            <w:szCs w:val="22"/>
          </w:rPr>
          <w:delText xml:space="preserve"> an unspoken contract. You gain a puppet. Duration 8 hours.</w:delText>
        </w:r>
        <w:r w:rsidR="0091270E" w:rsidRPr="00AF6C2B" w:rsidDel="00DD6CBD">
          <w:rPr>
            <w:sz w:val="22"/>
            <w:szCs w:val="22"/>
          </w:rPr>
          <w:delText xml:space="preserve"> Unlike a Charm spell, the puppet becomes an inanimate object that only the Puppeteer can manipulate.</w:delText>
        </w:r>
      </w:del>
    </w:p>
    <w:p w14:paraId="1E8092D4" w14:textId="14C59DD6" w:rsidR="00B71FB6" w:rsidRPr="00AF6C2B" w:rsidDel="00DD6CBD" w:rsidRDefault="00B71FB6">
      <w:pPr>
        <w:rPr>
          <w:del w:id="591" w:author="Scott Cole" w:date="2023-02-01T14:56:00Z"/>
          <w:sz w:val="22"/>
          <w:szCs w:val="22"/>
        </w:rPr>
      </w:pPr>
    </w:p>
    <w:p w14:paraId="53C10727" w14:textId="4AF7A3D1" w:rsidR="00B72559" w:rsidRPr="00AF6C2B" w:rsidDel="00DD6CBD" w:rsidRDefault="00B72559">
      <w:pPr>
        <w:rPr>
          <w:del w:id="592" w:author="Scott Cole" w:date="2023-02-01T14:56:00Z"/>
          <w:sz w:val="22"/>
          <w:szCs w:val="22"/>
        </w:rPr>
      </w:pPr>
      <w:del w:id="593" w:author="Scott Cole" w:date="2023-02-01T14:56:00Z">
        <w:r w:rsidRPr="00AF6C2B" w:rsidDel="00DD6CBD">
          <w:rPr>
            <w:sz w:val="22"/>
            <w:szCs w:val="22"/>
          </w:rPr>
          <w:delText>Distraction: Allows you to broadcast any sounds you can think of or recall. You must have heard the sound previously to use it. No cool down. Macros Enabled.</w:delText>
        </w:r>
      </w:del>
    </w:p>
    <w:p w14:paraId="6F1D8CC8" w14:textId="195459C7" w:rsidR="00B72559" w:rsidRPr="00AF6C2B" w:rsidDel="00DD6CBD" w:rsidRDefault="00B72559">
      <w:pPr>
        <w:rPr>
          <w:del w:id="594" w:author="Scott Cole" w:date="2023-02-01T14:56:00Z"/>
          <w:sz w:val="22"/>
          <w:szCs w:val="22"/>
        </w:rPr>
      </w:pPr>
    </w:p>
    <w:p w14:paraId="50F7B0DF" w14:textId="4110D86F" w:rsidR="00B71FB6" w:rsidRPr="00AF6C2B" w:rsidDel="00DD6CBD" w:rsidRDefault="00B72559">
      <w:pPr>
        <w:rPr>
          <w:del w:id="595" w:author="Scott Cole" w:date="2023-02-01T14:56:00Z"/>
          <w:sz w:val="22"/>
          <w:szCs w:val="22"/>
        </w:rPr>
      </w:pPr>
      <w:del w:id="596" w:author="Scott Cole" w:date="2023-02-01T14:56:00Z">
        <w:r w:rsidRPr="00AF6C2B" w:rsidDel="00DD6CBD">
          <w:rPr>
            <w:sz w:val="22"/>
            <w:szCs w:val="22"/>
          </w:rPr>
          <w:delText xml:space="preserve">Puppet Gears: </w:delText>
        </w:r>
        <w:r w:rsidR="00B71FB6" w:rsidRPr="00AF6C2B" w:rsidDel="00DD6CBD">
          <w:rPr>
            <w:sz w:val="22"/>
            <w:szCs w:val="22"/>
          </w:rPr>
          <w:delText>Y</w:delText>
        </w:r>
        <w:r w:rsidRPr="00AF6C2B" w:rsidDel="00DD6CBD">
          <w:rPr>
            <w:sz w:val="22"/>
            <w:szCs w:val="22"/>
          </w:rPr>
          <w:delText xml:space="preserve">ou can control an Army of puppets… almost. </w:delText>
        </w:r>
      </w:del>
    </w:p>
    <w:p w14:paraId="2F46E399" w14:textId="0369DADB" w:rsidR="00B71FB6" w:rsidRPr="00AF6C2B" w:rsidDel="00DD6CBD" w:rsidRDefault="00B71FB6">
      <w:pPr>
        <w:rPr>
          <w:del w:id="597" w:author="Scott Cole" w:date="2023-02-01T14:56:00Z"/>
          <w:sz w:val="22"/>
          <w:szCs w:val="22"/>
        </w:rPr>
      </w:pPr>
      <w:del w:id="598" w:author="Scott Cole" w:date="2023-02-01T14:56:00Z">
        <w:r w:rsidRPr="00AF6C2B" w:rsidDel="00DD6CBD">
          <w:rPr>
            <w:sz w:val="22"/>
            <w:szCs w:val="22"/>
          </w:rPr>
          <w:delText>Level 3: Control 7 Puppets</w:delText>
        </w:r>
      </w:del>
    </w:p>
    <w:p w14:paraId="12C4BEE3" w14:textId="237AF357" w:rsidR="00B72559" w:rsidRPr="00AF6C2B" w:rsidDel="00DD6CBD" w:rsidRDefault="00B72559">
      <w:pPr>
        <w:rPr>
          <w:del w:id="599" w:author="Scott Cole" w:date="2023-02-01T14:56:00Z"/>
          <w:sz w:val="22"/>
          <w:szCs w:val="22"/>
        </w:rPr>
      </w:pPr>
      <w:del w:id="600" w:author="Scott Cole" w:date="2023-02-01T14:56:00Z">
        <w:r w:rsidRPr="00AF6C2B" w:rsidDel="00DD6CBD">
          <w:rPr>
            <w:sz w:val="22"/>
            <w:szCs w:val="22"/>
          </w:rPr>
          <w:delText>Leveling this</w:delText>
        </w:r>
        <w:r w:rsidR="00B71FB6" w:rsidRPr="00AF6C2B" w:rsidDel="00DD6CBD">
          <w:rPr>
            <w:sz w:val="22"/>
            <w:szCs w:val="22"/>
          </w:rPr>
          <w:delText xml:space="preserve"> Talent</w:delText>
        </w:r>
        <w:r w:rsidRPr="00AF6C2B" w:rsidDel="00DD6CBD">
          <w:rPr>
            <w:sz w:val="22"/>
            <w:szCs w:val="22"/>
          </w:rPr>
          <w:delText xml:space="preserve"> allows you to control more puppets. Exceeding this number can cause </w:delText>
        </w:r>
        <w:r w:rsidR="00B71FB6" w:rsidRPr="00AF6C2B" w:rsidDel="00DD6CBD">
          <w:rPr>
            <w:sz w:val="22"/>
            <w:szCs w:val="22"/>
          </w:rPr>
          <w:delText>severe</w:delText>
        </w:r>
        <w:r w:rsidRPr="00AF6C2B" w:rsidDel="00DD6CBD">
          <w:rPr>
            <w:sz w:val="22"/>
            <w:szCs w:val="22"/>
          </w:rPr>
          <w:delText xml:space="preserve"> brain melting.</w:delText>
        </w:r>
      </w:del>
    </w:p>
    <w:p w14:paraId="15B4BAEF" w14:textId="3ED607AE" w:rsidR="00B72559" w:rsidRPr="00AF6C2B" w:rsidDel="00DD6CBD" w:rsidRDefault="00B72559">
      <w:pPr>
        <w:rPr>
          <w:del w:id="601" w:author="Scott Cole" w:date="2023-02-01T14:56:00Z"/>
          <w:sz w:val="22"/>
          <w:szCs w:val="22"/>
        </w:rPr>
      </w:pPr>
    </w:p>
    <w:p w14:paraId="70D293C0" w14:textId="62EFB3F4" w:rsidR="00B72559" w:rsidRPr="00AF6C2B" w:rsidDel="00DD6CBD" w:rsidRDefault="00B72559">
      <w:pPr>
        <w:rPr>
          <w:del w:id="602" w:author="Scott Cole" w:date="2023-02-01T14:56:00Z"/>
          <w:sz w:val="22"/>
          <w:szCs w:val="22"/>
        </w:rPr>
      </w:pPr>
      <w:del w:id="603" w:author="Scott Cole" w:date="2023-02-01T14:56:00Z">
        <w:r w:rsidRPr="00AF6C2B" w:rsidDel="00DD6CBD">
          <w:rPr>
            <w:sz w:val="22"/>
            <w:szCs w:val="22"/>
          </w:rPr>
          <w:delText>Walk-It-Back: You can fade to nearly invisible</w:delText>
        </w:r>
        <w:r w:rsidR="00FA6CD0" w:rsidRPr="00AF6C2B" w:rsidDel="00DD6CBD">
          <w:rPr>
            <w:sz w:val="22"/>
            <w:szCs w:val="22"/>
          </w:rPr>
          <w:delText xml:space="preserve"> with a thought and a motion</w:delText>
        </w:r>
        <w:r w:rsidRPr="00AF6C2B" w:rsidDel="00DD6CBD">
          <w:rPr>
            <w:sz w:val="22"/>
            <w:szCs w:val="22"/>
          </w:rPr>
          <w:delText>. Related to Backdrop this Talent allows you to “disappear” for 3 minutes. Only the sharpest eyes will see it happen. Cooldown 1 hour.</w:delText>
        </w:r>
      </w:del>
    </w:p>
    <w:p w14:paraId="787C0539" w14:textId="20D785B6" w:rsidR="005262AB" w:rsidRPr="00AF6C2B" w:rsidDel="00DD6CBD" w:rsidRDefault="005262AB">
      <w:pPr>
        <w:rPr>
          <w:del w:id="604" w:author="Scott Cole" w:date="2023-02-01T14:56:00Z"/>
          <w:sz w:val="22"/>
          <w:szCs w:val="22"/>
        </w:rPr>
      </w:pPr>
    </w:p>
    <w:p w14:paraId="0606289F" w14:textId="349AE89E" w:rsidR="005262AB" w:rsidRPr="00AF6C2B" w:rsidDel="00DD6CBD" w:rsidRDefault="005262AB">
      <w:pPr>
        <w:rPr>
          <w:del w:id="605" w:author="Scott Cole" w:date="2023-02-01T14:56:00Z"/>
          <w:sz w:val="22"/>
          <w:szCs w:val="22"/>
        </w:rPr>
      </w:pPr>
      <w:del w:id="606" w:author="Scott Cole" w:date="2023-02-01T14:56:00Z">
        <w:r w:rsidRPr="00AF6C2B" w:rsidDel="00DD6CBD">
          <w:rPr>
            <w:sz w:val="22"/>
            <w:szCs w:val="22"/>
          </w:rPr>
          <w:delText xml:space="preserve">Confidential: You can bind your word and keep the secrets of others. Breaking your word will have equal </w:delText>
        </w:r>
        <w:r w:rsidR="00752CF1" w:rsidRPr="00AF6C2B" w:rsidDel="00DD6CBD">
          <w:rPr>
            <w:sz w:val="22"/>
            <w:szCs w:val="22"/>
          </w:rPr>
          <w:delText>consequences</w:delText>
        </w:r>
        <w:r w:rsidRPr="00AF6C2B" w:rsidDel="00DD6CBD">
          <w:rPr>
            <w:sz w:val="22"/>
            <w:szCs w:val="22"/>
          </w:rPr>
          <w:delText xml:space="preserve"> to </w:delText>
        </w:r>
        <w:r w:rsidR="00752CF1" w:rsidRPr="00AF6C2B" w:rsidDel="00DD6CBD">
          <w:rPr>
            <w:sz w:val="22"/>
            <w:szCs w:val="22"/>
          </w:rPr>
          <w:delText>genocide</w:delText>
        </w:r>
      </w:del>
    </w:p>
    <w:p w14:paraId="0CF5A727" w14:textId="35DAB6F6" w:rsidR="00B72559" w:rsidRPr="00AF6C2B" w:rsidDel="00DD6CBD" w:rsidRDefault="00B72559">
      <w:pPr>
        <w:rPr>
          <w:del w:id="607" w:author="Scott Cole" w:date="2023-02-01T14:56:00Z"/>
          <w:sz w:val="22"/>
          <w:szCs w:val="22"/>
        </w:rPr>
      </w:pPr>
    </w:p>
    <w:p w14:paraId="5B45EEEF" w14:textId="22A9D2BC" w:rsidR="00B72559" w:rsidRPr="00AF6C2B" w:rsidDel="00DD6CBD" w:rsidRDefault="00B72559">
      <w:pPr>
        <w:rPr>
          <w:del w:id="608" w:author="Scott Cole" w:date="2023-02-01T14:56:00Z"/>
          <w:sz w:val="22"/>
          <w:szCs w:val="22"/>
        </w:rPr>
      </w:pPr>
    </w:p>
    <w:p w14:paraId="0C898993" w14:textId="540C6E18" w:rsidR="007D2716" w:rsidRPr="00AF6C2B" w:rsidDel="00DD6CBD" w:rsidRDefault="007D2716">
      <w:pPr>
        <w:rPr>
          <w:del w:id="609" w:author="Scott Cole" w:date="2023-02-01T14:56:00Z"/>
          <w:sz w:val="22"/>
          <w:szCs w:val="22"/>
        </w:rPr>
      </w:pPr>
      <w:del w:id="610" w:author="Scott Cole" w:date="2023-02-01T14:56:00Z">
        <w:r w:rsidRPr="00AF6C2B" w:rsidDel="00DD6CBD">
          <w:rPr>
            <w:sz w:val="22"/>
            <w:szCs w:val="22"/>
          </w:rPr>
          <w:delText>Marks:</w:delText>
        </w:r>
      </w:del>
    </w:p>
    <w:p w14:paraId="2376AF19" w14:textId="3700A34F" w:rsidR="007D2716" w:rsidRPr="00AF6C2B" w:rsidDel="00DD6CBD" w:rsidRDefault="00A84767">
      <w:pPr>
        <w:rPr>
          <w:del w:id="611" w:author="Scott Cole" w:date="2023-02-01T14:56:00Z"/>
          <w:sz w:val="22"/>
          <w:szCs w:val="22"/>
        </w:rPr>
      </w:pPr>
      <w:del w:id="612" w:author="Scott Cole" w:date="2023-02-01T14:56:00Z">
        <w:r w:rsidRPr="00AF6C2B" w:rsidDel="00DD6CBD">
          <w:rPr>
            <w:sz w:val="22"/>
            <w:szCs w:val="22"/>
          </w:rPr>
          <w:delText>Unacceptable: You committed suicide to see if you would get the Chaos points. Well, you did. You got 2. Happy?? You have 41 lives remaining.</w:delText>
        </w:r>
      </w:del>
    </w:p>
    <w:p w14:paraId="683C10F6" w14:textId="2E85E511" w:rsidR="00A84767" w:rsidRPr="00AF6C2B" w:rsidDel="00DD6CBD" w:rsidRDefault="00A84767">
      <w:pPr>
        <w:rPr>
          <w:del w:id="613" w:author="Scott Cole" w:date="2023-02-01T14:56:00Z"/>
          <w:sz w:val="22"/>
          <w:szCs w:val="22"/>
        </w:rPr>
      </w:pPr>
    </w:p>
    <w:p w14:paraId="237ECF79" w14:textId="73CA93D5" w:rsidR="00522265" w:rsidRPr="00AF6C2B" w:rsidDel="00DD6CBD" w:rsidRDefault="00522265">
      <w:pPr>
        <w:rPr>
          <w:del w:id="614" w:author="Scott Cole" w:date="2023-02-01T14:56:00Z"/>
          <w:sz w:val="22"/>
          <w:szCs w:val="22"/>
        </w:rPr>
      </w:pPr>
      <w:del w:id="615" w:author="Scott Cole" w:date="2023-02-01T14:56:00Z">
        <w:r w:rsidRPr="00AF6C2B" w:rsidDel="00DD6CBD">
          <w:rPr>
            <w:sz w:val="22"/>
            <w:szCs w:val="22"/>
          </w:rPr>
          <w:delText>Richter stopped reading for a second. “You killed yourself for Chaos points?”</w:delText>
        </w:r>
      </w:del>
    </w:p>
    <w:p w14:paraId="7B2F2F81" w14:textId="3D963A9B" w:rsidR="00522265" w:rsidRPr="00AF6C2B" w:rsidDel="00DD6CBD" w:rsidRDefault="00522265">
      <w:pPr>
        <w:rPr>
          <w:del w:id="616" w:author="Scott Cole" w:date="2023-02-01T14:56:00Z"/>
          <w:sz w:val="22"/>
          <w:szCs w:val="22"/>
        </w:rPr>
      </w:pPr>
    </w:p>
    <w:p w14:paraId="23938E6D" w14:textId="433F0A41" w:rsidR="00522265" w:rsidRPr="00AF6C2B" w:rsidDel="00DD6CBD" w:rsidRDefault="00522265">
      <w:pPr>
        <w:rPr>
          <w:del w:id="617" w:author="Scott Cole" w:date="2023-02-01T14:56:00Z"/>
          <w:sz w:val="22"/>
          <w:szCs w:val="22"/>
        </w:rPr>
      </w:pPr>
      <w:del w:id="618" w:author="Scott Cole" w:date="2023-02-01T14:56:00Z">
        <w:r w:rsidRPr="00AF6C2B" w:rsidDel="00DD6CBD">
          <w:rPr>
            <w:sz w:val="22"/>
            <w:szCs w:val="22"/>
          </w:rPr>
          <w:delText xml:space="preserve">“Yeah. It was a dark day. I was lucky the Ents found me when I respawned. I stayed with them </w:delText>
        </w:r>
        <w:r w:rsidR="00752CF1" w:rsidRPr="00AF6C2B" w:rsidDel="00DD6CBD">
          <w:rPr>
            <w:sz w:val="22"/>
            <w:szCs w:val="22"/>
          </w:rPr>
          <w:delText xml:space="preserve">for </w:delText>
        </w:r>
        <w:r w:rsidRPr="00AF6C2B" w:rsidDel="00DD6CBD">
          <w:rPr>
            <w:sz w:val="22"/>
            <w:szCs w:val="22"/>
          </w:rPr>
          <w:delText>a while and they helped me see The Land as a dangerous lover. That made it all click for me.</w:delText>
        </w:r>
      </w:del>
    </w:p>
    <w:p w14:paraId="3BDD02A5" w14:textId="64793A46" w:rsidR="00522265" w:rsidRPr="00AF6C2B" w:rsidDel="00DD6CBD" w:rsidRDefault="00522265">
      <w:pPr>
        <w:rPr>
          <w:del w:id="619" w:author="Scott Cole" w:date="2023-02-01T14:56:00Z"/>
          <w:sz w:val="22"/>
          <w:szCs w:val="22"/>
        </w:rPr>
      </w:pPr>
    </w:p>
    <w:p w14:paraId="333F535E" w14:textId="05043585" w:rsidR="00522265" w:rsidRPr="00AF6C2B" w:rsidDel="00DD6CBD" w:rsidRDefault="00522265">
      <w:pPr>
        <w:rPr>
          <w:del w:id="620" w:author="Scott Cole" w:date="2023-02-01T14:56:00Z"/>
          <w:sz w:val="22"/>
          <w:szCs w:val="22"/>
        </w:rPr>
      </w:pPr>
      <w:del w:id="621" w:author="Scott Cole" w:date="2023-02-01T14:56:00Z">
        <w:r w:rsidRPr="00AF6C2B" w:rsidDel="00DD6CBD">
          <w:rPr>
            <w:sz w:val="22"/>
            <w:szCs w:val="22"/>
          </w:rPr>
          <w:delText xml:space="preserve">I’ve been working to get here for over a year. It took me a week to gather these Orcs and then suddenly the Chief </w:delText>
        </w:r>
        <w:r w:rsidR="00BD5995" w:rsidRPr="00AF6C2B" w:rsidDel="00DD6CBD">
          <w:rPr>
            <w:sz w:val="22"/>
            <w:szCs w:val="22"/>
          </w:rPr>
          <w:delText>ordered</w:delText>
        </w:r>
        <w:r w:rsidRPr="00AF6C2B" w:rsidDel="00DD6CBD">
          <w:rPr>
            <w:sz w:val="22"/>
            <w:szCs w:val="22"/>
          </w:rPr>
          <w:delText xml:space="preserve"> all of the Warriors to find the source of Chaos.”</w:delText>
        </w:r>
      </w:del>
    </w:p>
    <w:p w14:paraId="3E0147AC" w14:textId="0D85E618" w:rsidR="00522265" w:rsidRPr="00AF6C2B" w:rsidDel="00DD6CBD" w:rsidRDefault="00522265">
      <w:pPr>
        <w:rPr>
          <w:del w:id="622" w:author="Scott Cole" w:date="2023-02-01T14:56:00Z"/>
          <w:sz w:val="22"/>
          <w:szCs w:val="22"/>
        </w:rPr>
      </w:pPr>
    </w:p>
    <w:p w14:paraId="4CC32708" w14:textId="161FE56B" w:rsidR="00522265" w:rsidRPr="00AF6C2B" w:rsidDel="00DD6CBD" w:rsidRDefault="00522265">
      <w:pPr>
        <w:rPr>
          <w:del w:id="623" w:author="Scott Cole" w:date="2023-02-01T14:56:00Z"/>
          <w:sz w:val="22"/>
          <w:szCs w:val="22"/>
        </w:rPr>
      </w:pPr>
      <w:del w:id="624" w:author="Scott Cole" w:date="2023-02-01T14:56:00Z">
        <w:r w:rsidRPr="00AF6C2B" w:rsidDel="00DD6CBD">
          <w:rPr>
            <w:sz w:val="22"/>
            <w:szCs w:val="22"/>
          </w:rPr>
          <w:delText xml:space="preserve">Richter contemplated the information </w:delText>
        </w:r>
        <w:r w:rsidR="00752CF1" w:rsidRPr="00AF6C2B" w:rsidDel="00DD6CBD">
          <w:rPr>
            <w:sz w:val="22"/>
            <w:szCs w:val="22"/>
          </w:rPr>
          <w:delText xml:space="preserve">and </w:delText>
        </w:r>
        <w:r w:rsidRPr="00AF6C2B" w:rsidDel="00DD6CBD">
          <w:rPr>
            <w:sz w:val="22"/>
            <w:szCs w:val="22"/>
          </w:rPr>
          <w:delText xml:space="preserve">then spoke. “If the Chief ordered his full martial force to gather the Chaos he didn’t know </w:delText>
        </w:r>
        <w:r w:rsidR="00F465E6" w:rsidRPr="00AF6C2B" w:rsidDel="00DD6CBD">
          <w:rPr>
            <w:sz w:val="22"/>
            <w:szCs w:val="22"/>
          </w:rPr>
          <w:delText>it</w:delText>
        </w:r>
        <w:r w:rsidR="00581493" w:rsidDel="00DD6CBD">
          <w:rPr>
            <w:sz w:val="22"/>
            <w:szCs w:val="22"/>
          </w:rPr>
          <w:delText xml:space="preserve"> </w:delText>
        </w:r>
        <w:r w:rsidRPr="00AF6C2B" w:rsidDel="00DD6CBD">
          <w:rPr>
            <w:sz w:val="22"/>
            <w:szCs w:val="22"/>
          </w:rPr>
          <w:delText>was you?”</w:delText>
        </w:r>
      </w:del>
    </w:p>
    <w:p w14:paraId="6E862CBB" w14:textId="60B100FA" w:rsidR="00522265" w:rsidRPr="00AF6C2B" w:rsidDel="00DD6CBD" w:rsidRDefault="00522265">
      <w:pPr>
        <w:rPr>
          <w:del w:id="625" w:author="Scott Cole" w:date="2023-02-01T14:56:00Z"/>
          <w:sz w:val="22"/>
          <w:szCs w:val="22"/>
        </w:rPr>
      </w:pPr>
    </w:p>
    <w:p w14:paraId="35D946CB" w14:textId="1F847B77" w:rsidR="00522265" w:rsidRPr="00AF6C2B" w:rsidDel="00DD6CBD" w:rsidRDefault="00522265">
      <w:pPr>
        <w:rPr>
          <w:del w:id="626" w:author="Scott Cole" w:date="2023-02-01T14:56:00Z"/>
          <w:sz w:val="22"/>
          <w:szCs w:val="22"/>
        </w:rPr>
      </w:pPr>
      <w:del w:id="627" w:author="Scott Cole" w:date="2023-02-01T14:56:00Z">
        <w:r w:rsidRPr="00AF6C2B" w:rsidDel="00DD6CBD">
          <w:rPr>
            <w:sz w:val="22"/>
            <w:szCs w:val="22"/>
          </w:rPr>
          <w:delText>“No way! I stay hidden and hide a lot. Look at my stealth.”</w:delText>
        </w:r>
      </w:del>
    </w:p>
    <w:p w14:paraId="55781952" w14:textId="3881598A" w:rsidR="00522265" w:rsidRPr="00AF6C2B" w:rsidDel="00DD6CBD" w:rsidRDefault="00522265">
      <w:pPr>
        <w:rPr>
          <w:del w:id="628" w:author="Scott Cole" w:date="2023-02-01T14:56:00Z"/>
          <w:sz w:val="22"/>
          <w:szCs w:val="22"/>
        </w:rPr>
      </w:pPr>
    </w:p>
    <w:p w14:paraId="1EDCA043" w14:textId="2FA4AC96" w:rsidR="00522265" w:rsidRPr="00AF6C2B" w:rsidDel="00DD6CBD" w:rsidRDefault="00522265">
      <w:pPr>
        <w:rPr>
          <w:del w:id="629" w:author="Scott Cole" w:date="2023-02-01T14:56:00Z"/>
          <w:sz w:val="22"/>
          <w:szCs w:val="22"/>
        </w:rPr>
      </w:pPr>
      <w:del w:id="630" w:author="Scott Cole" w:date="2023-02-01T14:56:00Z">
        <w:r w:rsidRPr="00AF6C2B" w:rsidDel="00DD6CBD">
          <w:rPr>
            <w:sz w:val="22"/>
            <w:szCs w:val="22"/>
          </w:rPr>
          <w:delText>Stealth: Level 54. Can hide in an empty white room.</w:delText>
        </w:r>
      </w:del>
    </w:p>
    <w:p w14:paraId="615EE398" w14:textId="01E53EA1" w:rsidR="00522265" w:rsidRPr="00AF6C2B" w:rsidDel="00DD6CBD" w:rsidRDefault="00522265">
      <w:pPr>
        <w:rPr>
          <w:del w:id="631" w:author="Scott Cole" w:date="2023-02-01T14:56:00Z"/>
          <w:sz w:val="22"/>
          <w:szCs w:val="22"/>
        </w:rPr>
      </w:pPr>
      <w:del w:id="632" w:author="Scott Cole" w:date="2023-02-01T14:56:00Z">
        <w:r w:rsidRPr="00AF6C2B" w:rsidDel="00DD6CBD">
          <w:rPr>
            <w:sz w:val="22"/>
            <w:szCs w:val="22"/>
          </w:rPr>
          <w:delText>Backstab: Level 39. You’re a sneaky bastard. Your enemies never see you coming.</w:delText>
        </w:r>
      </w:del>
    </w:p>
    <w:p w14:paraId="03A2642B" w14:textId="52A04BBA" w:rsidR="00BD5995" w:rsidRPr="00AF6C2B" w:rsidDel="00DD6CBD" w:rsidRDefault="00BD5995">
      <w:pPr>
        <w:rPr>
          <w:del w:id="633" w:author="Scott Cole" w:date="2023-02-01T14:56:00Z"/>
          <w:sz w:val="22"/>
          <w:szCs w:val="22"/>
        </w:rPr>
      </w:pPr>
    </w:p>
    <w:p w14:paraId="20D7DCC7" w14:textId="04FBE733" w:rsidR="00BD5995" w:rsidRPr="00AF6C2B" w:rsidDel="00DD6CBD" w:rsidRDefault="00BD5995">
      <w:pPr>
        <w:rPr>
          <w:del w:id="634" w:author="Scott Cole" w:date="2023-02-01T14:56:00Z"/>
          <w:sz w:val="22"/>
          <w:szCs w:val="22"/>
        </w:rPr>
      </w:pPr>
      <w:del w:id="635" w:author="Scott Cole" w:date="2023-02-01T14:56:00Z">
        <w:r w:rsidRPr="00AF6C2B" w:rsidDel="00DD6CBD">
          <w:rPr>
            <w:sz w:val="22"/>
            <w:szCs w:val="22"/>
          </w:rPr>
          <w:delText>“Besides, I’m not the source of Chaos they were drawn to. Look.” Zev pointed behind him. Now that the battle fire had died down a little the shimmer was clear.</w:delText>
        </w:r>
      </w:del>
    </w:p>
    <w:p w14:paraId="3AC051C5" w14:textId="4EE146AD" w:rsidR="00BD5995" w:rsidRPr="00AF6C2B" w:rsidDel="00DD6CBD" w:rsidRDefault="00BD5995">
      <w:pPr>
        <w:rPr>
          <w:del w:id="636" w:author="Scott Cole" w:date="2023-02-01T14:56:00Z"/>
          <w:sz w:val="22"/>
          <w:szCs w:val="22"/>
        </w:rPr>
      </w:pPr>
    </w:p>
    <w:p w14:paraId="4C14A9BC" w14:textId="659AA298" w:rsidR="00BD5995" w:rsidRPr="00AF6C2B" w:rsidDel="00DD6CBD" w:rsidRDefault="00BD5995">
      <w:pPr>
        <w:rPr>
          <w:del w:id="637" w:author="Scott Cole" w:date="2023-02-01T14:56:00Z"/>
          <w:sz w:val="22"/>
          <w:szCs w:val="22"/>
        </w:rPr>
      </w:pPr>
      <w:del w:id="638" w:author="Scott Cole" w:date="2023-02-01T14:56:00Z">
        <w:r w:rsidRPr="00AF6C2B" w:rsidDel="00DD6CBD">
          <w:rPr>
            <w:sz w:val="22"/>
            <w:szCs w:val="22"/>
          </w:rPr>
          <w:delText xml:space="preserve">A faint light blue glow illuminated the small gap in the wall </w:delText>
        </w:r>
        <w:r w:rsidR="00777E6D" w:rsidRPr="00AF6C2B" w:rsidDel="00DD6CBD">
          <w:rPr>
            <w:sz w:val="22"/>
            <w:szCs w:val="22"/>
          </w:rPr>
          <w:delText>where</w:delText>
        </w:r>
        <w:r w:rsidRPr="00AF6C2B" w:rsidDel="00DD6CBD">
          <w:rPr>
            <w:sz w:val="22"/>
            <w:szCs w:val="22"/>
          </w:rPr>
          <w:delText xml:space="preserve"> Zev had come out of the shadows.</w:delText>
        </w:r>
      </w:del>
    </w:p>
    <w:p w14:paraId="1EE8611E" w14:textId="785C8758" w:rsidR="00BD5995" w:rsidRPr="00AF6C2B" w:rsidDel="00DD6CBD" w:rsidRDefault="00BD5995">
      <w:pPr>
        <w:rPr>
          <w:del w:id="639" w:author="Scott Cole" w:date="2023-02-01T14:56:00Z"/>
          <w:sz w:val="22"/>
          <w:szCs w:val="22"/>
        </w:rPr>
      </w:pPr>
    </w:p>
    <w:p w14:paraId="316D00D3" w14:textId="064E9B3F" w:rsidR="00BD5995" w:rsidRPr="00AF6C2B" w:rsidDel="00DD6CBD" w:rsidRDefault="00BD5995">
      <w:pPr>
        <w:rPr>
          <w:del w:id="640" w:author="Scott Cole" w:date="2023-02-01T14:56:00Z"/>
          <w:sz w:val="22"/>
          <w:szCs w:val="22"/>
        </w:rPr>
      </w:pPr>
      <w:del w:id="641" w:author="Scott Cole" w:date="2023-02-01T14:56:00Z">
        <w:r w:rsidRPr="00AF6C2B" w:rsidDel="00DD6CBD">
          <w:rPr>
            <w:sz w:val="22"/>
            <w:szCs w:val="22"/>
          </w:rPr>
          <w:delText>“Did you try to get it yet? You were just over there…”</w:delText>
        </w:r>
        <w:r w:rsidR="00777E6D" w:rsidRPr="00AF6C2B" w:rsidDel="00DD6CBD">
          <w:rPr>
            <w:sz w:val="22"/>
            <w:szCs w:val="22"/>
          </w:rPr>
          <w:delText>, Richter blurted excitedly.</w:delText>
        </w:r>
      </w:del>
    </w:p>
    <w:p w14:paraId="687A103B" w14:textId="10A662F5" w:rsidR="00BD5995" w:rsidRPr="00AF6C2B" w:rsidDel="00DD6CBD" w:rsidRDefault="00BD5995">
      <w:pPr>
        <w:rPr>
          <w:del w:id="642" w:author="Scott Cole" w:date="2023-02-01T14:56:00Z"/>
          <w:sz w:val="22"/>
          <w:szCs w:val="22"/>
        </w:rPr>
      </w:pPr>
    </w:p>
    <w:p w14:paraId="5D1DC07C" w14:textId="52EC8803" w:rsidR="00777E6D" w:rsidRPr="00AF6C2B" w:rsidDel="00DD6CBD" w:rsidRDefault="00777E6D">
      <w:pPr>
        <w:rPr>
          <w:del w:id="643" w:author="Scott Cole" w:date="2023-02-01T14:56:00Z"/>
          <w:sz w:val="22"/>
          <w:szCs w:val="22"/>
        </w:rPr>
      </w:pPr>
      <w:del w:id="644" w:author="Scott Cole" w:date="2023-02-01T14:56:00Z">
        <w:r w:rsidRPr="00AF6C2B" w:rsidDel="00DD6CBD">
          <w:rPr>
            <w:sz w:val="22"/>
            <w:szCs w:val="22"/>
          </w:rPr>
          <w:delText>“It has some sort of shielding. These Werms keep trying to get to it. There are parts all over the floor but more keep coming.</w:delText>
        </w:r>
        <w:r w:rsidR="00B83B1F" w:rsidRPr="00AF6C2B" w:rsidDel="00DD6CBD">
          <w:rPr>
            <w:sz w:val="22"/>
            <w:szCs w:val="22"/>
          </w:rPr>
          <w:delText xml:space="preserve"> Come look, they are swarming.</w:delText>
        </w:r>
      </w:del>
    </w:p>
    <w:p w14:paraId="31FE1734" w14:textId="572AAAD0" w:rsidR="00B83B1F" w:rsidRPr="00AF6C2B" w:rsidDel="00DD6CBD" w:rsidRDefault="00B83B1F">
      <w:pPr>
        <w:rPr>
          <w:del w:id="645" w:author="Scott Cole" w:date="2023-02-01T14:56:00Z"/>
          <w:sz w:val="22"/>
          <w:szCs w:val="22"/>
        </w:rPr>
      </w:pPr>
    </w:p>
    <w:p w14:paraId="7FB29AAD" w14:textId="4A607A80" w:rsidR="00B83B1F" w:rsidRPr="00AF6C2B" w:rsidDel="00DD6CBD" w:rsidRDefault="00B83B1F">
      <w:pPr>
        <w:rPr>
          <w:del w:id="646" w:author="Scott Cole" w:date="2023-02-01T14:56:00Z"/>
          <w:sz w:val="22"/>
          <w:szCs w:val="22"/>
        </w:rPr>
      </w:pPr>
      <w:del w:id="647" w:author="Scott Cole" w:date="2023-02-01T14:56:00Z">
        <w:r w:rsidRPr="00AF6C2B" w:rsidDel="00DD6CBD">
          <w:rPr>
            <w:sz w:val="22"/>
            <w:szCs w:val="22"/>
          </w:rPr>
          <w:delText>Richter continued to read Zev’s status page.</w:delText>
        </w:r>
      </w:del>
    </w:p>
    <w:p w14:paraId="44E4528D" w14:textId="724868DF" w:rsidR="00BD5995" w:rsidRPr="00AF6C2B" w:rsidDel="00DD6CBD" w:rsidRDefault="00BD5995">
      <w:pPr>
        <w:rPr>
          <w:del w:id="648" w:author="Scott Cole" w:date="2023-02-01T14:56:00Z"/>
          <w:sz w:val="22"/>
          <w:szCs w:val="22"/>
        </w:rPr>
      </w:pPr>
    </w:p>
    <w:p w14:paraId="149B4552" w14:textId="73A260B5" w:rsidR="00B72559" w:rsidRPr="00AF6C2B" w:rsidDel="00DD6CBD" w:rsidRDefault="00B72559">
      <w:pPr>
        <w:rPr>
          <w:del w:id="649" w:author="Scott Cole" w:date="2023-02-01T14:56:00Z"/>
          <w:sz w:val="22"/>
          <w:szCs w:val="22"/>
        </w:rPr>
      </w:pPr>
      <w:del w:id="650" w:author="Scott Cole" w:date="2023-02-01T14:56:00Z">
        <w:r w:rsidRPr="00AF6C2B" w:rsidDel="00DD6CBD">
          <w:rPr>
            <w:sz w:val="22"/>
            <w:szCs w:val="22"/>
          </w:rPr>
          <w:delText>Mitigated Friction: You</w:delText>
        </w:r>
        <w:r w:rsidR="00B71FB6" w:rsidRPr="00AF6C2B" w:rsidDel="00DD6CBD">
          <w:rPr>
            <w:sz w:val="22"/>
            <w:szCs w:val="22"/>
          </w:rPr>
          <w:delText>’</w:delText>
        </w:r>
        <w:r w:rsidRPr="00AF6C2B" w:rsidDel="00DD6CBD">
          <w:rPr>
            <w:sz w:val="22"/>
            <w:szCs w:val="22"/>
          </w:rPr>
          <w:delText>r</w:delText>
        </w:r>
        <w:r w:rsidR="00B71FB6" w:rsidRPr="00AF6C2B" w:rsidDel="00DD6CBD">
          <w:rPr>
            <w:sz w:val="22"/>
            <w:szCs w:val="22"/>
          </w:rPr>
          <w:delText>e</w:delText>
        </w:r>
        <w:r w:rsidRPr="00AF6C2B" w:rsidDel="00DD6CBD">
          <w:rPr>
            <w:sz w:val="22"/>
            <w:szCs w:val="22"/>
          </w:rPr>
          <w:delText xml:space="preserve"> “slippery”. No one can pin you down if you </w:delText>
        </w:r>
        <w:r w:rsidR="007E7E58" w:rsidRPr="00AF6C2B" w:rsidDel="00DD6CBD">
          <w:rPr>
            <w:sz w:val="22"/>
            <w:szCs w:val="22"/>
          </w:rPr>
          <w:delText>don’t</w:delText>
        </w:r>
        <w:r w:rsidRPr="00AF6C2B" w:rsidDel="00DD6CBD">
          <w:rPr>
            <w:sz w:val="22"/>
            <w:szCs w:val="22"/>
          </w:rPr>
          <w:delText xml:space="preserve"> want it. You have Escaped over 100 </w:delText>
        </w:r>
        <w:r w:rsidR="007E7E58" w:rsidRPr="00AF6C2B" w:rsidDel="00DD6CBD">
          <w:rPr>
            <w:sz w:val="22"/>
            <w:szCs w:val="22"/>
          </w:rPr>
          <w:delText>confrontations</w:delText>
        </w:r>
        <w:r w:rsidRPr="00AF6C2B" w:rsidDel="00DD6CBD">
          <w:rPr>
            <w:sz w:val="22"/>
            <w:szCs w:val="22"/>
          </w:rPr>
          <w:delText xml:space="preserve"> without damage and still earned XP from the engagement.</w:delText>
        </w:r>
      </w:del>
    </w:p>
    <w:p w14:paraId="7EDBF02D" w14:textId="3765067A" w:rsidR="00A84767" w:rsidRPr="00AF6C2B" w:rsidDel="00DD6CBD" w:rsidRDefault="00A84767">
      <w:pPr>
        <w:rPr>
          <w:del w:id="651" w:author="Scott Cole" w:date="2023-02-01T14:56:00Z"/>
          <w:sz w:val="22"/>
          <w:szCs w:val="22"/>
        </w:rPr>
      </w:pPr>
    </w:p>
    <w:p w14:paraId="40F43870" w14:textId="4188B8CF" w:rsidR="00AF42CA" w:rsidRPr="00AF6C2B" w:rsidDel="00DD6CBD" w:rsidRDefault="007E7E58">
      <w:pPr>
        <w:rPr>
          <w:del w:id="652" w:author="Scott Cole" w:date="2023-02-01T14:56:00Z"/>
          <w:sz w:val="22"/>
          <w:szCs w:val="22"/>
        </w:rPr>
      </w:pPr>
      <w:del w:id="653" w:author="Scott Cole" w:date="2023-02-01T14:56:00Z">
        <w:r w:rsidRPr="00AF6C2B" w:rsidDel="00DD6CBD">
          <w:rPr>
            <w:sz w:val="22"/>
            <w:szCs w:val="22"/>
          </w:rPr>
          <w:delText>Peeper: You have performed Deep Analysis over 1000 times. This is a scalable Mark. Deep Analysis now yields Secret Traits and Lineage or Lore.</w:delText>
        </w:r>
      </w:del>
    </w:p>
    <w:p w14:paraId="516CF842" w14:textId="3526AA3A" w:rsidR="007E7E58" w:rsidRPr="00AF6C2B" w:rsidDel="00DD6CBD" w:rsidRDefault="007E7E58">
      <w:pPr>
        <w:rPr>
          <w:del w:id="654" w:author="Scott Cole" w:date="2023-02-01T14:56:00Z"/>
          <w:sz w:val="22"/>
          <w:szCs w:val="22"/>
        </w:rPr>
      </w:pPr>
    </w:p>
    <w:p w14:paraId="1C66EE00" w14:textId="3FC9EA6C" w:rsidR="007E7E58" w:rsidRPr="00AF6C2B" w:rsidDel="00DD6CBD" w:rsidRDefault="007E7E58">
      <w:pPr>
        <w:rPr>
          <w:del w:id="655" w:author="Scott Cole" w:date="2023-02-01T14:56:00Z"/>
          <w:sz w:val="22"/>
          <w:szCs w:val="22"/>
        </w:rPr>
      </w:pPr>
      <w:del w:id="656" w:author="Scott Cole" w:date="2023-02-01T14:56:00Z">
        <w:r w:rsidRPr="00AF6C2B" w:rsidDel="00DD6CBD">
          <w:rPr>
            <w:sz w:val="22"/>
            <w:szCs w:val="22"/>
          </w:rPr>
          <w:delText>Adventurer: You have traversed The Labyrinth. There is no stronger calling.</w:delText>
        </w:r>
      </w:del>
    </w:p>
    <w:p w14:paraId="414FA670" w14:textId="40330C1F" w:rsidR="007E7E58" w:rsidRPr="00AF6C2B" w:rsidDel="00DD6CBD" w:rsidRDefault="007E7E58">
      <w:pPr>
        <w:rPr>
          <w:del w:id="657" w:author="Scott Cole" w:date="2023-02-01T14:56:00Z"/>
          <w:sz w:val="22"/>
          <w:szCs w:val="22"/>
        </w:rPr>
      </w:pPr>
    </w:p>
    <w:p w14:paraId="6A410CE7" w14:textId="171C1044" w:rsidR="0091270E" w:rsidRPr="00AF6C2B" w:rsidDel="00DD6CBD" w:rsidRDefault="0091270E">
      <w:pPr>
        <w:rPr>
          <w:del w:id="658" w:author="Scott Cole" w:date="2023-02-01T14:56:00Z"/>
          <w:sz w:val="22"/>
          <w:szCs w:val="22"/>
        </w:rPr>
      </w:pPr>
      <w:del w:id="659" w:author="Scott Cole" w:date="2023-02-01T14:56:00Z">
        <w:r w:rsidRPr="00AF6C2B" w:rsidDel="00DD6CBD">
          <w:rPr>
            <w:sz w:val="22"/>
            <w:szCs w:val="22"/>
          </w:rPr>
          <w:delText>Known Curses:</w:delText>
        </w:r>
      </w:del>
    </w:p>
    <w:p w14:paraId="5D0EA1E1" w14:textId="19FA0E70" w:rsidR="0091270E" w:rsidRPr="00AF6C2B" w:rsidDel="00DD6CBD" w:rsidRDefault="0091270E">
      <w:pPr>
        <w:rPr>
          <w:del w:id="660" w:author="Scott Cole" w:date="2023-02-01T14:56:00Z"/>
          <w:sz w:val="22"/>
          <w:szCs w:val="22"/>
        </w:rPr>
      </w:pPr>
      <w:del w:id="661" w:author="Scott Cole" w:date="2023-02-01T14:56:00Z">
        <w:r w:rsidRPr="00AF6C2B" w:rsidDel="00DD6CBD">
          <w:rPr>
            <w:sz w:val="22"/>
            <w:szCs w:val="22"/>
          </w:rPr>
          <w:delText>Shut Up: Prevents a person from talking. Magically removes the cursed party’s mouth.</w:delText>
        </w:r>
        <w:r w:rsidR="001E478D" w:rsidRPr="00AF6C2B" w:rsidDel="00DD6CBD">
          <w:rPr>
            <w:sz w:val="22"/>
            <w:szCs w:val="22"/>
          </w:rPr>
          <w:delText xml:space="preserve"> Duration 1 hour.</w:delText>
        </w:r>
      </w:del>
    </w:p>
    <w:p w14:paraId="5422817F" w14:textId="29088D7B" w:rsidR="001E478D" w:rsidRPr="00AF6C2B" w:rsidDel="00DD6CBD" w:rsidRDefault="001E478D">
      <w:pPr>
        <w:rPr>
          <w:del w:id="662" w:author="Scott Cole" w:date="2023-02-01T14:56:00Z"/>
          <w:sz w:val="22"/>
          <w:szCs w:val="22"/>
        </w:rPr>
      </w:pPr>
    </w:p>
    <w:p w14:paraId="11B5CD73" w14:textId="3F1F645C" w:rsidR="0091270E" w:rsidRPr="00AF6C2B" w:rsidDel="00DD6CBD" w:rsidRDefault="0091270E">
      <w:pPr>
        <w:rPr>
          <w:del w:id="663" w:author="Scott Cole" w:date="2023-02-01T14:56:00Z"/>
          <w:sz w:val="22"/>
          <w:szCs w:val="22"/>
        </w:rPr>
      </w:pPr>
      <w:del w:id="664" w:author="Scott Cole" w:date="2023-02-01T14:56:00Z">
        <w:r w:rsidRPr="00AF6C2B" w:rsidDel="00DD6CBD">
          <w:rPr>
            <w:sz w:val="22"/>
            <w:szCs w:val="22"/>
          </w:rPr>
          <w:delText xml:space="preserve">Sit Down: Forces the cured party to sit immediately. </w:delText>
        </w:r>
        <w:r w:rsidR="001E478D" w:rsidRPr="00AF6C2B" w:rsidDel="00DD6CBD">
          <w:rPr>
            <w:sz w:val="22"/>
            <w:szCs w:val="22"/>
          </w:rPr>
          <w:delText>If sitting is not an option, one leg will be removed. Duration 4 hours.</w:delText>
        </w:r>
      </w:del>
    </w:p>
    <w:p w14:paraId="7B55ADE6" w14:textId="3259FD2E" w:rsidR="001E478D" w:rsidRPr="00AF6C2B" w:rsidDel="00DD6CBD" w:rsidRDefault="001E478D">
      <w:pPr>
        <w:rPr>
          <w:del w:id="665" w:author="Scott Cole" w:date="2023-02-01T14:56:00Z"/>
          <w:sz w:val="22"/>
          <w:szCs w:val="22"/>
        </w:rPr>
      </w:pPr>
    </w:p>
    <w:p w14:paraId="309739A8" w14:textId="1BBBD4D8" w:rsidR="001E478D" w:rsidRPr="00AF6C2B" w:rsidDel="00DD6CBD" w:rsidRDefault="001E478D">
      <w:pPr>
        <w:rPr>
          <w:del w:id="666" w:author="Scott Cole" w:date="2023-02-01T14:56:00Z"/>
          <w:sz w:val="22"/>
          <w:szCs w:val="22"/>
        </w:rPr>
      </w:pPr>
      <w:del w:id="667" w:author="Scott Cole" w:date="2023-02-01T14:56:00Z">
        <w:r w:rsidRPr="00AF6C2B" w:rsidDel="00DD6CBD">
          <w:rPr>
            <w:sz w:val="22"/>
            <w:szCs w:val="22"/>
          </w:rPr>
          <w:delText>Listen Now: Ears will sprout from random locations on the cursed party. May be easily deafened. Duration 1 hour.</w:delText>
        </w:r>
      </w:del>
    </w:p>
    <w:p w14:paraId="73E5A740" w14:textId="0FE127EE" w:rsidR="0091270E" w:rsidRPr="00AF6C2B" w:rsidDel="00DD6CBD" w:rsidRDefault="0091270E">
      <w:pPr>
        <w:rPr>
          <w:del w:id="668" w:author="Scott Cole" w:date="2023-02-01T14:56:00Z"/>
          <w:sz w:val="22"/>
          <w:szCs w:val="22"/>
        </w:rPr>
      </w:pPr>
    </w:p>
    <w:p w14:paraId="5385F754" w14:textId="04B8E9FF" w:rsidR="00B71FB6" w:rsidRPr="00AF6C2B" w:rsidDel="00DD6CBD" w:rsidRDefault="00B71FB6">
      <w:pPr>
        <w:rPr>
          <w:del w:id="669" w:author="Scott Cole" w:date="2023-02-01T14:56:00Z"/>
          <w:sz w:val="22"/>
          <w:szCs w:val="22"/>
        </w:rPr>
      </w:pPr>
      <w:del w:id="670" w:author="Scott Cole" w:date="2023-02-01T14:56:00Z">
        <w:r w:rsidRPr="00AF6C2B" w:rsidDel="00DD6CBD">
          <w:rPr>
            <w:sz w:val="22"/>
            <w:szCs w:val="22"/>
          </w:rPr>
          <w:delText>The Chaos Lord</w:delText>
        </w:r>
        <w:r w:rsidR="00EE2178" w:rsidRPr="00AF6C2B" w:rsidDel="00DD6CBD">
          <w:rPr>
            <w:sz w:val="22"/>
            <w:szCs w:val="22"/>
          </w:rPr>
          <w:delText xml:space="preserve"> examined the sheet and was impressed.</w:delText>
        </w:r>
      </w:del>
    </w:p>
    <w:p w14:paraId="7008FEB9" w14:textId="44F57FD4" w:rsidR="00EE2178" w:rsidRPr="00AF6C2B" w:rsidDel="00DD6CBD" w:rsidRDefault="00EE2178">
      <w:pPr>
        <w:rPr>
          <w:del w:id="671" w:author="Scott Cole" w:date="2023-02-01T14:56:00Z"/>
          <w:sz w:val="22"/>
          <w:szCs w:val="22"/>
        </w:rPr>
      </w:pPr>
    </w:p>
    <w:p w14:paraId="66DC2E5B" w14:textId="574AFEC6" w:rsidR="00AF42CA" w:rsidRPr="00AF6C2B" w:rsidDel="00DD6CBD" w:rsidRDefault="003A194E">
      <w:pPr>
        <w:rPr>
          <w:del w:id="672" w:author="Scott Cole" w:date="2023-02-01T14:56:00Z"/>
          <w:sz w:val="22"/>
          <w:szCs w:val="22"/>
        </w:rPr>
      </w:pPr>
      <w:del w:id="673" w:author="Scott Cole" w:date="2023-02-01T14:56:00Z">
        <w:r w:rsidRPr="00AF6C2B" w:rsidDel="00DD6CBD">
          <w:rPr>
            <w:sz w:val="22"/>
            <w:szCs w:val="22"/>
          </w:rPr>
          <w:delText>Zev continued, “</w:delText>
        </w:r>
        <w:r w:rsidR="00A84767" w:rsidRPr="00AF6C2B" w:rsidDel="00DD6CBD">
          <w:rPr>
            <w:sz w:val="22"/>
            <w:szCs w:val="22"/>
          </w:rPr>
          <w:delText xml:space="preserve">Ok, so when I found the node out of The </w:delText>
        </w:r>
        <w:r w:rsidR="00F465E6" w:rsidRPr="00AF6C2B" w:rsidDel="00DD6CBD">
          <w:rPr>
            <w:sz w:val="22"/>
            <w:szCs w:val="22"/>
          </w:rPr>
          <w:delText>Labyrinth,</w:delText>
        </w:r>
        <w:r w:rsidR="00A84767" w:rsidRPr="00AF6C2B" w:rsidDel="00DD6CBD">
          <w:rPr>
            <w:sz w:val="22"/>
            <w:szCs w:val="22"/>
          </w:rPr>
          <w:delText xml:space="preserve"> I landed just south of the Tower of Hate in a quaint but tightly run town </w:delText>
        </w:r>
        <w:r w:rsidR="00B72559" w:rsidRPr="00AF6C2B" w:rsidDel="00DD6CBD">
          <w:rPr>
            <w:sz w:val="22"/>
            <w:szCs w:val="22"/>
          </w:rPr>
          <w:delText>called</w:delText>
        </w:r>
        <w:r w:rsidR="00A84767" w:rsidRPr="00AF6C2B" w:rsidDel="00DD6CBD">
          <w:rPr>
            <w:sz w:val="22"/>
            <w:szCs w:val="22"/>
          </w:rPr>
          <w:delText xml:space="preserve"> Hathorga. An awful name. It just slithers out of your mouth, doesn’t it? Gross…</w:delText>
        </w:r>
      </w:del>
    </w:p>
    <w:p w14:paraId="2D68C6B3" w14:textId="731CE6BD" w:rsidR="00A84767" w:rsidRPr="00AF6C2B" w:rsidDel="00DD6CBD" w:rsidRDefault="00A84767">
      <w:pPr>
        <w:rPr>
          <w:del w:id="674" w:author="Scott Cole" w:date="2023-02-01T14:56:00Z"/>
          <w:sz w:val="22"/>
          <w:szCs w:val="22"/>
        </w:rPr>
      </w:pPr>
    </w:p>
    <w:p w14:paraId="6BF3090C" w14:textId="6FFBBCD9" w:rsidR="00A84767" w:rsidRPr="00AF6C2B" w:rsidDel="00DD6CBD" w:rsidRDefault="00A84767">
      <w:pPr>
        <w:rPr>
          <w:del w:id="675" w:author="Scott Cole" w:date="2023-02-01T14:56:00Z"/>
          <w:sz w:val="22"/>
          <w:szCs w:val="22"/>
        </w:rPr>
      </w:pPr>
      <w:del w:id="676" w:author="Scott Cole" w:date="2023-02-01T14:56:00Z">
        <w:r w:rsidRPr="00AF6C2B" w:rsidDel="00DD6CBD">
          <w:rPr>
            <w:sz w:val="22"/>
            <w:szCs w:val="22"/>
          </w:rPr>
          <w:delText xml:space="preserve">Anyway, </w:delText>
        </w:r>
        <w:r w:rsidR="00B72559" w:rsidRPr="00AF6C2B" w:rsidDel="00DD6CBD">
          <w:rPr>
            <w:sz w:val="22"/>
            <w:szCs w:val="22"/>
          </w:rPr>
          <w:delText xml:space="preserve">the </w:delText>
        </w:r>
        <w:r w:rsidR="003A194E" w:rsidRPr="00AF6C2B" w:rsidDel="00DD6CBD">
          <w:rPr>
            <w:sz w:val="22"/>
            <w:szCs w:val="22"/>
          </w:rPr>
          <w:delText xml:space="preserve">people were nice enough and the </w:delText>
        </w:r>
        <w:r w:rsidR="00B72559" w:rsidRPr="00AF6C2B" w:rsidDel="00DD6CBD">
          <w:rPr>
            <w:sz w:val="22"/>
            <w:szCs w:val="22"/>
          </w:rPr>
          <w:delText xml:space="preserve">Dungeon entrance there was easy to leave and so I just walked into town. </w:delText>
        </w:r>
      </w:del>
    </w:p>
    <w:p w14:paraId="453AD054" w14:textId="2788B89C" w:rsidR="00B72559" w:rsidRPr="00AF6C2B" w:rsidDel="00DD6CBD" w:rsidRDefault="00B72559">
      <w:pPr>
        <w:rPr>
          <w:del w:id="677" w:author="Scott Cole" w:date="2023-02-01T14:56:00Z"/>
          <w:sz w:val="22"/>
          <w:szCs w:val="22"/>
        </w:rPr>
      </w:pPr>
    </w:p>
    <w:p w14:paraId="3347B71E" w14:textId="220DBA5C" w:rsidR="00B72559" w:rsidRPr="00AF6C2B" w:rsidDel="00DD6CBD" w:rsidRDefault="00B72559">
      <w:pPr>
        <w:rPr>
          <w:del w:id="678" w:author="Scott Cole" w:date="2023-02-01T14:56:00Z"/>
          <w:sz w:val="22"/>
          <w:szCs w:val="22"/>
        </w:rPr>
      </w:pPr>
      <w:del w:id="679" w:author="Scott Cole" w:date="2023-02-01T14:56:00Z">
        <w:r w:rsidRPr="00AF6C2B" w:rsidDel="00DD6CBD">
          <w:rPr>
            <w:sz w:val="22"/>
            <w:szCs w:val="22"/>
          </w:rPr>
          <w:delText xml:space="preserve">Then I got my first surprise. I couldn’t read my screens anymore. They were all fine before but now all I got was “Error – See Quests”. But when I tried the Quests </w:delText>
        </w:r>
        <w:r w:rsidR="00F465E6" w:rsidRPr="00AF6C2B" w:rsidDel="00DD6CBD">
          <w:rPr>
            <w:sz w:val="22"/>
            <w:szCs w:val="22"/>
          </w:rPr>
          <w:delText>icon,</w:delText>
        </w:r>
        <w:r w:rsidRPr="00AF6C2B" w:rsidDel="00DD6CBD">
          <w:rPr>
            <w:sz w:val="22"/>
            <w:szCs w:val="22"/>
          </w:rPr>
          <w:delText xml:space="preserve"> I got the same thing. Finally, after talking to the town administrator he suggested I speak with the Evaluator. </w:delText>
        </w:r>
      </w:del>
    </w:p>
    <w:p w14:paraId="0C7FC9B9" w14:textId="03B3126D" w:rsidR="00B72559" w:rsidRPr="00AF6C2B" w:rsidDel="00DD6CBD" w:rsidRDefault="00B72559">
      <w:pPr>
        <w:rPr>
          <w:del w:id="680" w:author="Scott Cole" w:date="2023-02-01T14:56:00Z"/>
          <w:sz w:val="22"/>
          <w:szCs w:val="22"/>
        </w:rPr>
      </w:pPr>
    </w:p>
    <w:p w14:paraId="184D301A" w14:textId="0D0E36D2" w:rsidR="00B72559" w:rsidRPr="00AF6C2B" w:rsidDel="00DD6CBD" w:rsidRDefault="00B72559">
      <w:pPr>
        <w:rPr>
          <w:del w:id="681" w:author="Scott Cole" w:date="2023-02-01T14:56:00Z"/>
          <w:sz w:val="22"/>
          <w:szCs w:val="22"/>
        </w:rPr>
      </w:pPr>
      <w:del w:id="682" w:author="Scott Cole" w:date="2023-02-01T14:56:00Z">
        <w:r w:rsidRPr="00AF6C2B" w:rsidDel="00DD6CBD">
          <w:rPr>
            <w:sz w:val="22"/>
            <w:szCs w:val="22"/>
          </w:rPr>
          <w:delText xml:space="preserve">It was late so I got a room for cheap and waited until morning. As soon as was reasonable I made my way to the </w:delText>
        </w:r>
        <w:r w:rsidR="005262AB" w:rsidRPr="00AF6C2B" w:rsidDel="00DD6CBD">
          <w:rPr>
            <w:sz w:val="22"/>
            <w:szCs w:val="22"/>
          </w:rPr>
          <w:delText>Evaluator’s</w:delText>
        </w:r>
        <w:r w:rsidRPr="00AF6C2B" w:rsidDel="00DD6CBD">
          <w:rPr>
            <w:sz w:val="22"/>
            <w:szCs w:val="22"/>
          </w:rPr>
          <w:delText xml:space="preserve"> house which was on the outskirts of town closer to the tower.</w:delText>
        </w:r>
      </w:del>
    </w:p>
    <w:p w14:paraId="598852E7" w14:textId="7559E03E" w:rsidR="00B72559" w:rsidRPr="00AF6C2B" w:rsidDel="00DD6CBD" w:rsidRDefault="00B72559">
      <w:pPr>
        <w:rPr>
          <w:del w:id="683" w:author="Scott Cole" w:date="2023-02-01T14:56:00Z"/>
          <w:sz w:val="22"/>
          <w:szCs w:val="22"/>
        </w:rPr>
      </w:pPr>
    </w:p>
    <w:p w14:paraId="70529F63" w14:textId="208F0900" w:rsidR="005262AB" w:rsidRPr="00AF6C2B" w:rsidDel="00DD6CBD" w:rsidRDefault="00B72559">
      <w:pPr>
        <w:rPr>
          <w:del w:id="684" w:author="Scott Cole" w:date="2023-02-01T14:56:00Z"/>
          <w:sz w:val="22"/>
          <w:szCs w:val="22"/>
        </w:rPr>
      </w:pPr>
      <w:del w:id="685" w:author="Scott Cole" w:date="2023-02-01T14:56:00Z">
        <w:r w:rsidRPr="00AF6C2B" w:rsidDel="00DD6CBD">
          <w:rPr>
            <w:sz w:val="22"/>
            <w:szCs w:val="22"/>
          </w:rPr>
          <w:delText xml:space="preserve">Long story short, the Evaluator </w:delText>
        </w:r>
        <w:r w:rsidR="005262AB" w:rsidRPr="00AF6C2B" w:rsidDel="00DD6CBD">
          <w:rPr>
            <w:sz w:val="22"/>
            <w:szCs w:val="22"/>
          </w:rPr>
          <w:delText>was willing to help if I completed a few tasks for him. It felt like the Trails of Hercules but I finally finished.</w:delText>
        </w:r>
      </w:del>
    </w:p>
    <w:p w14:paraId="65AC0A29" w14:textId="2A591A32" w:rsidR="005262AB" w:rsidRPr="00AF6C2B" w:rsidDel="00DD6CBD" w:rsidRDefault="005262AB">
      <w:pPr>
        <w:rPr>
          <w:del w:id="686" w:author="Scott Cole" w:date="2023-02-01T14:56:00Z"/>
          <w:sz w:val="22"/>
          <w:szCs w:val="22"/>
        </w:rPr>
      </w:pPr>
    </w:p>
    <w:p w14:paraId="31DC7F1B" w14:textId="20A83A61" w:rsidR="005262AB" w:rsidRPr="00AF6C2B" w:rsidDel="00DD6CBD" w:rsidRDefault="005262AB">
      <w:pPr>
        <w:rPr>
          <w:del w:id="687" w:author="Scott Cole" w:date="2023-02-01T14:56:00Z"/>
          <w:sz w:val="22"/>
          <w:szCs w:val="22"/>
        </w:rPr>
      </w:pPr>
      <w:del w:id="688" w:author="Scott Cole" w:date="2023-02-01T14:56:00Z">
        <w:r w:rsidRPr="00AF6C2B" w:rsidDel="00DD6CBD">
          <w:rPr>
            <w:sz w:val="22"/>
            <w:szCs w:val="22"/>
          </w:rPr>
          <w:delText xml:space="preserve">He </w:delText>
        </w:r>
        <w:r w:rsidR="00B72559" w:rsidRPr="00AF6C2B" w:rsidDel="00DD6CBD">
          <w:rPr>
            <w:sz w:val="22"/>
            <w:szCs w:val="22"/>
          </w:rPr>
          <w:delText xml:space="preserve">did help to fix some of the </w:delText>
        </w:r>
        <w:r w:rsidR="00752CF1" w:rsidRPr="00AF6C2B" w:rsidDel="00DD6CBD">
          <w:rPr>
            <w:sz w:val="22"/>
            <w:szCs w:val="22"/>
          </w:rPr>
          <w:delText>problems</w:delText>
        </w:r>
        <w:r w:rsidR="00B72559" w:rsidRPr="00AF6C2B" w:rsidDel="00DD6CBD">
          <w:rPr>
            <w:sz w:val="22"/>
            <w:szCs w:val="22"/>
          </w:rPr>
          <w:delText xml:space="preserve"> </w:delText>
        </w:r>
        <w:r w:rsidRPr="00AF6C2B" w:rsidDel="00DD6CBD">
          <w:rPr>
            <w:sz w:val="22"/>
            <w:szCs w:val="22"/>
          </w:rPr>
          <w:delText xml:space="preserve">with my screens </w:delText>
        </w:r>
        <w:r w:rsidR="00B72559" w:rsidRPr="00AF6C2B" w:rsidDel="00DD6CBD">
          <w:rPr>
            <w:sz w:val="22"/>
            <w:szCs w:val="22"/>
          </w:rPr>
          <w:delText xml:space="preserve">but then gave me a Quest that would help us both. </w:delText>
        </w:r>
      </w:del>
    </w:p>
    <w:p w14:paraId="20E4F41A" w14:textId="70D45DB2" w:rsidR="005262AB" w:rsidRPr="00AF6C2B" w:rsidDel="00DD6CBD" w:rsidRDefault="005262AB">
      <w:pPr>
        <w:rPr>
          <w:del w:id="689" w:author="Scott Cole" w:date="2023-02-01T14:56:00Z"/>
          <w:sz w:val="22"/>
          <w:szCs w:val="22"/>
        </w:rPr>
      </w:pPr>
    </w:p>
    <w:p w14:paraId="54B28E87" w14:textId="1B4FF380" w:rsidR="00B72559" w:rsidRPr="00AF6C2B" w:rsidDel="00DD6CBD" w:rsidRDefault="00B72559">
      <w:pPr>
        <w:rPr>
          <w:del w:id="690" w:author="Scott Cole" w:date="2023-02-01T14:56:00Z"/>
          <w:sz w:val="22"/>
          <w:szCs w:val="22"/>
        </w:rPr>
      </w:pPr>
      <w:del w:id="691" w:author="Scott Cole" w:date="2023-02-01T14:56:00Z">
        <w:r w:rsidRPr="00AF6C2B" w:rsidDel="00DD6CBD">
          <w:rPr>
            <w:sz w:val="22"/>
            <w:szCs w:val="22"/>
          </w:rPr>
          <w:delText xml:space="preserve">I was </w:delText>
        </w:r>
        <w:r w:rsidR="005262AB" w:rsidRPr="00AF6C2B" w:rsidDel="00DD6CBD">
          <w:rPr>
            <w:sz w:val="22"/>
            <w:szCs w:val="22"/>
          </w:rPr>
          <w:delText xml:space="preserve">finally </w:delText>
        </w:r>
        <w:r w:rsidRPr="00AF6C2B" w:rsidDel="00DD6CBD">
          <w:rPr>
            <w:sz w:val="22"/>
            <w:szCs w:val="22"/>
          </w:rPr>
          <w:delText>able to see the basics</w:delText>
        </w:r>
        <w:r w:rsidR="005262AB" w:rsidRPr="00AF6C2B" w:rsidDel="00DD6CBD">
          <w:rPr>
            <w:sz w:val="22"/>
            <w:szCs w:val="22"/>
          </w:rPr>
          <w:delText xml:space="preserve"> of my screens again</w:delText>
        </w:r>
        <w:r w:rsidRPr="00AF6C2B" w:rsidDel="00DD6CBD">
          <w:rPr>
            <w:sz w:val="22"/>
            <w:szCs w:val="22"/>
          </w:rPr>
          <w:delText xml:space="preserve">, but there </w:delText>
        </w:r>
        <w:r w:rsidR="00752CF1" w:rsidRPr="00AF6C2B" w:rsidDel="00DD6CBD">
          <w:rPr>
            <w:sz w:val="22"/>
            <w:szCs w:val="22"/>
          </w:rPr>
          <w:delText>was</w:delText>
        </w:r>
        <w:r w:rsidR="005262AB" w:rsidRPr="00AF6C2B" w:rsidDel="00DD6CBD">
          <w:rPr>
            <w:sz w:val="22"/>
            <w:szCs w:val="22"/>
          </w:rPr>
          <w:delText xml:space="preserve"> still</w:delText>
        </w:r>
        <w:r w:rsidRPr="00AF6C2B" w:rsidDel="00DD6CBD">
          <w:rPr>
            <w:sz w:val="22"/>
            <w:szCs w:val="22"/>
          </w:rPr>
          <w:delText xml:space="preserve"> far too many “Error – Unable to Retrieve” messages </w:delText>
        </w:r>
        <w:r w:rsidR="005262AB" w:rsidRPr="00AF6C2B" w:rsidDel="00DD6CBD">
          <w:rPr>
            <w:sz w:val="22"/>
            <w:szCs w:val="22"/>
          </w:rPr>
          <w:delText xml:space="preserve">littered </w:delText>
        </w:r>
        <w:r w:rsidRPr="00AF6C2B" w:rsidDel="00DD6CBD">
          <w:rPr>
            <w:sz w:val="22"/>
            <w:szCs w:val="22"/>
          </w:rPr>
          <w:delText>all over my screens</w:delText>
        </w:r>
        <w:r w:rsidR="005262AB" w:rsidRPr="00AF6C2B" w:rsidDel="00DD6CBD">
          <w:rPr>
            <w:sz w:val="22"/>
            <w:szCs w:val="22"/>
          </w:rPr>
          <w:delText>.</w:delText>
        </w:r>
      </w:del>
    </w:p>
    <w:p w14:paraId="58408BF8" w14:textId="76C14BD5" w:rsidR="00F71324" w:rsidRPr="0039329A" w:rsidDel="00DD6CBD" w:rsidRDefault="00F71324">
      <w:pPr>
        <w:rPr>
          <w:del w:id="692" w:author="Scott Cole" w:date="2023-02-01T14:56:00Z"/>
          <w:b/>
          <w:bCs/>
          <w:i/>
          <w:iCs/>
          <w:sz w:val="22"/>
          <w:szCs w:val="22"/>
          <w:rPrChange w:id="693" w:author="Scott Cole" w:date="2023-02-01T07:28:00Z">
            <w:rPr>
              <w:del w:id="694" w:author="Scott Cole" w:date="2023-02-01T14:56:00Z"/>
              <w:sz w:val="22"/>
              <w:szCs w:val="22"/>
            </w:rPr>
          </w:rPrChange>
        </w:rPr>
      </w:pPr>
    </w:p>
    <w:p w14:paraId="3517E07D" w14:textId="71A92ED7" w:rsidR="00B72559" w:rsidRPr="00AF6C2B" w:rsidDel="00DD6CBD" w:rsidRDefault="00B72559">
      <w:pPr>
        <w:rPr>
          <w:del w:id="695" w:author="Scott Cole" w:date="2023-02-01T14:56:00Z"/>
          <w:sz w:val="22"/>
          <w:szCs w:val="22"/>
        </w:rPr>
      </w:pPr>
      <w:del w:id="696" w:author="Scott Cole" w:date="2023-02-01T14:56:00Z">
        <w:r w:rsidRPr="00AF6C2B" w:rsidDel="00DD6CBD">
          <w:rPr>
            <w:sz w:val="22"/>
            <w:szCs w:val="22"/>
          </w:rPr>
          <w:delText xml:space="preserve">Quest: Meet </w:delText>
        </w:r>
        <w:r w:rsidR="00F465E6" w:rsidRPr="00AF6C2B" w:rsidDel="00DD6CBD">
          <w:rPr>
            <w:sz w:val="22"/>
            <w:szCs w:val="22"/>
          </w:rPr>
          <w:delText>the</w:delText>
        </w:r>
        <w:r w:rsidRPr="00AF6C2B" w:rsidDel="00DD6CBD">
          <w:rPr>
            <w:sz w:val="22"/>
            <w:szCs w:val="22"/>
          </w:rPr>
          <w:delText xml:space="preserve"> Seer Anriq</w:delText>
        </w:r>
      </w:del>
    </w:p>
    <w:p w14:paraId="7F6074BB" w14:textId="26BB28CB" w:rsidR="00B72559" w:rsidRPr="00AF6C2B" w:rsidDel="00DD6CBD" w:rsidRDefault="00B72559">
      <w:pPr>
        <w:rPr>
          <w:del w:id="697" w:author="Scott Cole" w:date="2023-02-01T14:56:00Z"/>
          <w:sz w:val="22"/>
          <w:szCs w:val="22"/>
        </w:rPr>
      </w:pPr>
      <w:del w:id="698" w:author="Scott Cole" w:date="2023-02-01T14:56:00Z">
        <w:r w:rsidRPr="00AF6C2B" w:rsidDel="00DD6CBD">
          <w:rPr>
            <w:sz w:val="22"/>
            <w:szCs w:val="22"/>
          </w:rPr>
          <w:delText>Task: Get to the top of the Tower of Death for a chance to meet with Anriq the oldest Seer in The Land.</w:delText>
        </w:r>
      </w:del>
    </w:p>
    <w:p w14:paraId="39FFE5A2" w14:textId="4B2A212C" w:rsidR="00B72559" w:rsidRPr="00AF6C2B" w:rsidDel="00DD6CBD" w:rsidRDefault="00B72559">
      <w:pPr>
        <w:rPr>
          <w:del w:id="699" w:author="Scott Cole" w:date="2023-02-01T14:56:00Z"/>
          <w:sz w:val="22"/>
          <w:szCs w:val="22"/>
        </w:rPr>
      </w:pPr>
      <w:del w:id="700" w:author="Scott Cole" w:date="2023-02-01T14:56:00Z">
        <w:r w:rsidRPr="00AF6C2B" w:rsidDel="00DD6CBD">
          <w:rPr>
            <w:sz w:val="22"/>
            <w:szCs w:val="22"/>
          </w:rPr>
          <w:delText xml:space="preserve">Convince Anriq to help you unlock the rest of your screens. Bring back a promise or a token for the Evaluator to request a convenient visit and tea. </w:delText>
        </w:r>
      </w:del>
    </w:p>
    <w:p w14:paraId="13BB81B9" w14:textId="2A47836E" w:rsidR="00B72559" w:rsidRPr="00AF6C2B" w:rsidDel="00DD6CBD" w:rsidRDefault="00B72559">
      <w:pPr>
        <w:rPr>
          <w:del w:id="701" w:author="Scott Cole" w:date="2023-02-01T14:56:00Z"/>
          <w:sz w:val="22"/>
          <w:szCs w:val="22"/>
        </w:rPr>
      </w:pPr>
    </w:p>
    <w:p w14:paraId="3FCBD6BC" w14:textId="2324619E" w:rsidR="00B72559" w:rsidRPr="00AF6C2B" w:rsidDel="00DD6CBD" w:rsidRDefault="00B72559">
      <w:pPr>
        <w:rPr>
          <w:del w:id="702" w:author="Scott Cole" w:date="2023-02-01T14:56:00Z"/>
          <w:sz w:val="22"/>
          <w:szCs w:val="22"/>
        </w:rPr>
      </w:pPr>
      <w:del w:id="703" w:author="Scott Cole" w:date="2023-02-01T14:56:00Z">
        <w:r w:rsidRPr="00AF6C2B" w:rsidDel="00DD6CBD">
          <w:rPr>
            <w:sz w:val="22"/>
            <w:szCs w:val="22"/>
          </w:rPr>
          <w:delText xml:space="preserve">I had to get to the top of the tower to seek an audience with the oldest </w:delText>
        </w:r>
        <w:r w:rsidR="005262AB" w:rsidRPr="00AF6C2B" w:rsidDel="00DD6CBD">
          <w:rPr>
            <w:sz w:val="22"/>
            <w:szCs w:val="22"/>
          </w:rPr>
          <w:delText>S</w:delText>
        </w:r>
        <w:r w:rsidRPr="00AF6C2B" w:rsidDel="00DD6CBD">
          <w:rPr>
            <w:sz w:val="22"/>
            <w:szCs w:val="22"/>
          </w:rPr>
          <w:delText>eer in The Land, according to the Evaluator who looked to be in his early 1000s. She is said to have lived through 4 separate Ages and no one really knows how old she really is.</w:delText>
        </w:r>
      </w:del>
    </w:p>
    <w:p w14:paraId="1D05AB63" w14:textId="45C1B554" w:rsidR="00B72559" w:rsidRPr="00AF6C2B" w:rsidDel="00DD6CBD" w:rsidRDefault="00B72559">
      <w:pPr>
        <w:rPr>
          <w:del w:id="704" w:author="Scott Cole" w:date="2023-02-01T14:56:00Z"/>
          <w:sz w:val="22"/>
          <w:szCs w:val="22"/>
        </w:rPr>
      </w:pPr>
    </w:p>
    <w:p w14:paraId="63FBA2E7" w14:textId="0A9F5988" w:rsidR="00B72559" w:rsidRPr="00AF6C2B" w:rsidDel="00DD6CBD" w:rsidRDefault="00B72559">
      <w:pPr>
        <w:rPr>
          <w:del w:id="705" w:author="Scott Cole" w:date="2023-02-01T14:56:00Z"/>
          <w:sz w:val="22"/>
          <w:szCs w:val="22"/>
        </w:rPr>
      </w:pPr>
      <w:del w:id="706" w:author="Scott Cole" w:date="2023-02-01T14:56:00Z">
        <w:r w:rsidRPr="00AF6C2B" w:rsidDel="00DD6CBD">
          <w:rPr>
            <w:sz w:val="22"/>
            <w:szCs w:val="22"/>
          </w:rPr>
          <w:delText>As so, I went to find the Seer Anriq to help me reveal more of my status screen.</w:delText>
        </w:r>
      </w:del>
    </w:p>
    <w:p w14:paraId="17D92C38" w14:textId="1E3A6072" w:rsidR="00B72559" w:rsidRPr="00AF6C2B" w:rsidDel="00DD6CBD" w:rsidRDefault="00B72559">
      <w:pPr>
        <w:rPr>
          <w:del w:id="707" w:author="Scott Cole" w:date="2023-02-01T14:56:00Z"/>
          <w:sz w:val="22"/>
          <w:szCs w:val="22"/>
        </w:rPr>
      </w:pPr>
    </w:p>
    <w:p w14:paraId="25C13FDB" w14:textId="4DC06377" w:rsidR="00B72559" w:rsidRPr="00AF6C2B" w:rsidDel="00DD6CBD" w:rsidRDefault="00B72559">
      <w:pPr>
        <w:rPr>
          <w:del w:id="708" w:author="Scott Cole" w:date="2023-02-01T14:56:00Z"/>
          <w:sz w:val="22"/>
          <w:szCs w:val="22"/>
        </w:rPr>
      </w:pPr>
      <w:del w:id="709" w:author="Scott Cole" w:date="2023-02-01T14:56:00Z">
        <w:r w:rsidRPr="00AF6C2B" w:rsidDel="00DD6CBD">
          <w:rPr>
            <w:sz w:val="22"/>
            <w:szCs w:val="22"/>
          </w:rPr>
          <w:delText xml:space="preserve">The tower is no joke and it took me two years to climb halfway up only to discover a hidden entrance. </w:delText>
        </w:r>
      </w:del>
    </w:p>
    <w:p w14:paraId="78862A62" w14:textId="68B4ADB6" w:rsidR="00B72559" w:rsidRPr="00AF6C2B" w:rsidDel="00DD6CBD" w:rsidRDefault="00B72559">
      <w:pPr>
        <w:rPr>
          <w:del w:id="710" w:author="Scott Cole" w:date="2023-02-01T14:56:00Z"/>
          <w:sz w:val="22"/>
          <w:szCs w:val="22"/>
        </w:rPr>
      </w:pPr>
    </w:p>
    <w:p w14:paraId="119C1F78" w14:textId="1BC26BDB" w:rsidR="00B72559" w:rsidRPr="00AF6C2B" w:rsidDel="00DD6CBD" w:rsidRDefault="00B72559">
      <w:pPr>
        <w:rPr>
          <w:del w:id="711" w:author="Scott Cole" w:date="2023-02-01T14:56:00Z"/>
          <w:sz w:val="22"/>
          <w:szCs w:val="22"/>
        </w:rPr>
      </w:pPr>
      <w:del w:id="712" w:author="Scott Cole" w:date="2023-02-01T14:56:00Z">
        <w:r w:rsidRPr="00AF6C2B" w:rsidDel="00DD6CBD">
          <w:rPr>
            <w:sz w:val="22"/>
            <w:szCs w:val="22"/>
          </w:rPr>
          <w:delText>It still wasn’t easy. The place was haunted, filled with bats, and covered in slime. It was sick and I considered reclimbing from the outside many days.</w:delText>
        </w:r>
      </w:del>
    </w:p>
    <w:p w14:paraId="7BD966FC" w14:textId="0CB07EB6" w:rsidR="00B72559" w:rsidRPr="00AF6C2B" w:rsidDel="00DD6CBD" w:rsidRDefault="00B72559">
      <w:pPr>
        <w:rPr>
          <w:del w:id="713" w:author="Scott Cole" w:date="2023-02-01T14:56:00Z"/>
          <w:sz w:val="22"/>
          <w:szCs w:val="22"/>
        </w:rPr>
      </w:pPr>
    </w:p>
    <w:p w14:paraId="2DF72CAC" w14:textId="5950BFF6" w:rsidR="00B72559" w:rsidRPr="00AF6C2B" w:rsidDel="00DD6CBD" w:rsidRDefault="00B72559">
      <w:pPr>
        <w:rPr>
          <w:del w:id="714" w:author="Scott Cole" w:date="2023-02-01T14:56:00Z"/>
          <w:sz w:val="22"/>
          <w:szCs w:val="22"/>
        </w:rPr>
      </w:pPr>
      <w:del w:id="715" w:author="Scott Cole" w:date="2023-02-01T14:56:00Z">
        <w:r w:rsidRPr="00AF6C2B" w:rsidDel="00DD6CBD">
          <w:rPr>
            <w:sz w:val="22"/>
            <w:szCs w:val="22"/>
          </w:rPr>
          <w:delText xml:space="preserve">But after toiling for years, I made it to the top and I was still only level 6. </w:delText>
        </w:r>
      </w:del>
    </w:p>
    <w:p w14:paraId="1A35706A" w14:textId="09E11869" w:rsidR="00B72559" w:rsidRPr="00AF6C2B" w:rsidDel="00DD6CBD" w:rsidRDefault="00B72559">
      <w:pPr>
        <w:rPr>
          <w:del w:id="716" w:author="Scott Cole" w:date="2023-02-01T14:56:00Z"/>
          <w:sz w:val="22"/>
          <w:szCs w:val="22"/>
        </w:rPr>
      </w:pPr>
    </w:p>
    <w:p w14:paraId="622EA620" w14:textId="07DC541D" w:rsidR="00B72559" w:rsidRPr="00AF6C2B" w:rsidDel="00DD6CBD" w:rsidRDefault="00B72559">
      <w:pPr>
        <w:rPr>
          <w:del w:id="717" w:author="Scott Cole" w:date="2023-02-01T14:56:00Z"/>
          <w:sz w:val="22"/>
          <w:szCs w:val="22"/>
        </w:rPr>
      </w:pPr>
      <w:del w:id="718" w:author="Scott Cole" w:date="2023-02-01T14:56:00Z">
        <w:r w:rsidRPr="00AF6C2B" w:rsidDel="00DD6CBD">
          <w:rPr>
            <w:sz w:val="22"/>
            <w:szCs w:val="22"/>
          </w:rPr>
          <w:delText>Now then, skipping the drama, I met with Anriq and she helped.</w:delText>
        </w:r>
      </w:del>
    </w:p>
    <w:p w14:paraId="74196106" w14:textId="2A93A1C5" w:rsidR="00B72559" w:rsidRPr="00AF6C2B" w:rsidDel="00DD6CBD" w:rsidRDefault="00B72559">
      <w:pPr>
        <w:rPr>
          <w:del w:id="719" w:author="Scott Cole" w:date="2023-02-01T14:56:00Z"/>
          <w:sz w:val="22"/>
          <w:szCs w:val="22"/>
        </w:rPr>
      </w:pPr>
    </w:p>
    <w:p w14:paraId="05D9515E" w14:textId="4D6FDE51" w:rsidR="00B72559" w:rsidRPr="00AF6C2B" w:rsidDel="00DD6CBD" w:rsidRDefault="00B72559">
      <w:pPr>
        <w:rPr>
          <w:del w:id="720" w:author="Scott Cole" w:date="2023-02-01T14:56:00Z"/>
          <w:sz w:val="22"/>
          <w:szCs w:val="22"/>
        </w:rPr>
      </w:pPr>
      <w:del w:id="721" w:author="Scott Cole" w:date="2023-02-01T14:56:00Z">
        <w:r w:rsidRPr="00AF6C2B" w:rsidDel="00DD6CBD">
          <w:rPr>
            <w:sz w:val="22"/>
            <w:szCs w:val="22"/>
          </w:rPr>
          <w:delText>After a few round trips and even more dates between the Evaluator and the Seer, they both helped me unlock the rest of my screens.</w:delText>
        </w:r>
      </w:del>
    </w:p>
    <w:p w14:paraId="67F20977" w14:textId="57B0A3DD" w:rsidR="00B72559" w:rsidRPr="00AF6C2B" w:rsidDel="00DD6CBD" w:rsidRDefault="00B72559">
      <w:pPr>
        <w:rPr>
          <w:del w:id="722" w:author="Scott Cole" w:date="2023-02-01T14:56:00Z"/>
          <w:sz w:val="22"/>
          <w:szCs w:val="22"/>
        </w:rPr>
      </w:pPr>
    </w:p>
    <w:p w14:paraId="5A3C7575" w14:textId="679C0D8C" w:rsidR="00B72559" w:rsidRPr="00AF6C2B" w:rsidDel="00DD6CBD" w:rsidRDefault="00B72559">
      <w:pPr>
        <w:rPr>
          <w:del w:id="723" w:author="Scott Cole" w:date="2023-02-01T14:56:00Z"/>
          <w:sz w:val="22"/>
          <w:szCs w:val="22"/>
        </w:rPr>
      </w:pPr>
      <w:del w:id="724" w:author="Scott Cole" w:date="2023-02-01T14:56:00Z">
        <w:r w:rsidRPr="00AF6C2B" w:rsidDel="00DD6CBD">
          <w:rPr>
            <w:sz w:val="22"/>
            <w:szCs w:val="22"/>
          </w:rPr>
          <w:delText>I was very glad they couldn’t see my information plus I got 2 new Quests.</w:delText>
        </w:r>
      </w:del>
    </w:p>
    <w:p w14:paraId="3DFB9EFA" w14:textId="68C0B02A" w:rsidR="00B72559" w:rsidRPr="00AF6C2B" w:rsidDel="00DD6CBD" w:rsidRDefault="00B72559">
      <w:pPr>
        <w:rPr>
          <w:del w:id="725" w:author="Scott Cole" w:date="2023-02-01T14:56:00Z"/>
          <w:sz w:val="22"/>
          <w:szCs w:val="22"/>
        </w:rPr>
      </w:pPr>
    </w:p>
    <w:p w14:paraId="383DF960" w14:textId="1BB43B20" w:rsidR="00B72559" w:rsidRPr="00AF6C2B" w:rsidDel="00DD6CBD" w:rsidRDefault="00B72559">
      <w:pPr>
        <w:rPr>
          <w:del w:id="726" w:author="Scott Cole" w:date="2023-02-01T14:56:00Z"/>
          <w:sz w:val="22"/>
          <w:szCs w:val="22"/>
        </w:rPr>
      </w:pPr>
      <w:del w:id="727" w:author="Scott Cole" w:date="2023-02-01T14:56:00Z">
        <w:r w:rsidRPr="00AF6C2B" w:rsidDel="00DD6CBD">
          <w:rPr>
            <w:sz w:val="22"/>
            <w:szCs w:val="22"/>
          </w:rPr>
          <w:delText>Quest/Lore: Expected Twist</w:delText>
        </w:r>
      </w:del>
    </w:p>
    <w:p w14:paraId="07ADF96C" w14:textId="5F6E0092" w:rsidR="00B72559" w:rsidRPr="00AF6C2B" w:rsidDel="00DD6CBD" w:rsidRDefault="00B72559">
      <w:pPr>
        <w:rPr>
          <w:del w:id="728" w:author="Scott Cole" w:date="2023-02-01T14:56:00Z"/>
          <w:sz w:val="22"/>
          <w:szCs w:val="22"/>
        </w:rPr>
      </w:pPr>
      <w:del w:id="729" w:author="Scott Cole" w:date="2023-02-01T14:56:00Z">
        <w:r w:rsidRPr="00AF6C2B" w:rsidDel="00DD6CBD">
          <w:rPr>
            <w:sz w:val="22"/>
            <w:szCs w:val="22"/>
          </w:rPr>
          <w:delText>Task: Timing is everything. Meet with the first Chaos Lord in the Dank Caverns below the Underground Orc City of Amaru during the period of quiet fire.</w:delText>
        </w:r>
      </w:del>
    </w:p>
    <w:p w14:paraId="5AA5E5DD" w14:textId="450D75A6" w:rsidR="00B72559" w:rsidRPr="00AF6C2B" w:rsidDel="00DD6CBD" w:rsidRDefault="00B72559">
      <w:pPr>
        <w:rPr>
          <w:del w:id="730" w:author="Scott Cole" w:date="2023-02-01T14:56:00Z"/>
          <w:sz w:val="22"/>
          <w:szCs w:val="22"/>
        </w:rPr>
      </w:pPr>
      <w:del w:id="731" w:author="Scott Cole" w:date="2023-02-01T14:56:00Z">
        <w:r w:rsidRPr="00AF6C2B" w:rsidDel="00DD6CBD">
          <w:rPr>
            <w:sz w:val="22"/>
            <w:szCs w:val="22"/>
          </w:rPr>
          <w:delText xml:space="preserve"> </w:delText>
        </w:r>
      </w:del>
    </w:p>
    <w:p w14:paraId="6F52C472" w14:textId="55CB0F23" w:rsidR="00B72559" w:rsidRPr="00AF6C2B" w:rsidDel="00DD6CBD" w:rsidRDefault="00B72559">
      <w:pPr>
        <w:rPr>
          <w:del w:id="732" w:author="Scott Cole" w:date="2023-02-01T14:56:00Z"/>
          <w:sz w:val="22"/>
          <w:szCs w:val="22"/>
        </w:rPr>
      </w:pPr>
      <w:del w:id="733" w:author="Scott Cole" w:date="2023-02-01T14:56:00Z">
        <w:r w:rsidRPr="00AF6C2B" w:rsidDel="00DD6CBD">
          <w:rPr>
            <w:sz w:val="22"/>
            <w:szCs w:val="22"/>
          </w:rPr>
          <w:delText>Agents of Chaos need you and you need them. The symbiosis between you is a match made in heaven. IT HAS BEEN FORETOLD</w:delText>
        </w:r>
      </w:del>
    </w:p>
    <w:p w14:paraId="39E2DAB7" w14:textId="6A1083FC" w:rsidR="00B72559" w:rsidRPr="00AF6C2B" w:rsidDel="00DD6CBD" w:rsidRDefault="00B72559">
      <w:pPr>
        <w:rPr>
          <w:del w:id="734" w:author="Scott Cole" w:date="2023-02-01T14:56:00Z"/>
          <w:sz w:val="22"/>
          <w:szCs w:val="22"/>
        </w:rPr>
      </w:pPr>
    </w:p>
    <w:p w14:paraId="25B0F0C6" w14:textId="1E8A8A2B" w:rsidR="00B72559" w:rsidRPr="00AF6C2B" w:rsidDel="00DD6CBD" w:rsidRDefault="00B72559">
      <w:pPr>
        <w:rPr>
          <w:del w:id="735" w:author="Scott Cole" w:date="2023-02-01T14:56:00Z"/>
          <w:sz w:val="22"/>
          <w:szCs w:val="22"/>
        </w:rPr>
      </w:pPr>
      <w:del w:id="736" w:author="Scott Cole" w:date="2023-02-01T14:56:00Z">
        <w:r w:rsidRPr="00AF6C2B" w:rsidDel="00DD6CBD">
          <w:rPr>
            <w:sz w:val="22"/>
            <w:szCs w:val="22"/>
          </w:rPr>
          <w:delText>Pledge your Loyalty. Professionals are highly valued.</w:delText>
        </w:r>
        <w:r w:rsidR="005262AB" w:rsidRPr="00AF6C2B" w:rsidDel="00DD6CBD">
          <w:rPr>
            <w:sz w:val="22"/>
            <w:szCs w:val="22"/>
          </w:rPr>
          <w:delText xml:space="preserve"> Be offered a place in Court.</w:delText>
        </w:r>
      </w:del>
    </w:p>
    <w:p w14:paraId="7E6F2B92" w14:textId="43E35662" w:rsidR="00B72559" w:rsidRPr="00AF6C2B" w:rsidDel="00DD6CBD" w:rsidRDefault="00B72559">
      <w:pPr>
        <w:rPr>
          <w:del w:id="737" w:author="Scott Cole" w:date="2023-02-01T14:56:00Z"/>
          <w:sz w:val="22"/>
          <w:szCs w:val="22"/>
        </w:rPr>
      </w:pPr>
    </w:p>
    <w:p w14:paraId="3D2960C9" w14:textId="57883632" w:rsidR="00B72559" w:rsidRPr="00AF6C2B" w:rsidDel="00DD6CBD" w:rsidRDefault="00B72559">
      <w:pPr>
        <w:rPr>
          <w:del w:id="738" w:author="Scott Cole" w:date="2023-02-01T14:56:00Z"/>
          <w:sz w:val="22"/>
          <w:szCs w:val="22"/>
        </w:rPr>
      </w:pPr>
      <w:del w:id="739" w:author="Scott Cole" w:date="2023-02-01T14:56:00Z">
        <w:r w:rsidRPr="00AF6C2B" w:rsidDel="00DD6CBD">
          <w:rPr>
            <w:sz w:val="22"/>
            <w:szCs w:val="22"/>
          </w:rPr>
          <w:delText>Secret Quest: Convince the Chaos Lord to make you a Prime Vassal.</w:delText>
        </w:r>
      </w:del>
    </w:p>
    <w:p w14:paraId="05ECA925" w14:textId="1F941074" w:rsidR="00AF42CA" w:rsidRPr="00AF6C2B" w:rsidDel="00DD6CBD" w:rsidRDefault="00AF42CA">
      <w:pPr>
        <w:rPr>
          <w:del w:id="740" w:author="Scott Cole" w:date="2023-02-01T14:56:00Z"/>
          <w:sz w:val="22"/>
          <w:szCs w:val="22"/>
        </w:rPr>
      </w:pPr>
    </w:p>
    <w:p w14:paraId="27E02C80" w14:textId="47676C8C" w:rsidR="007512BF" w:rsidRPr="00AF6C2B" w:rsidDel="00DD6CBD" w:rsidRDefault="00B72559">
      <w:pPr>
        <w:rPr>
          <w:del w:id="741" w:author="Scott Cole" w:date="2023-02-01T14:56:00Z"/>
          <w:sz w:val="22"/>
          <w:szCs w:val="22"/>
        </w:rPr>
      </w:pPr>
      <w:del w:id="742" w:author="Scott Cole" w:date="2023-02-01T14:56:00Z">
        <w:r w:rsidRPr="00AF6C2B" w:rsidDel="00DD6CBD">
          <w:rPr>
            <w:sz w:val="22"/>
            <w:szCs w:val="22"/>
          </w:rPr>
          <w:delText xml:space="preserve">Penalty for failure: This is a </w:delText>
        </w:r>
        <w:r w:rsidR="005262AB" w:rsidRPr="00AF6C2B" w:rsidDel="00DD6CBD">
          <w:rPr>
            <w:sz w:val="22"/>
            <w:szCs w:val="22"/>
          </w:rPr>
          <w:delText>one-time</w:delText>
        </w:r>
        <w:r w:rsidRPr="00AF6C2B" w:rsidDel="00DD6CBD">
          <w:rPr>
            <w:sz w:val="22"/>
            <w:szCs w:val="22"/>
          </w:rPr>
          <w:delText xml:space="preserve"> quest</w:delText>
        </w:r>
        <w:r w:rsidR="005262AB" w:rsidRPr="00AF6C2B" w:rsidDel="00DD6CBD">
          <w:rPr>
            <w:sz w:val="22"/>
            <w:szCs w:val="22"/>
          </w:rPr>
          <w:delText xml:space="preserve"> and has been foreseen by the Ancient Seer Anriq</w:delText>
        </w:r>
        <w:r w:rsidRPr="00AF6C2B" w:rsidDel="00DD6CBD">
          <w:rPr>
            <w:sz w:val="22"/>
            <w:szCs w:val="22"/>
          </w:rPr>
          <w:delText>. You will never have another opportunity to unlock your screens and will be hobbled for the rest of your days</w:delText>
        </w:r>
        <w:r w:rsidR="005262AB" w:rsidRPr="00AF6C2B" w:rsidDel="00DD6CBD">
          <w:rPr>
            <w:sz w:val="22"/>
            <w:szCs w:val="22"/>
          </w:rPr>
          <w:delText xml:space="preserve"> in The Land if you fail to meet with the Chaos Lord.</w:delText>
        </w:r>
      </w:del>
    </w:p>
    <w:p w14:paraId="2FBB4581" w14:textId="65BC090E" w:rsidR="00AF42CA" w:rsidRPr="00AF6C2B" w:rsidDel="00DD6CBD" w:rsidRDefault="00AF42CA">
      <w:pPr>
        <w:rPr>
          <w:del w:id="743" w:author="Scott Cole" w:date="2023-02-01T14:56:00Z"/>
          <w:sz w:val="22"/>
          <w:szCs w:val="22"/>
        </w:rPr>
      </w:pPr>
    </w:p>
    <w:p w14:paraId="2CBD200D" w14:textId="13509F92" w:rsidR="004D7C90" w:rsidRPr="00AF6C2B" w:rsidDel="00DD6CBD" w:rsidRDefault="00B72559">
      <w:pPr>
        <w:rPr>
          <w:del w:id="744" w:author="Scott Cole" w:date="2023-02-01T14:56:00Z"/>
          <w:sz w:val="22"/>
          <w:szCs w:val="22"/>
        </w:rPr>
      </w:pPr>
      <w:del w:id="745" w:author="Scott Cole" w:date="2023-02-01T14:56:00Z">
        <w:r w:rsidRPr="00AF6C2B" w:rsidDel="00DD6CBD">
          <w:rPr>
            <w:sz w:val="22"/>
            <w:szCs w:val="22"/>
          </w:rPr>
          <w:delText>Quest: Unlock your Power</w:delText>
        </w:r>
      </w:del>
    </w:p>
    <w:p w14:paraId="4B650774" w14:textId="32C8DA40" w:rsidR="00B72559" w:rsidRPr="00AF6C2B" w:rsidDel="00DD6CBD" w:rsidRDefault="00B72559">
      <w:pPr>
        <w:rPr>
          <w:del w:id="746" w:author="Scott Cole" w:date="2023-02-01T14:56:00Z"/>
          <w:sz w:val="22"/>
          <w:szCs w:val="22"/>
        </w:rPr>
      </w:pPr>
      <w:del w:id="747" w:author="Scott Cole" w:date="2023-02-01T14:56:00Z">
        <w:r w:rsidRPr="00AF6C2B" w:rsidDel="00DD6CBD">
          <w:rPr>
            <w:sz w:val="22"/>
            <w:szCs w:val="22"/>
          </w:rPr>
          <w:delText xml:space="preserve">Task: Earn your Profession. See the Town </w:delText>
        </w:r>
        <w:r w:rsidR="005262AB" w:rsidRPr="00AF6C2B" w:rsidDel="00DD6CBD">
          <w:rPr>
            <w:sz w:val="22"/>
            <w:szCs w:val="22"/>
          </w:rPr>
          <w:delText>Administrator</w:delText>
        </w:r>
        <w:r w:rsidRPr="00AF6C2B" w:rsidDel="00DD6CBD">
          <w:rPr>
            <w:sz w:val="22"/>
            <w:szCs w:val="22"/>
          </w:rPr>
          <w:delText xml:space="preserve"> for further information.</w:delText>
        </w:r>
      </w:del>
    </w:p>
    <w:p w14:paraId="04D445D6" w14:textId="144C6A6C" w:rsidR="00B72559" w:rsidRPr="00AF6C2B" w:rsidDel="00DD6CBD" w:rsidRDefault="00B72559">
      <w:pPr>
        <w:rPr>
          <w:del w:id="748" w:author="Scott Cole" w:date="2023-02-01T14:56:00Z"/>
          <w:sz w:val="22"/>
          <w:szCs w:val="22"/>
        </w:rPr>
      </w:pPr>
      <w:del w:id="749" w:author="Scott Cole" w:date="2023-02-01T14:56:00Z">
        <w:r w:rsidRPr="00AF6C2B" w:rsidDel="00DD6CBD">
          <w:rPr>
            <w:sz w:val="22"/>
            <w:szCs w:val="22"/>
          </w:rPr>
          <w:delText>Reward: Spoilers</w:delText>
        </w:r>
      </w:del>
    </w:p>
    <w:p w14:paraId="2E40CDAF" w14:textId="2D231AEC" w:rsidR="00B72559" w:rsidRPr="00AF6C2B" w:rsidDel="00DD6CBD" w:rsidRDefault="00B72559">
      <w:pPr>
        <w:rPr>
          <w:del w:id="750" w:author="Scott Cole" w:date="2023-02-01T14:56:00Z"/>
          <w:sz w:val="22"/>
          <w:szCs w:val="22"/>
        </w:rPr>
      </w:pPr>
      <w:del w:id="751" w:author="Scott Cole" w:date="2023-02-01T14:56:00Z">
        <w:r w:rsidRPr="00AF6C2B" w:rsidDel="00DD6CBD">
          <w:rPr>
            <w:sz w:val="22"/>
            <w:szCs w:val="22"/>
          </w:rPr>
          <w:delText>Penalty: Automatic failure of Expected Twist Quest</w:delText>
        </w:r>
      </w:del>
    </w:p>
    <w:p w14:paraId="507E73E0" w14:textId="6205BB6E" w:rsidR="00B72559" w:rsidRPr="00AF6C2B" w:rsidDel="00DD6CBD" w:rsidRDefault="00B72559">
      <w:pPr>
        <w:rPr>
          <w:del w:id="752" w:author="Scott Cole" w:date="2023-02-01T14:56:00Z"/>
          <w:sz w:val="22"/>
          <w:szCs w:val="22"/>
        </w:rPr>
      </w:pPr>
      <w:del w:id="753" w:author="Scott Cole" w:date="2023-02-01T14:56:00Z">
        <w:r w:rsidRPr="00AF6C2B" w:rsidDel="00DD6CBD">
          <w:rPr>
            <w:sz w:val="22"/>
            <w:szCs w:val="22"/>
          </w:rPr>
          <w:delText>Optional: Earn your Specialty.</w:delText>
        </w:r>
      </w:del>
    </w:p>
    <w:p w14:paraId="37DA4FBB" w14:textId="08254572" w:rsidR="00B72559" w:rsidRPr="00AF6C2B" w:rsidDel="00DD6CBD" w:rsidRDefault="00B72559">
      <w:pPr>
        <w:rPr>
          <w:del w:id="754" w:author="Scott Cole" w:date="2023-02-01T14:56:00Z"/>
          <w:sz w:val="22"/>
          <w:szCs w:val="22"/>
        </w:rPr>
      </w:pPr>
      <w:del w:id="755" w:author="Scott Cole" w:date="2023-02-01T14:56:00Z">
        <w:r w:rsidRPr="00AF6C2B" w:rsidDel="00DD6CBD">
          <w:rPr>
            <w:sz w:val="22"/>
            <w:szCs w:val="22"/>
          </w:rPr>
          <w:delText xml:space="preserve">Secret: </w:delText>
        </w:r>
      </w:del>
    </w:p>
    <w:p w14:paraId="0E2CD4DB" w14:textId="47999255" w:rsidR="00B72559" w:rsidDel="00DD6CBD" w:rsidRDefault="00B72559">
      <w:pPr>
        <w:rPr>
          <w:del w:id="756" w:author="Scott Cole" w:date="2023-02-01T14:56:00Z"/>
          <w:sz w:val="22"/>
          <w:szCs w:val="22"/>
        </w:rPr>
      </w:pPr>
      <w:del w:id="757" w:author="Scott Cole" w:date="2023-02-01T14:56:00Z">
        <w:r w:rsidRPr="00AF6C2B" w:rsidDel="00DD6CBD">
          <w:rPr>
            <w:sz w:val="22"/>
            <w:szCs w:val="22"/>
          </w:rPr>
          <w:delText>Secret Reward:</w:delText>
        </w:r>
      </w:del>
    </w:p>
    <w:p w14:paraId="2E64AE94" w14:textId="3A90ADC4" w:rsidR="007512BF" w:rsidDel="00DD6CBD" w:rsidRDefault="007512BF">
      <w:pPr>
        <w:rPr>
          <w:del w:id="758" w:author="Scott Cole" w:date="2023-02-01T14:56:00Z"/>
          <w:sz w:val="22"/>
          <w:szCs w:val="22"/>
        </w:rPr>
      </w:pPr>
      <w:del w:id="759" w:author="Scott Cole" w:date="2023-02-01T14:56:00Z">
        <w:r w:rsidDel="00DD6CBD">
          <w:rPr>
            <w:sz w:val="22"/>
            <w:szCs w:val="22"/>
          </w:rPr>
          <w:delText>Quest Items: Destination Key Stone – Kist Village – Old Runic. Time Locked Portal Map.</w:delText>
        </w:r>
      </w:del>
    </w:p>
    <w:p w14:paraId="6285225B" w14:textId="5B671989" w:rsidR="007512BF" w:rsidRPr="00AF6C2B" w:rsidDel="00DD6CBD" w:rsidRDefault="007512BF">
      <w:pPr>
        <w:rPr>
          <w:del w:id="760" w:author="Scott Cole" w:date="2023-02-01T14:56:00Z"/>
          <w:sz w:val="22"/>
          <w:szCs w:val="22"/>
        </w:rPr>
      </w:pPr>
    </w:p>
    <w:p w14:paraId="78A206F9" w14:textId="1D4B74BD" w:rsidR="00B72559" w:rsidRPr="00AF6C2B" w:rsidDel="00DD6CBD" w:rsidRDefault="00B72559">
      <w:pPr>
        <w:rPr>
          <w:del w:id="761" w:author="Scott Cole" w:date="2023-02-01T14:56:00Z"/>
          <w:sz w:val="22"/>
          <w:szCs w:val="22"/>
        </w:rPr>
      </w:pPr>
    </w:p>
    <w:p w14:paraId="4125564A" w14:textId="72CA3393" w:rsidR="004D7C90" w:rsidRPr="00AF6C2B" w:rsidDel="00DD6CBD" w:rsidRDefault="004D7C90">
      <w:pPr>
        <w:rPr>
          <w:del w:id="762" w:author="Scott Cole" w:date="2023-02-01T14:56:00Z"/>
          <w:sz w:val="22"/>
          <w:szCs w:val="22"/>
        </w:rPr>
      </w:pPr>
    </w:p>
    <w:p w14:paraId="77C94B41" w14:textId="4295999E" w:rsidR="007C3A76" w:rsidRPr="00AF6C2B" w:rsidDel="00DD6CBD" w:rsidRDefault="00B72559">
      <w:pPr>
        <w:rPr>
          <w:del w:id="763" w:author="Scott Cole" w:date="2023-02-01T14:56:00Z"/>
          <w:sz w:val="22"/>
          <w:szCs w:val="22"/>
        </w:rPr>
      </w:pPr>
      <w:del w:id="764" w:author="Scott Cole" w:date="2023-02-01T14:56:00Z">
        <w:r w:rsidRPr="00AF6C2B" w:rsidDel="00DD6CBD">
          <w:rPr>
            <w:sz w:val="22"/>
            <w:szCs w:val="22"/>
          </w:rPr>
          <w:delText xml:space="preserve">And </w:delText>
        </w:r>
        <w:r w:rsidR="00F465E6" w:rsidRPr="00AF6C2B" w:rsidDel="00DD6CBD">
          <w:rPr>
            <w:sz w:val="22"/>
            <w:szCs w:val="22"/>
          </w:rPr>
          <w:delText>so,</w:delText>
        </w:r>
        <w:r w:rsidRPr="00AF6C2B" w:rsidDel="00DD6CBD">
          <w:rPr>
            <w:sz w:val="22"/>
            <w:szCs w:val="22"/>
          </w:rPr>
          <w:delText xml:space="preserve"> I did. Once you learn a few things you can pretty much level by doing anything. If it’s new The Land</w:delText>
        </w:r>
        <w:r w:rsidR="005262AB" w:rsidRPr="00AF6C2B" w:rsidDel="00DD6CBD">
          <w:rPr>
            <w:sz w:val="22"/>
            <w:szCs w:val="22"/>
          </w:rPr>
          <w:delText>.</w:delText>
        </w:r>
      </w:del>
    </w:p>
    <w:p w14:paraId="3EB94593" w14:textId="00332921" w:rsidR="005262AB" w:rsidRPr="00AF6C2B" w:rsidDel="00DD6CBD" w:rsidRDefault="005262AB">
      <w:pPr>
        <w:rPr>
          <w:del w:id="765" w:author="Scott Cole" w:date="2023-02-01T14:56:00Z"/>
          <w:sz w:val="22"/>
          <w:szCs w:val="22"/>
        </w:rPr>
      </w:pPr>
    </w:p>
    <w:p w14:paraId="5EF105E0" w14:textId="13A0E6F8" w:rsidR="005262AB" w:rsidRPr="00AF6C2B" w:rsidDel="00DD6CBD" w:rsidRDefault="005262AB">
      <w:pPr>
        <w:rPr>
          <w:del w:id="766" w:author="Scott Cole" w:date="2023-02-01T14:56:00Z"/>
          <w:sz w:val="22"/>
          <w:szCs w:val="22"/>
        </w:rPr>
      </w:pPr>
      <w:del w:id="767" w:author="Scott Cole" w:date="2023-02-01T14:56:00Z">
        <w:r w:rsidRPr="00AF6C2B" w:rsidDel="00DD6CBD">
          <w:rPr>
            <w:sz w:val="22"/>
            <w:szCs w:val="22"/>
          </w:rPr>
          <w:delText>Ok</w:delText>
        </w:r>
      </w:del>
    </w:p>
    <w:p w14:paraId="00A704D3" w14:textId="1EC9620E" w:rsidR="00D00B68" w:rsidRPr="00AF6C2B" w:rsidDel="00DD6CBD" w:rsidRDefault="00D00B68">
      <w:pPr>
        <w:rPr>
          <w:del w:id="768" w:author="Scott Cole" w:date="2023-02-01T14:56:00Z"/>
          <w:sz w:val="22"/>
          <w:szCs w:val="22"/>
        </w:rPr>
      </w:pPr>
    </w:p>
    <w:p w14:paraId="5AEC577B" w14:textId="2EC38223" w:rsidR="00D00B68" w:rsidRPr="00AF6C2B" w:rsidDel="00DD6CBD" w:rsidRDefault="00D00B68">
      <w:pPr>
        <w:rPr>
          <w:del w:id="769" w:author="Scott Cole" w:date="2023-02-01T14:56:00Z"/>
          <w:sz w:val="22"/>
          <w:szCs w:val="22"/>
        </w:rPr>
      </w:pPr>
    </w:p>
    <w:p w14:paraId="63AD053B" w14:textId="6E820707" w:rsidR="00D00B68" w:rsidRPr="00AF6C2B" w:rsidDel="00DD6CBD" w:rsidRDefault="00D00B68">
      <w:pPr>
        <w:rPr>
          <w:del w:id="770" w:author="Scott Cole" w:date="2023-02-01T14:56:00Z"/>
          <w:sz w:val="22"/>
          <w:szCs w:val="22"/>
        </w:rPr>
      </w:pPr>
      <w:del w:id="771" w:author="Scott Cole" w:date="2023-02-01T14:56:00Z">
        <w:r w:rsidRPr="00AF6C2B" w:rsidDel="00DD6CBD">
          <w:rPr>
            <w:sz w:val="22"/>
            <w:szCs w:val="22"/>
          </w:rPr>
          <w:delText>The Chaos Lord and Zev agree to work together to help Richter achieve the Quest that Xetrix awarded him.</w:delText>
        </w:r>
      </w:del>
    </w:p>
    <w:p w14:paraId="5415CFC0" w14:textId="0D54920E" w:rsidR="00D00B68" w:rsidRPr="00AF6C2B" w:rsidDel="00DD6CBD" w:rsidRDefault="00D00B68">
      <w:pPr>
        <w:rPr>
          <w:del w:id="772" w:author="Scott Cole" w:date="2023-02-01T14:56:00Z"/>
          <w:sz w:val="22"/>
          <w:szCs w:val="22"/>
        </w:rPr>
      </w:pPr>
    </w:p>
    <w:p w14:paraId="366A210E" w14:textId="565E7667" w:rsidR="00D00B68" w:rsidRPr="00AF6C2B" w:rsidDel="00DD6CBD" w:rsidRDefault="00D00B68">
      <w:pPr>
        <w:rPr>
          <w:del w:id="773" w:author="Scott Cole" w:date="2023-02-01T14:56:00Z"/>
          <w:sz w:val="22"/>
          <w:szCs w:val="22"/>
        </w:rPr>
      </w:pPr>
      <w:del w:id="774" w:author="Scott Cole" w:date="2023-02-01T14:56:00Z">
        <w:r w:rsidRPr="00AF6C2B" w:rsidDel="00DD6CBD">
          <w:rPr>
            <w:sz w:val="22"/>
            <w:szCs w:val="22"/>
          </w:rPr>
          <w:delText xml:space="preserve">Before they talk further Richter asks Zev to make the Orcs </w:delText>
        </w:r>
        <w:r w:rsidR="00752CF1" w:rsidRPr="00AF6C2B" w:rsidDel="00DD6CBD">
          <w:rPr>
            <w:sz w:val="22"/>
            <w:szCs w:val="22"/>
          </w:rPr>
          <w:delText>lie</w:delText>
        </w:r>
        <w:r w:rsidRPr="00AF6C2B" w:rsidDel="00DD6CBD">
          <w:rPr>
            <w:sz w:val="22"/>
            <w:szCs w:val="22"/>
          </w:rPr>
          <w:delText xml:space="preserve"> on their backs on the ground.</w:delText>
        </w:r>
      </w:del>
    </w:p>
    <w:p w14:paraId="6FD4875A" w14:textId="00F13B44" w:rsidR="00D00B68" w:rsidRPr="00AF6C2B" w:rsidDel="00DD6CBD" w:rsidRDefault="00D00B68">
      <w:pPr>
        <w:rPr>
          <w:del w:id="775" w:author="Scott Cole" w:date="2023-02-01T14:56:00Z"/>
          <w:sz w:val="22"/>
          <w:szCs w:val="22"/>
        </w:rPr>
      </w:pPr>
    </w:p>
    <w:p w14:paraId="4BF10BA7" w14:textId="258C417E" w:rsidR="00D00B68" w:rsidRPr="00AF6C2B" w:rsidDel="00DD6CBD" w:rsidRDefault="00D00B68">
      <w:pPr>
        <w:rPr>
          <w:del w:id="776" w:author="Scott Cole" w:date="2023-02-01T14:56:00Z"/>
          <w:sz w:val="22"/>
          <w:szCs w:val="22"/>
        </w:rPr>
      </w:pPr>
      <w:del w:id="777" w:author="Scott Cole" w:date="2023-02-01T14:56:00Z">
        <w:r w:rsidRPr="00AF6C2B" w:rsidDel="00DD6CBD">
          <w:rPr>
            <w:sz w:val="22"/>
            <w:szCs w:val="22"/>
          </w:rPr>
          <w:delText>He did so and they complied. Blank stares all.</w:delText>
        </w:r>
        <w:r w:rsidR="00522265" w:rsidRPr="00AF6C2B" w:rsidDel="00DD6CBD">
          <w:rPr>
            <w:sz w:val="22"/>
            <w:szCs w:val="22"/>
          </w:rPr>
          <w:delText xml:space="preserve"> It was convincing. </w:delText>
        </w:r>
      </w:del>
    </w:p>
    <w:p w14:paraId="172B3A19" w14:textId="10B95552" w:rsidR="00D00B68" w:rsidRPr="00AF6C2B" w:rsidDel="00DD6CBD" w:rsidRDefault="00D00B68">
      <w:pPr>
        <w:rPr>
          <w:del w:id="778" w:author="Scott Cole" w:date="2023-02-01T14:56:00Z"/>
          <w:sz w:val="22"/>
          <w:szCs w:val="22"/>
        </w:rPr>
      </w:pPr>
    </w:p>
    <w:p w14:paraId="4453D665" w14:textId="4B4FD5BF" w:rsidR="00D00B68" w:rsidRPr="00AF6C2B" w:rsidDel="00DD6CBD" w:rsidRDefault="00D00B68">
      <w:pPr>
        <w:rPr>
          <w:del w:id="779" w:author="Scott Cole" w:date="2023-02-01T14:56:00Z"/>
          <w:sz w:val="22"/>
          <w:szCs w:val="22"/>
        </w:rPr>
      </w:pPr>
      <w:del w:id="780" w:author="Scott Cole" w:date="2023-02-01T14:56:00Z">
        <w:r w:rsidRPr="00AF6C2B" w:rsidDel="00DD6CBD">
          <w:rPr>
            <w:sz w:val="22"/>
            <w:szCs w:val="22"/>
          </w:rPr>
          <w:delText>“How do they fight?”, Richter couldn’t help himself.</w:delText>
        </w:r>
      </w:del>
    </w:p>
    <w:p w14:paraId="55C8DE92" w14:textId="50C7CDA3" w:rsidR="00D00B68" w:rsidRPr="00AF6C2B" w:rsidDel="00DD6CBD" w:rsidRDefault="00D00B68">
      <w:pPr>
        <w:rPr>
          <w:del w:id="781" w:author="Scott Cole" w:date="2023-02-01T14:56:00Z"/>
          <w:sz w:val="22"/>
          <w:szCs w:val="22"/>
        </w:rPr>
      </w:pPr>
    </w:p>
    <w:p w14:paraId="67D0803A" w14:textId="53D1DC12" w:rsidR="00D00B68" w:rsidRPr="00AF6C2B" w:rsidDel="00DD6CBD" w:rsidRDefault="00D00B68">
      <w:pPr>
        <w:rPr>
          <w:del w:id="782" w:author="Scott Cole" w:date="2023-02-01T14:56:00Z"/>
          <w:sz w:val="22"/>
          <w:szCs w:val="22"/>
        </w:rPr>
      </w:pPr>
      <w:del w:id="783" w:author="Scott Cole" w:date="2023-02-01T14:56:00Z">
        <w:r w:rsidRPr="00AF6C2B" w:rsidDel="00DD6CBD">
          <w:rPr>
            <w:sz w:val="22"/>
            <w:szCs w:val="22"/>
          </w:rPr>
          <w:delText>“Oh</w:delText>
        </w:r>
        <w:r w:rsidR="00752CF1" w:rsidRPr="00AF6C2B" w:rsidDel="00DD6CBD">
          <w:rPr>
            <w:sz w:val="22"/>
            <w:szCs w:val="22"/>
          </w:rPr>
          <w:delText>,</w:delText>
        </w:r>
        <w:r w:rsidRPr="00AF6C2B" w:rsidDel="00DD6CBD">
          <w:rPr>
            <w:sz w:val="22"/>
            <w:szCs w:val="22"/>
          </w:rPr>
          <w:delText xml:space="preserve"> that wasn’t too hard to figure out. </w:delText>
        </w:r>
        <w:r w:rsidR="00752CF1" w:rsidRPr="00AF6C2B" w:rsidDel="00DD6CBD">
          <w:rPr>
            <w:sz w:val="22"/>
            <w:szCs w:val="22"/>
          </w:rPr>
          <w:delText>As</w:delText>
        </w:r>
        <w:r w:rsidRPr="00AF6C2B" w:rsidDel="00DD6CBD">
          <w:rPr>
            <w:sz w:val="22"/>
            <w:szCs w:val="22"/>
          </w:rPr>
          <w:delText xml:space="preserve"> I said, I was a Macro Master and so once I figured out how </w:delText>
        </w:r>
        <w:r w:rsidR="00752CF1" w:rsidRPr="00AF6C2B" w:rsidDel="00DD6CBD">
          <w:rPr>
            <w:sz w:val="22"/>
            <w:szCs w:val="22"/>
          </w:rPr>
          <w:delText xml:space="preserve">to </w:delText>
        </w:r>
        <w:r w:rsidRPr="00AF6C2B" w:rsidDel="00DD6CBD">
          <w:rPr>
            <w:sz w:val="22"/>
            <w:szCs w:val="22"/>
          </w:rPr>
          <w:delText xml:space="preserve">use Deep </w:delText>
        </w:r>
        <w:r w:rsidR="00752CF1" w:rsidRPr="00AF6C2B" w:rsidDel="00DD6CBD">
          <w:rPr>
            <w:sz w:val="22"/>
            <w:szCs w:val="22"/>
          </w:rPr>
          <w:delText>Analysis</w:delText>
        </w:r>
        <w:r w:rsidRPr="00AF6C2B" w:rsidDel="00DD6CBD">
          <w:rPr>
            <w:sz w:val="22"/>
            <w:szCs w:val="22"/>
          </w:rPr>
          <w:delText xml:space="preserve"> to see skills, I was able to string them together based on their combat logs.</w:delText>
        </w:r>
      </w:del>
    </w:p>
    <w:p w14:paraId="10A24828" w14:textId="34F488DD" w:rsidR="00D00B68" w:rsidRPr="00AF6C2B" w:rsidDel="00DD6CBD" w:rsidRDefault="00D00B68">
      <w:pPr>
        <w:rPr>
          <w:del w:id="784" w:author="Scott Cole" w:date="2023-02-01T14:56:00Z"/>
          <w:sz w:val="22"/>
          <w:szCs w:val="22"/>
        </w:rPr>
      </w:pPr>
    </w:p>
    <w:p w14:paraId="4F7FBD42" w14:textId="16E6224D" w:rsidR="00D00B68" w:rsidRPr="00AF6C2B" w:rsidDel="00DD6CBD" w:rsidRDefault="00D00B68">
      <w:pPr>
        <w:rPr>
          <w:del w:id="785" w:author="Scott Cole" w:date="2023-02-01T14:56:00Z"/>
          <w:sz w:val="22"/>
          <w:szCs w:val="22"/>
        </w:rPr>
      </w:pPr>
      <w:del w:id="786" w:author="Scott Cole" w:date="2023-02-01T14:56:00Z">
        <w:r w:rsidRPr="00AF6C2B" w:rsidDel="00DD6CBD">
          <w:rPr>
            <w:sz w:val="22"/>
            <w:szCs w:val="22"/>
          </w:rPr>
          <w:delText xml:space="preserve">Oh yeah, Deep Analysis allows me to see everyone’s logs. Even the </w:delText>
        </w:r>
        <w:r w:rsidR="00752CF1" w:rsidRPr="00AF6C2B" w:rsidDel="00DD6CBD">
          <w:rPr>
            <w:sz w:val="22"/>
            <w:szCs w:val="22"/>
          </w:rPr>
          <w:delText>NPCs</w:delText>
        </w:r>
        <w:r w:rsidRPr="00AF6C2B" w:rsidDel="00DD6CBD">
          <w:rPr>
            <w:sz w:val="22"/>
            <w:szCs w:val="22"/>
          </w:rPr>
          <w:delText xml:space="preserve"> are typically pretty boring.</w:delText>
        </w:r>
      </w:del>
    </w:p>
    <w:p w14:paraId="3E7897F3" w14:textId="15BE9B93" w:rsidR="00D00B68" w:rsidRPr="00AF6C2B" w:rsidDel="00DD6CBD" w:rsidRDefault="00D00B68">
      <w:pPr>
        <w:rPr>
          <w:del w:id="787" w:author="Scott Cole" w:date="2023-02-01T14:56:00Z"/>
          <w:sz w:val="22"/>
          <w:szCs w:val="22"/>
        </w:rPr>
      </w:pPr>
    </w:p>
    <w:p w14:paraId="061C65C9" w14:textId="28E7D485" w:rsidR="00D00B68" w:rsidRPr="00AF6C2B" w:rsidDel="00DD6CBD" w:rsidRDefault="00522265">
      <w:pPr>
        <w:rPr>
          <w:del w:id="788" w:author="Scott Cole" w:date="2023-02-01T14:56:00Z"/>
          <w:sz w:val="22"/>
          <w:szCs w:val="22"/>
        </w:rPr>
      </w:pPr>
      <w:del w:id="789" w:author="Scott Cole" w:date="2023-02-01T14:56:00Z">
        <w:r w:rsidRPr="00AF6C2B" w:rsidDel="00DD6CBD">
          <w:rPr>
            <w:sz w:val="22"/>
            <w:szCs w:val="22"/>
          </w:rPr>
          <w:delText>The real problem with my Profession is that it’s not like a Charm spell. I can’t interrogate a puppet.</w:delText>
        </w:r>
        <w:r w:rsidR="00A26527" w:rsidDel="00DD6CBD">
          <w:rPr>
            <w:sz w:val="22"/>
            <w:szCs w:val="22"/>
          </w:rPr>
          <w:delText xml:space="preserve"> Anything I puppet becomes a ‘thing’. What I mean is that it’s like cooking or washing dishes. When you are cooking you can be creative with </w:delText>
        </w:r>
        <w:r w:rsidR="00D34A9D" w:rsidDel="00DD6CBD">
          <w:rPr>
            <w:sz w:val="22"/>
            <w:szCs w:val="22"/>
          </w:rPr>
          <w:delText>ingredients</w:delText>
        </w:r>
        <w:r w:rsidR="00A26527" w:rsidDel="00DD6CBD">
          <w:rPr>
            <w:sz w:val="22"/>
            <w:szCs w:val="22"/>
          </w:rPr>
          <w:delText xml:space="preserve"> and how they work together. </w:delText>
        </w:r>
        <w:r w:rsidR="00D34A9D" w:rsidDel="00DD6CBD">
          <w:rPr>
            <w:sz w:val="22"/>
            <w:szCs w:val="22"/>
          </w:rPr>
          <w:delText>When you are washing dishes littered and piled high in a sink, you need to be creative to wash them efficiently. In both cases, we are the real application and the puppets are the tools like the ingredients and dishes. Do you follow?”</w:delText>
        </w:r>
      </w:del>
    </w:p>
    <w:p w14:paraId="350ACD97" w14:textId="60D0CE2D" w:rsidR="00B83B1F" w:rsidDel="00DD6CBD" w:rsidRDefault="00B83B1F">
      <w:pPr>
        <w:rPr>
          <w:del w:id="790" w:author="Scott Cole" w:date="2023-02-01T14:56:00Z"/>
          <w:sz w:val="22"/>
          <w:szCs w:val="22"/>
        </w:rPr>
      </w:pPr>
    </w:p>
    <w:p w14:paraId="5E26ADE4" w14:textId="57C4EDDB" w:rsidR="00D34A9D" w:rsidDel="00DD6CBD" w:rsidRDefault="00D34A9D">
      <w:pPr>
        <w:rPr>
          <w:del w:id="791" w:author="Scott Cole" w:date="2023-02-01T14:56:00Z"/>
          <w:sz w:val="22"/>
          <w:szCs w:val="22"/>
        </w:rPr>
      </w:pPr>
      <w:del w:id="792" w:author="Scott Cole" w:date="2023-02-01T14:56:00Z">
        <w:r w:rsidDel="00DD6CBD">
          <w:rPr>
            <w:sz w:val="22"/>
            <w:szCs w:val="22"/>
          </w:rPr>
          <w:delText>“I suggest I realize the General here and you Charm him. Then we can get as much information as possible. I think he will talk. My puppets get to observe all I make them do.”, Zev said fervently. “This way you can see how my Profession works. We shouldn’t kill him until we get into the city though. I’ll re-puppet him after we get what we need.”</w:delText>
        </w:r>
      </w:del>
    </w:p>
    <w:p w14:paraId="1F1231F9" w14:textId="38E5CA51" w:rsidR="00D34A9D" w:rsidDel="00DD6CBD" w:rsidRDefault="00D34A9D">
      <w:pPr>
        <w:rPr>
          <w:del w:id="793" w:author="Scott Cole" w:date="2023-02-01T14:56:00Z"/>
          <w:sz w:val="22"/>
          <w:szCs w:val="22"/>
        </w:rPr>
      </w:pPr>
    </w:p>
    <w:p w14:paraId="4CAD6233" w14:textId="363B6269" w:rsidR="00D34A9D" w:rsidDel="00DD6CBD" w:rsidRDefault="00D34A9D">
      <w:pPr>
        <w:rPr>
          <w:del w:id="794" w:author="Scott Cole" w:date="2023-02-01T14:56:00Z"/>
          <w:sz w:val="22"/>
          <w:szCs w:val="22"/>
        </w:rPr>
      </w:pPr>
      <w:del w:id="795" w:author="Scott Cole" w:date="2023-02-01T14:56:00Z">
        <w:r w:rsidDel="00DD6CBD">
          <w:rPr>
            <w:sz w:val="22"/>
            <w:szCs w:val="22"/>
          </w:rPr>
          <w:delText xml:space="preserve">And </w:delText>
        </w:r>
        <w:r w:rsidR="00F465E6" w:rsidDel="00DD6CBD">
          <w:rPr>
            <w:sz w:val="22"/>
            <w:szCs w:val="22"/>
          </w:rPr>
          <w:delText>so,</w:delText>
        </w:r>
        <w:r w:rsidDel="00DD6CBD">
          <w:rPr>
            <w:sz w:val="22"/>
            <w:szCs w:val="22"/>
          </w:rPr>
          <w:delText xml:space="preserve"> it was. They spend the next few hours gaining information from the Orc. He figuratively spilled his guts and wished it was literal. But they didn’t let him die and he was soon re-puppeted.</w:delText>
        </w:r>
        <w:r w:rsidR="008859A1" w:rsidDel="00DD6CBD">
          <w:rPr>
            <w:sz w:val="22"/>
            <w:szCs w:val="22"/>
          </w:rPr>
          <w:delText xml:space="preserve"> Zoctor cast Minor Heal on the Orc.</w:delText>
        </w:r>
      </w:del>
    </w:p>
    <w:p w14:paraId="02993E6B" w14:textId="1F3B20B4" w:rsidR="00D34A9D" w:rsidRPr="00AF6C2B" w:rsidDel="00DD6CBD" w:rsidRDefault="00D34A9D">
      <w:pPr>
        <w:rPr>
          <w:del w:id="796" w:author="Scott Cole" w:date="2023-02-01T14:56:00Z"/>
          <w:sz w:val="22"/>
          <w:szCs w:val="22"/>
        </w:rPr>
      </w:pPr>
    </w:p>
    <w:p w14:paraId="4B543859" w14:textId="53CB6B6E" w:rsidR="00B83B1F" w:rsidRPr="00AF6C2B" w:rsidDel="00DD6CBD" w:rsidRDefault="00B83B1F">
      <w:pPr>
        <w:rPr>
          <w:del w:id="797" w:author="Scott Cole" w:date="2023-02-01T14:56:00Z"/>
          <w:sz w:val="22"/>
          <w:szCs w:val="22"/>
        </w:rPr>
      </w:pPr>
      <w:del w:id="798" w:author="Scott Cole" w:date="2023-02-01T14:56:00Z">
        <w:r w:rsidRPr="00AF6C2B" w:rsidDel="00DD6CBD">
          <w:rPr>
            <w:sz w:val="22"/>
            <w:szCs w:val="22"/>
          </w:rPr>
          <w:delText xml:space="preserve">Zev releases one of the Orcs and Richter double casts charm. The Orc tells them of a secret entrance to the back of the Palace. </w:delText>
        </w:r>
      </w:del>
    </w:p>
    <w:p w14:paraId="2B4E333C" w14:textId="3DE52F2E" w:rsidR="00B83B1F" w:rsidRPr="00AF6C2B" w:rsidDel="00DD6CBD" w:rsidRDefault="00B83B1F">
      <w:pPr>
        <w:rPr>
          <w:del w:id="799" w:author="Scott Cole" w:date="2023-02-01T14:56:00Z"/>
          <w:sz w:val="22"/>
          <w:szCs w:val="22"/>
        </w:rPr>
      </w:pPr>
    </w:p>
    <w:p w14:paraId="23951D9D" w14:textId="27B3CC63" w:rsidR="00B83B1F" w:rsidRPr="00AF6C2B" w:rsidDel="00DD6CBD" w:rsidRDefault="00B83B1F">
      <w:pPr>
        <w:rPr>
          <w:del w:id="800" w:author="Scott Cole" w:date="2023-02-01T14:56:00Z"/>
          <w:sz w:val="22"/>
          <w:szCs w:val="22"/>
        </w:rPr>
      </w:pPr>
      <w:del w:id="801" w:author="Scott Cole" w:date="2023-02-01T14:56:00Z">
        <w:r w:rsidRPr="00AF6C2B" w:rsidDel="00DD6CBD">
          <w:rPr>
            <w:sz w:val="22"/>
            <w:szCs w:val="22"/>
          </w:rPr>
          <w:delText xml:space="preserve">Richter has received a map. Your map has </w:delText>
        </w:r>
        <w:r w:rsidR="00752CF1" w:rsidRPr="00AF6C2B" w:rsidDel="00DD6CBD">
          <w:rPr>
            <w:sz w:val="22"/>
            <w:szCs w:val="22"/>
          </w:rPr>
          <w:delText>been updated</w:delText>
        </w:r>
        <w:r w:rsidRPr="00AF6C2B" w:rsidDel="00DD6CBD">
          <w:rPr>
            <w:sz w:val="22"/>
            <w:szCs w:val="22"/>
          </w:rPr>
          <w:delText xml:space="preserve"> but is too far away to examine.</w:delText>
        </w:r>
      </w:del>
    </w:p>
    <w:p w14:paraId="02C3F30A" w14:textId="37B4C8CF" w:rsidR="00B83B1F" w:rsidRPr="00AF6C2B" w:rsidDel="00DD6CBD" w:rsidRDefault="00B83B1F">
      <w:pPr>
        <w:rPr>
          <w:del w:id="802" w:author="Scott Cole" w:date="2023-02-01T14:56:00Z"/>
          <w:sz w:val="22"/>
          <w:szCs w:val="22"/>
        </w:rPr>
      </w:pPr>
    </w:p>
    <w:p w14:paraId="2F6B0612" w14:textId="66F11BFD" w:rsidR="00B83B1F" w:rsidRPr="00AF6C2B" w:rsidDel="00DD6CBD" w:rsidRDefault="00B83B1F">
      <w:pPr>
        <w:rPr>
          <w:del w:id="803" w:author="Scott Cole" w:date="2023-02-01T14:56:00Z"/>
          <w:sz w:val="22"/>
          <w:szCs w:val="22"/>
        </w:rPr>
      </w:pPr>
      <w:del w:id="804" w:author="Scott Cole" w:date="2023-02-01T14:56:00Z">
        <w:r w:rsidRPr="00AF6C2B" w:rsidDel="00DD6CBD">
          <w:rPr>
            <w:sz w:val="22"/>
            <w:szCs w:val="22"/>
          </w:rPr>
          <w:delText>Zev and Richter examined the map all the while watching as more and more Werms tried to reach the Chaos seed.</w:delText>
        </w:r>
      </w:del>
    </w:p>
    <w:p w14:paraId="26CB960A" w14:textId="4ACB9E83" w:rsidR="00B83B1F" w:rsidRPr="00AF6C2B" w:rsidDel="00DD6CBD" w:rsidRDefault="00B83B1F">
      <w:pPr>
        <w:rPr>
          <w:del w:id="805" w:author="Scott Cole" w:date="2023-02-01T14:56:00Z"/>
          <w:sz w:val="22"/>
          <w:szCs w:val="22"/>
        </w:rPr>
      </w:pPr>
    </w:p>
    <w:p w14:paraId="3C2B0543" w14:textId="0286A548" w:rsidR="00B83B1F" w:rsidRPr="00AF6C2B" w:rsidDel="00DD6CBD" w:rsidRDefault="00B83B1F">
      <w:pPr>
        <w:rPr>
          <w:del w:id="806" w:author="Scott Cole" w:date="2023-02-01T14:56:00Z"/>
          <w:sz w:val="22"/>
          <w:szCs w:val="22"/>
        </w:rPr>
      </w:pPr>
      <w:del w:id="807" w:author="Scott Cole" w:date="2023-02-01T14:56:00Z">
        <w:r w:rsidRPr="00AF6C2B" w:rsidDel="00DD6CBD">
          <w:rPr>
            <w:sz w:val="22"/>
            <w:szCs w:val="22"/>
          </w:rPr>
          <w:delText xml:space="preserve">Then Richter had an amazing idea. What if he could take </w:delText>
        </w:r>
        <w:r w:rsidR="00752CF1" w:rsidRPr="00AF6C2B" w:rsidDel="00DD6CBD">
          <w:rPr>
            <w:sz w:val="22"/>
            <w:szCs w:val="22"/>
          </w:rPr>
          <w:delText>advantage</w:delText>
        </w:r>
        <w:r w:rsidRPr="00AF6C2B" w:rsidDel="00DD6CBD">
          <w:rPr>
            <w:sz w:val="22"/>
            <w:szCs w:val="22"/>
          </w:rPr>
          <w:delText xml:space="preserve"> of all the carnage?</w:delText>
        </w:r>
      </w:del>
    </w:p>
    <w:p w14:paraId="6E844BC9" w14:textId="027F7E85" w:rsidR="00B83B1F" w:rsidRPr="00AF6C2B" w:rsidDel="00DD6CBD" w:rsidRDefault="00B83B1F">
      <w:pPr>
        <w:rPr>
          <w:del w:id="808" w:author="Scott Cole" w:date="2023-02-01T14:56:00Z"/>
          <w:sz w:val="22"/>
          <w:szCs w:val="22"/>
        </w:rPr>
      </w:pPr>
    </w:p>
    <w:p w14:paraId="472CFBBB" w14:textId="24328480" w:rsidR="00B83B1F" w:rsidRPr="00AF6C2B" w:rsidDel="00DD6CBD" w:rsidRDefault="00B83B1F">
      <w:pPr>
        <w:rPr>
          <w:del w:id="809" w:author="Scott Cole" w:date="2023-02-01T14:56:00Z"/>
          <w:sz w:val="22"/>
          <w:szCs w:val="22"/>
        </w:rPr>
      </w:pPr>
      <w:del w:id="810" w:author="Scott Cole" w:date="2023-02-01T14:56:00Z">
        <w:r w:rsidRPr="00AF6C2B" w:rsidDel="00DD6CBD">
          <w:rPr>
            <w:sz w:val="22"/>
            <w:szCs w:val="22"/>
          </w:rPr>
          <w:delText xml:space="preserve">Richter quickly </w:delText>
        </w:r>
        <w:r w:rsidR="00752CF1" w:rsidRPr="00AF6C2B" w:rsidDel="00DD6CBD">
          <w:rPr>
            <w:sz w:val="22"/>
            <w:szCs w:val="22"/>
          </w:rPr>
          <w:delText>gathered</w:delText>
        </w:r>
        <w:r w:rsidRPr="00AF6C2B" w:rsidDel="00DD6CBD">
          <w:rPr>
            <w:sz w:val="22"/>
            <w:szCs w:val="22"/>
          </w:rPr>
          <w:delText xml:space="preserve"> handfuls of pebbles. With handfuls at a time, his Creative Spark hit like a flash. If he was involved at all in the </w:delText>
        </w:r>
        <w:r w:rsidR="00F465E6" w:rsidRPr="00AF6C2B" w:rsidDel="00DD6CBD">
          <w:rPr>
            <w:sz w:val="22"/>
            <w:szCs w:val="22"/>
          </w:rPr>
          <w:delText>battle,</w:delText>
        </w:r>
        <w:r w:rsidRPr="00AF6C2B" w:rsidDel="00DD6CBD">
          <w:rPr>
            <w:sz w:val="22"/>
            <w:szCs w:val="22"/>
          </w:rPr>
          <w:delText xml:space="preserve"> he could get points for the death even if he didn’t cause it.</w:delText>
        </w:r>
      </w:del>
    </w:p>
    <w:p w14:paraId="54EC8DCE" w14:textId="4111DC6B" w:rsidR="00B83B1F" w:rsidRPr="00AF6C2B" w:rsidDel="00DD6CBD" w:rsidRDefault="00B83B1F">
      <w:pPr>
        <w:rPr>
          <w:del w:id="811" w:author="Scott Cole" w:date="2023-02-01T14:56:00Z"/>
          <w:sz w:val="22"/>
          <w:szCs w:val="22"/>
        </w:rPr>
      </w:pPr>
    </w:p>
    <w:p w14:paraId="7D45FED8" w14:textId="5343EF88" w:rsidR="00B83B1F" w:rsidRPr="00AF6C2B" w:rsidDel="00DD6CBD" w:rsidRDefault="00B83B1F">
      <w:pPr>
        <w:rPr>
          <w:del w:id="812" w:author="Scott Cole" w:date="2023-02-01T14:56:00Z"/>
          <w:sz w:val="22"/>
          <w:szCs w:val="22"/>
        </w:rPr>
      </w:pPr>
      <w:del w:id="813" w:author="Scott Cole" w:date="2023-02-01T14:56:00Z">
        <w:r w:rsidRPr="00AF6C2B" w:rsidDel="00DD6CBD">
          <w:rPr>
            <w:sz w:val="22"/>
            <w:szCs w:val="22"/>
          </w:rPr>
          <w:delText>It was a trick but who knows maybe</w:delText>
        </w:r>
        <w:r w:rsidR="00752CF1" w:rsidRPr="00AF6C2B" w:rsidDel="00DD6CBD">
          <w:rPr>
            <w:sz w:val="22"/>
            <w:szCs w:val="22"/>
          </w:rPr>
          <w:delText>, even more,</w:delText>
        </w:r>
        <w:r w:rsidRPr="00AF6C2B" w:rsidDel="00DD6CBD">
          <w:rPr>
            <w:sz w:val="22"/>
            <w:szCs w:val="22"/>
          </w:rPr>
          <w:delText xml:space="preserve"> was possible.</w:delText>
        </w:r>
      </w:del>
    </w:p>
    <w:p w14:paraId="697067EB" w14:textId="70491F67" w:rsidR="00B83B1F" w:rsidRPr="00AF6C2B" w:rsidDel="00DD6CBD" w:rsidRDefault="00B83B1F">
      <w:pPr>
        <w:rPr>
          <w:del w:id="814" w:author="Scott Cole" w:date="2023-02-01T14:56:00Z"/>
          <w:sz w:val="22"/>
          <w:szCs w:val="22"/>
        </w:rPr>
      </w:pPr>
    </w:p>
    <w:p w14:paraId="40E2F31C" w14:textId="6C1252D8" w:rsidR="00AA7A97" w:rsidRPr="009F721C" w:rsidDel="00DD6CBD" w:rsidRDefault="00B83B1F">
      <w:pPr>
        <w:rPr>
          <w:del w:id="815" w:author="Scott Cole" w:date="2023-02-01T14:56:00Z"/>
          <w:b/>
          <w:bCs/>
          <w:i/>
          <w:iCs/>
          <w:sz w:val="22"/>
          <w:szCs w:val="22"/>
        </w:rPr>
      </w:pPr>
      <w:del w:id="816" w:author="Scott Cole" w:date="2023-02-01T14:56:00Z">
        <w:r w:rsidRPr="009F721C" w:rsidDel="00DD6CBD">
          <w:rPr>
            <w:b/>
            <w:bCs/>
            <w:i/>
            <w:iCs/>
            <w:sz w:val="22"/>
            <w:szCs w:val="22"/>
          </w:rPr>
          <w:delText>You have created a</w:delText>
        </w:r>
        <w:r w:rsidR="00E059AE" w:rsidRPr="009F721C" w:rsidDel="00DD6CBD">
          <w:rPr>
            <w:b/>
            <w:bCs/>
            <w:i/>
            <w:iCs/>
            <w:sz w:val="22"/>
            <w:szCs w:val="22"/>
          </w:rPr>
          <w:delText>n Improvised</w:delText>
        </w:r>
        <w:r w:rsidRPr="009F721C" w:rsidDel="00DD6CBD">
          <w:rPr>
            <w:b/>
            <w:bCs/>
            <w:i/>
            <w:iCs/>
            <w:sz w:val="22"/>
            <w:szCs w:val="22"/>
          </w:rPr>
          <w:delText xml:space="preserve"> Blood Trap. </w:delText>
        </w:r>
        <w:r w:rsidR="00E059AE" w:rsidDel="00DD6CBD">
          <w:rPr>
            <w:b/>
            <w:bCs/>
            <w:i/>
            <w:iCs/>
            <w:sz w:val="22"/>
            <w:szCs w:val="22"/>
          </w:rPr>
          <w:delText xml:space="preserve">Your creative spark knows no limitations. </w:delText>
        </w:r>
      </w:del>
    </w:p>
    <w:p w14:paraId="3CCFF01E" w14:textId="52B8780B" w:rsidR="00B83B1F" w:rsidDel="00DD6CBD" w:rsidRDefault="00AA7A97">
      <w:pPr>
        <w:rPr>
          <w:del w:id="817" w:author="Scott Cole" w:date="2023-02-01T14:56:00Z"/>
          <w:sz w:val="22"/>
          <w:szCs w:val="22"/>
        </w:rPr>
      </w:pPr>
      <w:del w:id="818" w:author="Scott Cole" w:date="2023-02-01T14:56:00Z">
        <w:r w:rsidDel="00DD6CBD">
          <w:rPr>
            <w:sz w:val="22"/>
            <w:szCs w:val="22"/>
          </w:rPr>
          <w:delText>P</w:delText>
        </w:r>
        <w:r w:rsidR="00B83B1F" w:rsidRPr="00AF6C2B" w:rsidDel="00DD6CBD">
          <w:rPr>
            <w:sz w:val="22"/>
            <w:szCs w:val="22"/>
          </w:rPr>
          <w:delText xml:space="preserve">ebbles covered in blood </w:delText>
        </w:r>
        <w:r w:rsidR="00752CF1" w:rsidRPr="00AF6C2B" w:rsidDel="00DD6CBD">
          <w:rPr>
            <w:sz w:val="22"/>
            <w:szCs w:val="22"/>
          </w:rPr>
          <w:delText>and</w:delText>
        </w:r>
        <w:r w:rsidR="00B83B1F" w:rsidRPr="00AF6C2B" w:rsidDel="00DD6CBD">
          <w:rPr>
            <w:sz w:val="22"/>
            <w:szCs w:val="22"/>
          </w:rPr>
          <w:delText xml:space="preserve"> </w:delText>
        </w:r>
        <w:r w:rsidR="00752CF1" w:rsidRPr="00AF6C2B" w:rsidDel="00DD6CBD">
          <w:rPr>
            <w:sz w:val="22"/>
            <w:szCs w:val="22"/>
          </w:rPr>
          <w:delText>viscera</w:delText>
        </w:r>
        <w:r w:rsidR="00B83B1F" w:rsidRPr="00AF6C2B" w:rsidDel="00DD6CBD">
          <w:rPr>
            <w:sz w:val="22"/>
            <w:szCs w:val="22"/>
          </w:rPr>
          <w:delText xml:space="preserve">, these improvised </w:delText>
        </w:r>
        <w:r w:rsidRPr="00AF6C2B" w:rsidDel="00DD6CBD">
          <w:rPr>
            <w:sz w:val="22"/>
            <w:szCs w:val="22"/>
          </w:rPr>
          <w:delText>Ca</w:delText>
        </w:r>
        <w:r w:rsidDel="00DD6CBD">
          <w:rPr>
            <w:sz w:val="22"/>
            <w:szCs w:val="22"/>
          </w:rPr>
          <w:delText>l</w:delText>
        </w:r>
        <w:r w:rsidRPr="00AF6C2B" w:rsidDel="00DD6CBD">
          <w:rPr>
            <w:sz w:val="22"/>
            <w:szCs w:val="22"/>
          </w:rPr>
          <w:delText>trops</w:delText>
        </w:r>
        <w:r w:rsidR="00B83B1F" w:rsidRPr="00AF6C2B" w:rsidDel="00DD6CBD">
          <w:rPr>
            <w:sz w:val="22"/>
            <w:szCs w:val="22"/>
          </w:rPr>
          <w:delText xml:space="preserve"> will slow enemies and damage those with sensitivity to Blood.</w:delText>
        </w:r>
      </w:del>
    </w:p>
    <w:p w14:paraId="03D85660" w14:textId="41DBBCDD" w:rsidR="00E059AE" w:rsidDel="00DD6CBD" w:rsidRDefault="00E059AE">
      <w:pPr>
        <w:rPr>
          <w:del w:id="819" w:author="Scott Cole" w:date="2023-02-01T14:56:00Z"/>
          <w:sz w:val="22"/>
          <w:szCs w:val="22"/>
        </w:rPr>
      </w:pPr>
      <w:del w:id="820" w:author="Scott Cole" w:date="2023-02-01T14:56:00Z">
        <w:r w:rsidDel="00DD6CBD">
          <w:rPr>
            <w:sz w:val="22"/>
            <w:szCs w:val="22"/>
          </w:rPr>
          <w:delText>Damage: +1-4 slow and bleed damage, stackable</w:delText>
        </w:r>
      </w:del>
    </w:p>
    <w:p w14:paraId="77319679" w14:textId="7F2CA536" w:rsidR="00E059AE" w:rsidDel="00DD6CBD" w:rsidRDefault="00E059AE">
      <w:pPr>
        <w:rPr>
          <w:del w:id="821" w:author="Scott Cole" w:date="2023-02-01T14:56:00Z"/>
          <w:sz w:val="22"/>
          <w:szCs w:val="22"/>
        </w:rPr>
      </w:pPr>
      <w:del w:id="822" w:author="Scott Cole" w:date="2023-02-01T14:56:00Z">
        <w:r w:rsidDel="00DD6CBD">
          <w:rPr>
            <w:sz w:val="22"/>
            <w:szCs w:val="22"/>
          </w:rPr>
          <w:delText>Durability: 50/50</w:delText>
        </w:r>
      </w:del>
    </w:p>
    <w:p w14:paraId="6A220D41" w14:textId="7B6C5112" w:rsidR="00E059AE" w:rsidDel="00DD6CBD" w:rsidRDefault="00E059AE">
      <w:pPr>
        <w:rPr>
          <w:del w:id="823" w:author="Scott Cole" w:date="2023-02-01T14:56:00Z"/>
          <w:sz w:val="22"/>
          <w:szCs w:val="22"/>
        </w:rPr>
      </w:pPr>
      <w:del w:id="824" w:author="Scott Cole" w:date="2023-02-01T14:56:00Z">
        <w:r w:rsidDel="00DD6CBD">
          <w:rPr>
            <w:sz w:val="22"/>
            <w:szCs w:val="22"/>
          </w:rPr>
          <w:delText>Half-life: Blood traps expire. 10 minutes.</w:delText>
        </w:r>
      </w:del>
    </w:p>
    <w:p w14:paraId="535D0919" w14:textId="056F1DF2" w:rsidR="00D50BDE" w:rsidDel="00DD6CBD" w:rsidRDefault="00D50BDE">
      <w:pPr>
        <w:rPr>
          <w:del w:id="825" w:author="Scott Cole" w:date="2023-02-01T14:56:00Z"/>
          <w:sz w:val="22"/>
          <w:szCs w:val="22"/>
        </w:rPr>
      </w:pPr>
    </w:p>
    <w:p w14:paraId="6C18A4A2" w14:textId="72DE2F55" w:rsidR="00D50BDE" w:rsidDel="00DD6CBD" w:rsidRDefault="00D50BDE">
      <w:pPr>
        <w:rPr>
          <w:del w:id="826" w:author="Scott Cole" w:date="2023-02-01T14:56:00Z"/>
          <w:b/>
          <w:bCs/>
          <w:i/>
          <w:iCs/>
          <w:sz w:val="22"/>
          <w:szCs w:val="22"/>
        </w:rPr>
      </w:pPr>
      <w:del w:id="827" w:author="Scott Cole" w:date="2023-02-01T14:56:00Z">
        <w:r w:rsidRPr="009F721C" w:rsidDel="00DD6CBD">
          <w:rPr>
            <w:b/>
            <w:bCs/>
            <w:i/>
            <w:iCs/>
            <w:sz w:val="22"/>
            <w:szCs w:val="22"/>
          </w:rPr>
          <w:delText>You have revealed a secondary attribute</w:delText>
        </w:r>
        <w:r w:rsidDel="00DD6CBD">
          <w:rPr>
            <w:b/>
            <w:bCs/>
            <w:i/>
            <w:iCs/>
            <w:sz w:val="22"/>
            <w:szCs w:val="22"/>
          </w:rPr>
          <w:delText xml:space="preserve"> of Stealth.</w:delText>
        </w:r>
      </w:del>
    </w:p>
    <w:p w14:paraId="4452978F" w14:textId="21A1C100" w:rsidR="00D50BDE" w:rsidRPr="009F721C" w:rsidDel="00DD6CBD" w:rsidRDefault="00D50BDE">
      <w:pPr>
        <w:rPr>
          <w:del w:id="828" w:author="Scott Cole" w:date="2023-02-01T14:56:00Z"/>
          <w:b/>
          <w:bCs/>
          <w:i/>
          <w:iCs/>
          <w:sz w:val="22"/>
          <w:szCs w:val="22"/>
        </w:rPr>
      </w:pPr>
      <w:del w:id="829" w:author="Scott Cole" w:date="2023-02-01T14:56:00Z">
        <w:r w:rsidRPr="009F721C" w:rsidDel="00DD6CBD">
          <w:rPr>
            <w:b/>
            <w:bCs/>
            <w:i/>
            <w:iCs/>
            <w:sz w:val="22"/>
            <w:szCs w:val="22"/>
          </w:rPr>
          <w:delText>Devious: +.06</w:delText>
        </w:r>
      </w:del>
    </w:p>
    <w:p w14:paraId="3DB2E0A6" w14:textId="291E2CB2" w:rsidR="00D50BDE" w:rsidDel="00DD6CBD" w:rsidRDefault="00D50BDE">
      <w:pPr>
        <w:rPr>
          <w:del w:id="830" w:author="Scott Cole" w:date="2023-02-01T14:56:00Z"/>
          <w:sz w:val="22"/>
          <w:szCs w:val="22"/>
        </w:rPr>
      </w:pPr>
      <w:del w:id="831" w:author="Scott Cole" w:date="2023-02-01T14:56:00Z">
        <w:r w:rsidDel="00DD6CBD">
          <w:rPr>
            <w:sz w:val="22"/>
            <w:szCs w:val="22"/>
          </w:rPr>
          <w:delText>Your actions have proven you to be sneaky. This can be a positive trait if used for good.</w:delText>
        </w:r>
      </w:del>
    </w:p>
    <w:p w14:paraId="69B8805F" w14:textId="05A55ED7" w:rsidR="00D50BDE" w:rsidDel="00DD6CBD" w:rsidRDefault="00D50BDE">
      <w:pPr>
        <w:rPr>
          <w:del w:id="832" w:author="Scott Cole" w:date="2023-02-01T14:56:00Z"/>
          <w:sz w:val="22"/>
          <w:szCs w:val="22"/>
        </w:rPr>
      </w:pPr>
    </w:p>
    <w:p w14:paraId="4349CC9A" w14:textId="0A177FEC" w:rsidR="00B83B1F" w:rsidRPr="00AF6C2B" w:rsidDel="00DD6CBD" w:rsidRDefault="00F465E6">
      <w:pPr>
        <w:rPr>
          <w:del w:id="833" w:author="Scott Cole" w:date="2023-02-01T14:56:00Z"/>
          <w:sz w:val="22"/>
          <w:szCs w:val="22"/>
        </w:rPr>
      </w:pPr>
      <w:del w:id="834" w:author="Scott Cole" w:date="2023-02-01T14:56:00Z">
        <w:r w:rsidDel="00DD6CBD">
          <w:rPr>
            <w:sz w:val="22"/>
            <w:szCs w:val="22"/>
          </w:rPr>
          <w:delText>Smiling</w:delText>
        </w:r>
        <w:r w:rsidR="00D50BDE" w:rsidDel="00DD6CBD">
          <w:rPr>
            <w:sz w:val="22"/>
            <w:szCs w:val="22"/>
          </w:rPr>
          <w:delText xml:space="preserve">, Zoctor </w:delText>
        </w:r>
        <w:r w:rsidR="00B83B1F" w:rsidRPr="00AF6C2B" w:rsidDel="00DD6CBD">
          <w:rPr>
            <w:sz w:val="22"/>
            <w:szCs w:val="22"/>
          </w:rPr>
          <w:delText xml:space="preserve">threw a handful </w:delText>
        </w:r>
        <w:r w:rsidR="00AA7A97" w:rsidDel="00DD6CBD">
          <w:rPr>
            <w:sz w:val="22"/>
            <w:szCs w:val="22"/>
          </w:rPr>
          <w:delText xml:space="preserve">of the improvised traps </w:delText>
        </w:r>
        <w:r w:rsidR="00B83B1F" w:rsidRPr="00AF6C2B" w:rsidDel="00DD6CBD">
          <w:rPr>
            <w:sz w:val="22"/>
            <w:szCs w:val="22"/>
          </w:rPr>
          <w:delText>in</w:delText>
        </w:r>
        <w:r w:rsidR="00AA7A97" w:rsidDel="00DD6CBD">
          <w:rPr>
            <w:sz w:val="22"/>
            <w:szCs w:val="22"/>
          </w:rPr>
          <w:delText>to</w:delText>
        </w:r>
        <w:r w:rsidR="00B83B1F" w:rsidRPr="00AF6C2B" w:rsidDel="00DD6CBD">
          <w:rPr>
            <w:sz w:val="22"/>
            <w:szCs w:val="22"/>
          </w:rPr>
          <w:delText xml:space="preserve"> the path of the Werms</w:delText>
        </w:r>
        <w:r w:rsidR="00AA7A97" w:rsidDel="00DD6CBD">
          <w:rPr>
            <w:sz w:val="22"/>
            <w:szCs w:val="22"/>
          </w:rPr>
          <w:delText>. As they left their hole in the wall and headed directly to the Chaos Nugget and their inevitable death, they crossed the path of strewn caltrops.</w:delText>
        </w:r>
      </w:del>
    </w:p>
    <w:p w14:paraId="12B06271" w14:textId="4293278C" w:rsidR="00B83B1F" w:rsidRPr="00AF6C2B" w:rsidDel="00DD6CBD" w:rsidRDefault="00B83B1F">
      <w:pPr>
        <w:rPr>
          <w:del w:id="835" w:author="Scott Cole" w:date="2023-02-01T14:56:00Z"/>
          <w:sz w:val="22"/>
          <w:szCs w:val="22"/>
        </w:rPr>
      </w:pPr>
    </w:p>
    <w:p w14:paraId="602C1D2B" w14:textId="012FA7AF" w:rsidR="00B83B1F" w:rsidRPr="00AF6C2B" w:rsidDel="00DD6CBD" w:rsidRDefault="00B83B1F">
      <w:pPr>
        <w:rPr>
          <w:del w:id="836" w:author="Scott Cole" w:date="2023-02-01T14:56:00Z"/>
          <w:sz w:val="22"/>
          <w:szCs w:val="22"/>
        </w:rPr>
      </w:pPr>
      <w:del w:id="837" w:author="Scott Cole" w:date="2023-02-01T14:56:00Z">
        <w:r w:rsidRPr="00AF6C2B" w:rsidDel="00DD6CBD">
          <w:rPr>
            <w:sz w:val="22"/>
            <w:szCs w:val="22"/>
          </w:rPr>
          <w:delText xml:space="preserve">Three Werms pushed into the smaller cavern and over </w:delText>
        </w:r>
        <w:r w:rsidR="00F465E6" w:rsidRPr="00AF6C2B" w:rsidDel="00DD6CBD">
          <w:rPr>
            <w:sz w:val="22"/>
            <w:szCs w:val="22"/>
          </w:rPr>
          <w:delText>Richter’s</w:delText>
        </w:r>
        <w:r w:rsidRPr="00AF6C2B" w:rsidDel="00DD6CBD">
          <w:rPr>
            <w:sz w:val="22"/>
            <w:szCs w:val="22"/>
          </w:rPr>
          <w:delText xml:space="preserve"> trap</w:delText>
        </w:r>
        <w:r w:rsidR="00AA7A97" w:rsidDel="00DD6CBD">
          <w:rPr>
            <w:sz w:val="22"/>
            <w:szCs w:val="22"/>
          </w:rPr>
          <w:delText>s, visibly unaffected.</w:delText>
        </w:r>
      </w:del>
    </w:p>
    <w:p w14:paraId="66EB7436" w14:textId="1C40914F" w:rsidR="00B83B1F" w:rsidRPr="00AF6C2B" w:rsidDel="00DD6CBD" w:rsidRDefault="00B83B1F">
      <w:pPr>
        <w:rPr>
          <w:del w:id="838" w:author="Scott Cole" w:date="2023-02-01T14:56:00Z"/>
          <w:sz w:val="22"/>
          <w:szCs w:val="22"/>
        </w:rPr>
      </w:pPr>
    </w:p>
    <w:p w14:paraId="3D86353A" w14:textId="390EC320" w:rsidR="00B83B1F" w:rsidRPr="00AF6C2B" w:rsidDel="00DD6CBD" w:rsidRDefault="00B83B1F">
      <w:pPr>
        <w:rPr>
          <w:del w:id="839" w:author="Scott Cole" w:date="2023-02-01T14:56:00Z"/>
          <w:sz w:val="22"/>
          <w:szCs w:val="22"/>
        </w:rPr>
      </w:pPr>
      <w:del w:id="840" w:author="Scott Cole" w:date="2023-02-01T14:56:00Z">
        <w:r w:rsidRPr="00AF6C2B" w:rsidDel="00DD6CBD">
          <w:rPr>
            <w:sz w:val="22"/>
            <w:szCs w:val="22"/>
          </w:rPr>
          <w:delText>Notifications started rolling in</w:delText>
        </w:r>
        <w:r w:rsidR="00AA7A97" w:rsidDel="00DD6CBD">
          <w:rPr>
            <w:sz w:val="22"/>
            <w:szCs w:val="22"/>
          </w:rPr>
          <w:delText xml:space="preserve"> as the Werms hit the magical barrier around the Chaos Nugget.</w:delText>
        </w:r>
      </w:del>
    </w:p>
    <w:p w14:paraId="066D19F6" w14:textId="0660756D" w:rsidR="00B83B1F" w:rsidRPr="00AF6C2B" w:rsidDel="00DD6CBD" w:rsidRDefault="00B83B1F">
      <w:pPr>
        <w:rPr>
          <w:del w:id="841" w:author="Scott Cole" w:date="2023-02-01T14:56:00Z"/>
          <w:sz w:val="22"/>
          <w:szCs w:val="22"/>
        </w:rPr>
      </w:pPr>
    </w:p>
    <w:p w14:paraId="1652D9A4" w14:textId="7C945158" w:rsidR="00B83B1F" w:rsidRPr="00AF6C2B" w:rsidDel="00DD6CBD" w:rsidRDefault="00B83B1F">
      <w:pPr>
        <w:rPr>
          <w:del w:id="842" w:author="Scott Cole" w:date="2023-02-01T14:56:00Z"/>
          <w:sz w:val="22"/>
          <w:szCs w:val="22"/>
        </w:rPr>
      </w:pPr>
      <w:del w:id="843" w:author="Scott Cole" w:date="2023-02-01T14:56:00Z">
        <w:r w:rsidRPr="00AF6C2B" w:rsidDel="00DD6CBD">
          <w:rPr>
            <w:sz w:val="22"/>
            <w:szCs w:val="22"/>
          </w:rPr>
          <w:delText>You have inflicted 1 point/minute of sustained damage on Level 4</w:delText>
        </w:r>
        <w:r w:rsidR="00F45C7A" w:rsidRPr="00AF6C2B" w:rsidDel="00DD6CBD">
          <w:rPr>
            <w:sz w:val="22"/>
            <w:szCs w:val="22"/>
          </w:rPr>
          <w:delText>3</w:delText>
        </w:r>
        <w:r w:rsidRPr="00AF6C2B" w:rsidDel="00DD6CBD">
          <w:rPr>
            <w:sz w:val="22"/>
            <w:szCs w:val="22"/>
          </w:rPr>
          <w:delText xml:space="preserve"> </w:delText>
        </w:r>
        <w:r w:rsidR="00D81FAF" w:rsidRPr="00AF6C2B" w:rsidDel="00DD6CBD">
          <w:rPr>
            <w:sz w:val="22"/>
            <w:szCs w:val="22"/>
          </w:rPr>
          <w:delText xml:space="preserve">Ravager </w:delText>
        </w:r>
        <w:r w:rsidRPr="00AF6C2B" w:rsidDel="00DD6CBD">
          <w:rPr>
            <w:sz w:val="22"/>
            <w:szCs w:val="22"/>
          </w:rPr>
          <w:delText>Werm.</w:delText>
        </w:r>
      </w:del>
    </w:p>
    <w:p w14:paraId="2CD3F3E5" w14:textId="7FB571D8" w:rsidR="00B83B1F" w:rsidRPr="00AF6C2B" w:rsidDel="00DD6CBD" w:rsidRDefault="00B83B1F" w:rsidP="00B83B1F">
      <w:pPr>
        <w:rPr>
          <w:del w:id="844" w:author="Scott Cole" w:date="2023-02-01T14:56:00Z"/>
          <w:sz w:val="22"/>
          <w:szCs w:val="22"/>
        </w:rPr>
      </w:pPr>
      <w:del w:id="845" w:author="Scott Cole" w:date="2023-02-01T14:56:00Z">
        <w:r w:rsidRPr="00AF6C2B" w:rsidDel="00DD6CBD">
          <w:rPr>
            <w:sz w:val="22"/>
            <w:szCs w:val="22"/>
          </w:rPr>
          <w:delText xml:space="preserve">You have inflicted 1 point/minute of sustained damage on Level 58 </w:delText>
        </w:r>
        <w:r w:rsidR="00D81FAF" w:rsidRPr="00AF6C2B" w:rsidDel="00DD6CBD">
          <w:rPr>
            <w:sz w:val="22"/>
            <w:szCs w:val="22"/>
          </w:rPr>
          <w:delText xml:space="preserve">Ravager </w:delText>
        </w:r>
        <w:r w:rsidRPr="00AF6C2B" w:rsidDel="00DD6CBD">
          <w:rPr>
            <w:sz w:val="22"/>
            <w:szCs w:val="22"/>
          </w:rPr>
          <w:delText>Werm.</w:delText>
        </w:r>
      </w:del>
    </w:p>
    <w:p w14:paraId="130440BD" w14:textId="1274323B" w:rsidR="00B83B1F" w:rsidRPr="00AF6C2B" w:rsidDel="00DD6CBD" w:rsidRDefault="00B83B1F" w:rsidP="00B83B1F">
      <w:pPr>
        <w:rPr>
          <w:del w:id="846" w:author="Scott Cole" w:date="2023-02-01T14:56:00Z"/>
          <w:sz w:val="22"/>
          <w:szCs w:val="22"/>
        </w:rPr>
      </w:pPr>
      <w:del w:id="847" w:author="Scott Cole" w:date="2023-02-01T14:56:00Z">
        <w:r w:rsidRPr="00AF6C2B" w:rsidDel="00DD6CBD">
          <w:rPr>
            <w:sz w:val="22"/>
            <w:szCs w:val="22"/>
          </w:rPr>
          <w:delText xml:space="preserve">You have inflicted 1 point/minute of sustained damage on Level 18 </w:delText>
        </w:r>
        <w:r w:rsidR="00D81FAF" w:rsidDel="00DD6CBD">
          <w:rPr>
            <w:sz w:val="22"/>
            <w:szCs w:val="22"/>
          </w:rPr>
          <w:delText xml:space="preserve">Raider </w:delText>
        </w:r>
        <w:r w:rsidRPr="00AF6C2B" w:rsidDel="00DD6CBD">
          <w:rPr>
            <w:sz w:val="22"/>
            <w:szCs w:val="22"/>
          </w:rPr>
          <w:delText>Werm.</w:delText>
        </w:r>
      </w:del>
    </w:p>
    <w:p w14:paraId="7152DD64" w14:textId="0EB7B463" w:rsidR="00B83B1F" w:rsidRPr="00AF6C2B" w:rsidDel="00DD6CBD" w:rsidRDefault="00B83B1F">
      <w:pPr>
        <w:rPr>
          <w:del w:id="848" w:author="Scott Cole" w:date="2023-02-01T14:56:00Z"/>
          <w:sz w:val="22"/>
          <w:szCs w:val="22"/>
        </w:rPr>
      </w:pPr>
    </w:p>
    <w:p w14:paraId="76BDA6A3" w14:textId="160E9ABC" w:rsidR="00B83B1F" w:rsidRPr="00AF6C2B" w:rsidDel="00DD6CBD" w:rsidRDefault="00D81FAF">
      <w:pPr>
        <w:rPr>
          <w:del w:id="849" w:author="Scott Cole" w:date="2023-02-01T14:56:00Z"/>
          <w:sz w:val="22"/>
          <w:szCs w:val="22"/>
        </w:rPr>
      </w:pPr>
      <w:del w:id="850" w:author="Scott Cole" w:date="2023-02-01T14:56:00Z">
        <w:r w:rsidDel="00DD6CBD">
          <w:rPr>
            <w:sz w:val="22"/>
            <w:szCs w:val="22"/>
          </w:rPr>
          <w:delText>Seconds later,</w:delText>
        </w:r>
        <w:r w:rsidR="00B83B1F" w:rsidRPr="00AF6C2B" w:rsidDel="00DD6CBD">
          <w:rPr>
            <w:sz w:val="22"/>
            <w:szCs w:val="22"/>
          </w:rPr>
          <w:delText xml:space="preserve"> more notifications.</w:delText>
        </w:r>
      </w:del>
    </w:p>
    <w:p w14:paraId="3D7A5E84" w14:textId="4952DC56" w:rsidR="00B83B1F" w:rsidRPr="00AF6C2B" w:rsidDel="00DD6CBD" w:rsidRDefault="00B83B1F">
      <w:pPr>
        <w:rPr>
          <w:del w:id="851" w:author="Scott Cole" w:date="2023-02-01T14:56:00Z"/>
          <w:sz w:val="22"/>
          <w:szCs w:val="22"/>
        </w:rPr>
      </w:pPr>
    </w:p>
    <w:p w14:paraId="08E1D0E7" w14:textId="5D19BACE" w:rsidR="00B83B1F" w:rsidRPr="00AF6C2B" w:rsidDel="00DD6CBD" w:rsidRDefault="00B83B1F">
      <w:pPr>
        <w:rPr>
          <w:del w:id="852" w:author="Scott Cole" w:date="2023-02-01T14:56:00Z"/>
          <w:sz w:val="22"/>
          <w:szCs w:val="22"/>
        </w:rPr>
      </w:pPr>
      <w:del w:id="853" w:author="Scott Cole" w:date="2023-02-01T14:56:00Z">
        <w:r w:rsidRPr="00AF6C2B" w:rsidDel="00DD6CBD">
          <w:rPr>
            <w:sz w:val="22"/>
            <w:szCs w:val="22"/>
          </w:rPr>
          <w:delText xml:space="preserve">You have </w:delText>
        </w:r>
        <w:r w:rsidR="00F45C7A" w:rsidRPr="00AF6C2B" w:rsidDel="00DD6CBD">
          <w:rPr>
            <w:sz w:val="22"/>
            <w:szCs w:val="22"/>
          </w:rPr>
          <w:delText>received</w:delText>
        </w:r>
        <w:r w:rsidRPr="00AF6C2B" w:rsidDel="00DD6CBD">
          <w:rPr>
            <w:sz w:val="22"/>
            <w:szCs w:val="22"/>
          </w:rPr>
          <w:delText xml:space="preserve"> 4897 points for </w:delText>
        </w:r>
        <w:r w:rsidR="00F45C7A" w:rsidRPr="00AF6C2B" w:rsidDel="00DD6CBD">
          <w:rPr>
            <w:sz w:val="22"/>
            <w:szCs w:val="22"/>
          </w:rPr>
          <w:delText xml:space="preserve">contributing to the death of a level 58 </w:delText>
        </w:r>
        <w:r w:rsidR="00D81FAF" w:rsidRPr="00AF6C2B" w:rsidDel="00DD6CBD">
          <w:rPr>
            <w:sz w:val="22"/>
            <w:szCs w:val="22"/>
          </w:rPr>
          <w:delText>Ravager</w:delText>
        </w:r>
        <w:r w:rsidR="00F45C7A" w:rsidRPr="00AF6C2B" w:rsidDel="00DD6CBD">
          <w:rPr>
            <w:sz w:val="22"/>
            <w:szCs w:val="22"/>
          </w:rPr>
          <w:delText xml:space="preserve"> Werm.</w:delText>
        </w:r>
      </w:del>
    </w:p>
    <w:p w14:paraId="2090BE23" w14:textId="769D80B3" w:rsidR="00F45C7A" w:rsidRPr="00AF6C2B" w:rsidDel="00DD6CBD" w:rsidRDefault="00F45C7A" w:rsidP="00F45C7A">
      <w:pPr>
        <w:rPr>
          <w:del w:id="854" w:author="Scott Cole" w:date="2023-02-01T14:56:00Z"/>
          <w:sz w:val="22"/>
          <w:szCs w:val="22"/>
        </w:rPr>
      </w:pPr>
      <w:del w:id="855" w:author="Scott Cole" w:date="2023-02-01T14:56:00Z">
        <w:r w:rsidRPr="00AF6C2B" w:rsidDel="00DD6CBD">
          <w:rPr>
            <w:sz w:val="22"/>
            <w:szCs w:val="22"/>
          </w:rPr>
          <w:delText xml:space="preserve">You have received 1754 points for contributing to the death of a level 43 </w:delText>
        </w:r>
        <w:r w:rsidR="00D81FAF" w:rsidRPr="00AF6C2B" w:rsidDel="00DD6CBD">
          <w:rPr>
            <w:sz w:val="22"/>
            <w:szCs w:val="22"/>
          </w:rPr>
          <w:delText xml:space="preserve">Ravager </w:delText>
        </w:r>
        <w:r w:rsidRPr="00AF6C2B" w:rsidDel="00DD6CBD">
          <w:rPr>
            <w:sz w:val="22"/>
            <w:szCs w:val="22"/>
          </w:rPr>
          <w:delText>Werm.</w:delText>
        </w:r>
      </w:del>
    </w:p>
    <w:p w14:paraId="4CFF8334" w14:textId="135F4F1D" w:rsidR="00F45C7A" w:rsidRPr="00AF6C2B" w:rsidDel="00DD6CBD" w:rsidRDefault="00F45C7A">
      <w:pPr>
        <w:rPr>
          <w:del w:id="856" w:author="Scott Cole" w:date="2023-02-01T14:56:00Z"/>
          <w:sz w:val="22"/>
          <w:szCs w:val="22"/>
        </w:rPr>
      </w:pPr>
    </w:p>
    <w:p w14:paraId="2B9CF7B4" w14:textId="423A3A67" w:rsidR="00F45C7A" w:rsidRPr="00AF6C2B" w:rsidDel="00DD6CBD" w:rsidRDefault="00F45C7A" w:rsidP="00F45C7A">
      <w:pPr>
        <w:rPr>
          <w:del w:id="857" w:author="Scott Cole" w:date="2023-02-01T14:56:00Z"/>
          <w:sz w:val="22"/>
          <w:szCs w:val="22"/>
        </w:rPr>
      </w:pPr>
      <w:del w:id="858" w:author="Scott Cole" w:date="2023-02-01T14:56:00Z">
        <w:r w:rsidRPr="00AF6C2B" w:rsidDel="00DD6CBD">
          <w:rPr>
            <w:sz w:val="22"/>
            <w:szCs w:val="22"/>
          </w:rPr>
          <w:delText xml:space="preserve">You have received 97 points for contributing to the death of a level 18 </w:delText>
        </w:r>
        <w:r w:rsidR="00D81FAF" w:rsidDel="00DD6CBD">
          <w:rPr>
            <w:sz w:val="22"/>
            <w:szCs w:val="22"/>
          </w:rPr>
          <w:delText>Raider</w:delText>
        </w:r>
        <w:r w:rsidR="00D81FAF" w:rsidRPr="00AF6C2B" w:rsidDel="00DD6CBD">
          <w:rPr>
            <w:sz w:val="22"/>
            <w:szCs w:val="22"/>
          </w:rPr>
          <w:delText xml:space="preserve"> </w:delText>
        </w:r>
        <w:r w:rsidRPr="00AF6C2B" w:rsidDel="00DD6CBD">
          <w:rPr>
            <w:sz w:val="22"/>
            <w:szCs w:val="22"/>
          </w:rPr>
          <w:delText>Werm.</w:delText>
        </w:r>
      </w:del>
    </w:p>
    <w:p w14:paraId="31BAF350" w14:textId="4EDF5FAD" w:rsidR="00CE6618" w:rsidDel="00DD6CBD" w:rsidRDefault="00CE6618">
      <w:pPr>
        <w:rPr>
          <w:del w:id="859" w:author="Scott Cole" w:date="2023-02-01T14:56:00Z"/>
          <w:sz w:val="22"/>
          <w:szCs w:val="22"/>
        </w:rPr>
      </w:pPr>
    </w:p>
    <w:p w14:paraId="4D615F97" w14:textId="740B553E" w:rsidR="00F45C7A" w:rsidRPr="00AF6C2B" w:rsidDel="00DD6CBD" w:rsidRDefault="00F45C7A">
      <w:pPr>
        <w:rPr>
          <w:del w:id="860" w:author="Scott Cole" w:date="2023-02-01T14:56:00Z"/>
          <w:sz w:val="22"/>
          <w:szCs w:val="22"/>
        </w:rPr>
      </w:pPr>
      <w:del w:id="861" w:author="Scott Cole" w:date="2023-02-01T14:56:00Z">
        <w:r w:rsidRPr="00AF6C2B" w:rsidDel="00DD6CBD">
          <w:rPr>
            <w:sz w:val="22"/>
            <w:szCs w:val="22"/>
          </w:rPr>
          <w:delText>Zev and Richter looked at each other and both started to giggle. This was going to be so easy.</w:delText>
        </w:r>
      </w:del>
    </w:p>
    <w:p w14:paraId="48CD92D3" w14:textId="71D20FDA" w:rsidR="00F45C7A" w:rsidRPr="00AF6C2B" w:rsidDel="00DD6CBD" w:rsidRDefault="00F45C7A">
      <w:pPr>
        <w:rPr>
          <w:del w:id="862" w:author="Scott Cole" w:date="2023-02-01T14:56:00Z"/>
          <w:sz w:val="22"/>
          <w:szCs w:val="22"/>
        </w:rPr>
      </w:pPr>
    </w:p>
    <w:p w14:paraId="6DFBA7F4" w14:textId="61983488" w:rsidR="00F45C7A" w:rsidRPr="00AF6C2B" w:rsidDel="00DD6CBD" w:rsidRDefault="00F45C7A">
      <w:pPr>
        <w:rPr>
          <w:del w:id="863" w:author="Scott Cole" w:date="2023-02-01T14:56:00Z"/>
          <w:sz w:val="22"/>
          <w:szCs w:val="22"/>
        </w:rPr>
      </w:pPr>
      <w:del w:id="864" w:author="Scott Cole" w:date="2023-02-01T14:56:00Z">
        <w:r w:rsidRPr="00AF6C2B" w:rsidDel="00DD6CBD">
          <w:rPr>
            <w:sz w:val="22"/>
            <w:szCs w:val="22"/>
          </w:rPr>
          <w:delText xml:space="preserve">They started collecting loose stones and Richter would turn them into Blood Traps. </w:delText>
        </w:r>
      </w:del>
    </w:p>
    <w:p w14:paraId="4863AC4E" w14:textId="27242491" w:rsidR="00F45C7A" w:rsidRPr="00AF6C2B" w:rsidDel="00DD6CBD" w:rsidRDefault="00F45C7A">
      <w:pPr>
        <w:rPr>
          <w:del w:id="865" w:author="Scott Cole" w:date="2023-02-01T14:56:00Z"/>
          <w:sz w:val="22"/>
          <w:szCs w:val="22"/>
        </w:rPr>
      </w:pPr>
    </w:p>
    <w:p w14:paraId="58055A87" w14:textId="70EDB4D5" w:rsidR="00F45C7A" w:rsidRPr="00AF6C2B" w:rsidDel="00DD6CBD" w:rsidRDefault="00F45C7A">
      <w:pPr>
        <w:rPr>
          <w:del w:id="866" w:author="Scott Cole" w:date="2023-02-01T14:56:00Z"/>
          <w:sz w:val="22"/>
          <w:szCs w:val="22"/>
        </w:rPr>
      </w:pPr>
      <w:del w:id="867" w:author="Scott Cole" w:date="2023-02-01T14:56:00Z">
        <w:r w:rsidRPr="00AF6C2B" w:rsidDel="00DD6CBD">
          <w:rPr>
            <w:sz w:val="22"/>
            <w:szCs w:val="22"/>
          </w:rPr>
          <w:delText>They would both take turns tossing the stones in front of Werm hole</w:delText>
        </w:r>
        <w:r w:rsidR="00CE6618" w:rsidDel="00DD6CBD">
          <w:rPr>
            <w:sz w:val="22"/>
            <w:szCs w:val="22"/>
          </w:rPr>
          <w:delText>s as they appeared</w:delText>
        </w:r>
        <w:r w:rsidRPr="00AF6C2B" w:rsidDel="00DD6CBD">
          <w:rPr>
            <w:sz w:val="22"/>
            <w:szCs w:val="22"/>
          </w:rPr>
          <w:delText>.</w:delText>
        </w:r>
      </w:del>
    </w:p>
    <w:p w14:paraId="0161DB6F" w14:textId="6A3F501A" w:rsidR="00F45C7A" w:rsidRPr="00AF6C2B" w:rsidDel="00DD6CBD" w:rsidRDefault="00F45C7A">
      <w:pPr>
        <w:rPr>
          <w:del w:id="868" w:author="Scott Cole" w:date="2023-02-01T14:56:00Z"/>
          <w:sz w:val="22"/>
          <w:szCs w:val="22"/>
        </w:rPr>
      </w:pPr>
    </w:p>
    <w:p w14:paraId="276C77B5" w14:textId="27EC0E53" w:rsidR="00F45C7A" w:rsidRPr="00AF6C2B" w:rsidDel="00DD6CBD" w:rsidRDefault="00F45C7A">
      <w:pPr>
        <w:rPr>
          <w:del w:id="869" w:author="Scott Cole" w:date="2023-02-01T14:56:00Z"/>
          <w:sz w:val="22"/>
          <w:szCs w:val="22"/>
        </w:rPr>
      </w:pPr>
      <w:del w:id="870" w:author="Scott Cole" w:date="2023-02-01T14:56:00Z">
        <w:r w:rsidRPr="00AF6C2B" w:rsidDel="00DD6CBD">
          <w:rPr>
            <w:sz w:val="22"/>
            <w:szCs w:val="22"/>
          </w:rPr>
          <w:delText>While they did this, notifications</w:delText>
        </w:r>
        <w:r w:rsidR="00CE6618" w:rsidDel="00DD6CBD">
          <w:rPr>
            <w:sz w:val="22"/>
            <w:szCs w:val="22"/>
          </w:rPr>
          <w:delText xml:space="preserve"> kept scrolling. They b</w:delText>
        </w:r>
        <w:r w:rsidRPr="00AF6C2B" w:rsidDel="00DD6CBD">
          <w:rPr>
            <w:sz w:val="22"/>
            <w:szCs w:val="22"/>
          </w:rPr>
          <w:delText>oth ignored the prompts until Zev declared</w:delText>
        </w:r>
        <w:r w:rsidR="00CE6618" w:rsidDel="00DD6CBD">
          <w:rPr>
            <w:sz w:val="22"/>
            <w:szCs w:val="22"/>
          </w:rPr>
          <w:delText xml:space="preserve">, </w:delText>
        </w:r>
        <w:r w:rsidRPr="00AF6C2B" w:rsidDel="00DD6CBD">
          <w:rPr>
            <w:sz w:val="22"/>
            <w:szCs w:val="22"/>
          </w:rPr>
          <w:delText>“I leveled! Yes! It’s been so long; nearly 3 months since I had enough experience.</w:delText>
        </w:r>
        <w:r w:rsidR="00CE6618" w:rsidDel="00DD6CBD">
          <w:rPr>
            <w:sz w:val="22"/>
            <w:szCs w:val="22"/>
          </w:rPr>
          <w:delText xml:space="preserve"> </w:delText>
        </w:r>
        <w:r w:rsidRPr="00AF6C2B" w:rsidDel="00DD6CBD">
          <w:rPr>
            <w:sz w:val="22"/>
            <w:szCs w:val="22"/>
          </w:rPr>
          <w:delText>Thank you</w:delText>
        </w:r>
        <w:r w:rsidR="00752CF1" w:rsidRPr="00AF6C2B" w:rsidDel="00DD6CBD">
          <w:rPr>
            <w:sz w:val="22"/>
            <w:szCs w:val="22"/>
          </w:rPr>
          <w:delText>,</w:delText>
        </w:r>
        <w:r w:rsidRPr="00AF6C2B" w:rsidDel="00DD6CBD">
          <w:rPr>
            <w:sz w:val="22"/>
            <w:szCs w:val="22"/>
          </w:rPr>
          <w:delText xml:space="preserve"> my Lord.</w:delText>
        </w:r>
        <w:r w:rsidR="00CE6618" w:rsidDel="00DD6CBD">
          <w:rPr>
            <w:sz w:val="22"/>
            <w:szCs w:val="22"/>
          </w:rPr>
          <w:delText>”</w:delText>
        </w:r>
      </w:del>
    </w:p>
    <w:p w14:paraId="04C15101" w14:textId="25EE47DE" w:rsidR="00F45C7A" w:rsidRPr="00AF6C2B" w:rsidDel="00DD6CBD" w:rsidRDefault="00F45C7A">
      <w:pPr>
        <w:rPr>
          <w:del w:id="871" w:author="Scott Cole" w:date="2023-02-01T14:56:00Z"/>
          <w:sz w:val="22"/>
          <w:szCs w:val="22"/>
        </w:rPr>
      </w:pPr>
    </w:p>
    <w:p w14:paraId="46AF45D6" w14:textId="7ACD4082" w:rsidR="00F45C7A" w:rsidRPr="00AF6C2B" w:rsidDel="00DD6CBD" w:rsidRDefault="00F45C7A">
      <w:pPr>
        <w:rPr>
          <w:del w:id="872" w:author="Scott Cole" w:date="2023-02-01T14:56:00Z"/>
          <w:sz w:val="22"/>
          <w:szCs w:val="22"/>
        </w:rPr>
      </w:pPr>
      <w:del w:id="873" w:author="Scott Cole" w:date="2023-02-01T14:56:00Z">
        <w:r w:rsidRPr="00AF6C2B" w:rsidDel="00DD6CBD">
          <w:rPr>
            <w:sz w:val="22"/>
            <w:szCs w:val="22"/>
          </w:rPr>
          <w:delText>It just slipped out. It seemed natural. Zev smiled. Richter smiled back.</w:delText>
        </w:r>
      </w:del>
    </w:p>
    <w:p w14:paraId="43D414FC" w14:textId="2F30AA46" w:rsidR="00F45C7A" w:rsidRPr="00AF6C2B" w:rsidDel="00DD6CBD" w:rsidRDefault="00F45C7A">
      <w:pPr>
        <w:rPr>
          <w:del w:id="874" w:author="Scott Cole" w:date="2023-02-01T14:56:00Z"/>
          <w:sz w:val="22"/>
          <w:szCs w:val="22"/>
        </w:rPr>
      </w:pPr>
    </w:p>
    <w:p w14:paraId="3EEC51F5" w14:textId="50044E26" w:rsidR="00F45C7A" w:rsidRPr="00AF6C2B" w:rsidDel="00DD6CBD" w:rsidRDefault="00F45C7A">
      <w:pPr>
        <w:rPr>
          <w:del w:id="875" w:author="Scott Cole" w:date="2023-02-01T14:56:00Z"/>
          <w:sz w:val="22"/>
          <w:szCs w:val="22"/>
        </w:rPr>
      </w:pPr>
      <w:del w:id="876" w:author="Scott Cole" w:date="2023-02-01T14:56:00Z">
        <w:r w:rsidRPr="00AF6C2B" w:rsidDel="00DD6CBD">
          <w:rPr>
            <w:sz w:val="22"/>
            <w:szCs w:val="22"/>
          </w:rPr>
          <w:delText xml:space="preserve">Richter looked at his status. </w:delText>
        </w:r>
        <w:r w:rsidR="00752CF1" w:rsidRPr="00AF6C2B" w:rsidDel="00DD6CBD">
          <w:rPr>
            <w:sz w:val="22"/>
            <w:szCs w:val="22"/>
          </w:rPr>
          <w:delText>Sadly</w:delText>
        </w:r>
        <w:r w:rsidRPr="00AF6C2B" w:rsidDel="00DD6CBD">
          <w:rPr>
            <w:sz w:val="22"/>
            <w:szCs w:val="22"/>
          </w:rPr>
          <w:delText>, he still needed about a million points to level.</w:delText>
        </w:r>
      </w:del>
    </w:p>
    <w:p w14:paraId="4B8A8E8B" w14:textId="5036EAC9" w:rsidR="00F45C7A" w:rsidRPr="00AF6C2B" w:rsidDel="00DD6CBD" w:rsidRDefault="00F45C7A">
      <w:pPr>
        <w:rPr>
          <w:del w:id="877" w:author="Scott Cole" w:date="2023-02-01T14:56:00Z"/>
          <w:sz w:val="22"/>
          <w:szCs w:val="22"/>
        </w:rPr>
      </w:pPr>
    </w:p>
    <w:p w14:paraId="011FFC0F" w14:textId="762BFF15" w:rsidR="00F45C7A" w:rsidRPr="00AF6C2B" w:rsidDel="00DD6CBD" w:rsidRDefault="00F45C7A">
      <w:pPr>
        <w:rPr>
          <w:del w:id="878" w:author="Scott Cole" w:date="2023-02-01T14:56:00Z"/>
          <w:sz w:val="22"/>
          <w:szCs w:val="22"/>
        </w:rPr>
      </w:pPr>
      <w:del w:id="879" w:author="Scott Cole" w:date="2023-02-01T14:56:00Z">
        <w:r w:rsidRPr="00AF6C2B" w:rsidDel="00DD6CBD">
          <w:rPr>
            <w:sz w:val="22"/>
            <w:szCs w:val="22"/>
          </w:rPr>
          <w:delText>After 4 hours, everyone was rested.</w:delText>
        </w:r>
      </w:del>
    </w:p>
    <w:p w14:paraId="34CA95BD" w14:textId="10E5C490" w:rsidR="00F45C7A" w:rsidRPr="00AF6C2B" w:rsidDel="00DD6CBD" w:rsidRDefault="00F45C7A">
      <w:pPr>
        <w:rPr>
          <w:del w:id="880" w:author="Scott Cole" w:date="2023-02-01T14:56:00Z"/>
          <w:sz w:val="22"/>
          <w:szCs w:val="22"/>
        </w:rPr>
      </w:pPr>
    </w:p>
    <w:p w14:paraId="42346A1D" w14:textId="53AE87FC" w:rsidR="00F45C7A" w:rsidRPr="00AF6C2B" w:rsidDel="00DD6CBD" w:rsidRDefault="00F45C7A">
      <w:pPr>
        <w:rPr>
          <w:del w:id="881" w:author="Scott Cole" w:date="2023-02-01T14:56:00Z"/>
          <w:sz w:val="22"/>
          <w:szCs w:val="22"/>
        </w:rPr>
      </w:pPr>
      <w:del w:id="882" w:author="Scott Cole" w:date="2023-02-01T14:56:00Z">
        <w:r w:rsidRPr="00AF6C2B" w:rsidDel="00DD6CBD">
          <w:rPr>
            <w:sz w:val="22"/>
            <w:szCs w:val="22"/>
          </w:rPr>
          <w:delText>Sloth stood in the corner. The summoned creature returned long ago. And the tamed Werms had been useful in cleaning up the last of the Orcs.</w:delText>
        </w:r>
      </w:del>
    </w:p>
    <w:p w14:paraId="1ABFC303" w14:textId="69A3A3F7" w:rsidR="00F45C7A" w:rsidRPr="00AF6C2B" w:rsidDel="00DD6CBD" w:rsidRDefault="00F45C7A">
      <w:pPr>
        <w:rPr>
          <w:del w:id="883" w:author="Scott Cole" w:date="2023-02-01T14:56:00Z"/>
          <w:sz w:val="22"/>
          <w:szCs w:val="22"/>
        </w:rPr>
      </w:pPr>
    </w:p>
    <w:p w14:paraId="731A3516" w14:textId="4147720E" w:rsidR="00F45C7A" w:rsidRPr="00AF6C2B" w:rsidDel="00DD6CBD" w:rsidRDefault="00F45C7A">
      <w:pPr>
        <w:rPr>
          <w:del w:id="884" w:author="Scott Cole" w:date="2023-02-01T14:56:00Z"/>
          <w:sz w:val="22"/>
          <w:szCs w:val="22"/>
        </w:rPr>
      </w:pPr>
      <w:del w:id="885" w:author="Scott Cole" w:date="2023-02-01T14:56:00Z">
        <w:r w:rsidRPr="00AF6C2B" w:rsidDel="00DD6CBD">
          <w:rPr>
            <w:sz w:val="22"/>
            <w:szCs w:val="22"/>
          </w:rPr>
          <w:delText>After the interrogation, Richter told Zev that they needed to die.</w:delText>
        </w:r>
      </w:del>
    </w:p>
    <w:p w14:paraId="2ECD235B" w14:textId="6CEF6191" w:rsidR="00F45C7A" w:rsidRPr="00AF6C2B" w:rsidDel="00DD6CBD" w:rsidRDefault="00F45C7A">
      <w:pPr>
        <w:rPr>
          <w:del w:id="886" w:author="Scott Cole" w:date="2023-02-01T14:56:00Z"/>
          <w:sz w:val="22"/>
          <w:szCs w:val="22"/>
        </w:rPr>
      </w:pPr>
    </w:p>
    <w:p w14:paraId="31AD89C3" w14:textId="4536B010" w:rsidR="00F45C7A" w:rsidRPr="00AF6C2B" w:rsidDel="00DD6CBD" w:rsidRDefault="00F45C7A">
      <w:pPr>
        <w:rPr>
          <w:del w:id="887" w:author="Scott Cole" w:date="2023-02-01T14:56:00Z"/>
          <w:sz w:val="22"/>
          <w:szCs w:val="22"/>
        </w:rPr>
      </w:pPr>
      <w:del w:id="888" w:author="Scott Cole" w:date="2023-02-01T14:56:00Z">
        <w:r w:rsidRPr="00AF6C2B" w:rsidDel="00DD6CBD">
          <w:rPr>
            <w:sz w:val="22"/>
            <w:szCs w:val="22"/>
          </w:rPr>
          <w:delText>Simple as that, Zev released the Orcs and before</w:delText>
        </w:r>
        <w:r w:rsidR="00DB0450" w:rsidRPr="00AF6C2B" w:rsidDel="00DD6CBD">
          <w:rPr>
            <w:sz w:val="22"/>
            <w:szCs w:val="22"/>
          </w:rPr>
          <w:delText xml:space="preserve"> they came out of the stupor, Richter grabbed the best sword he could see and without hesitation chopped each of their heads off. The charmed Orc sat with Sloth standing over him.</w:delText>
        </w:r>
      </w:del>
    </w:p>
    <w:p w14:paraId="1CC005CC" w14:textId="5E0D3CB0" w:rsidR="00DB0450" w:rsidRPr="00AF6C2B" w:rsidDel="00DD6CBD" w:rsidRDefault="00DB0450">
      <w:pPr>
        <w:rPr>
          <w:del w:id="889" w:author="Scott Cole" w:date="2023-02-01T14:56:00Z"/>
          <w:sz w:val="22"/>
          <w:szCs w:val="22"/>
        </w:rPr>
      </w:pPr>
    </w:p>
    <w:p w14:paraId="7BEF57B9" w14:textId="2ED23AF9" w:rsidR="00DB0450" w:rsidRPr="00AF6C2B" w:rsidDel="00DD6CBD" w:rsidRDefault="00DB0450">
      <w:pPr>
        <w:rPr>
          <w:del w:id="890" w:author="Scott Cole" w:date="2023-02-01T14:56:00Z"/>
          <w:sz w:val="22"/>
          <w:szCs w:val="22"/>
        </w:rPr>
      </w:pPr>
      <w:del w:id="891" w:author="Scott Cole" w:date="2023-02-01T14:56:00Z">
        <w:r w:rsidRPr="00AF6C2B" w:rsidDel="00DD6CBD">
          <w:rPr>
            <w:sz w:val="22"/>
            <w:szCs w:val="22"/>
          </w:rPr>
          <w:delText xml:space="preserve">They talked for a few more hours and Richter told Zev about the Quest from Xitrix. </w:delText>
        </w:r>
      </w:del>
    </w:p>
    <w:p w14:paraId="4BED8092" w14:textId="522D2524" w:rsidR="007678A3" w:rsidRPr="00AF6C2B" w:rsidDel="00DD6CBD" w:rsidRDefault="007678A3">
      <w:pPr>
        <w:rPr>
          <w:del w:id="892" w:author="Scott Cole" w:date="2023-02-01T14:56:00Z"/>
          <w:sz w:val="22"/>
          <w:szCs w:val="22"/>
        </w:rPr>
      </w:pPr>
    </w:p>
    <w:p w14:paraId="1527C6FB" w14:textId="0FB1FA6F" w:rsidR="007678A3" w:rsidRPr="00AF6C2B" w:rsidDel="00DD6CBD" w:rsidRDefault="007678A3">
      <w:pPr>
        <w:rPr>
          <w:del w:id="893" w:author="Scott Cole" w:date="2023-02-01T14:56:00Z"/>
          <w:sz w:val="22"/>
          <w:szCs w:val="22"/>
        </w:rPr>
      </w:pPr>
      <w:del w:id="894" w:author="Scott Cole" w:date="2023-02-01T14:56:00Z">
        <w:r w:rsidRPr="00AF6C2B" w:rsidDel="00DD6CBD">
          <w:rPr>
            <w:sz w:val="22"/>
            <w:szCs w:val="22"/>
          </w:rPr>
          <w:delText>Richter released his Charm and Zev re-puppeted the Orc General.</w:delText>
        </w:r>
      </w:del>
    </w:p>
    <w:p w14:paraId="7FB77145" w14:textId="39E127BA" w:rsidR="00DB0450" w:rsidRPr="00AF6C2B" w:rsidDel="00DD6CBD" w:rsidRDefault="00DB0450">
      <w:pPr>
        <w:rPr>
          <w:del w:id="895" w:author="Scott Cole" w:date="2023-02-01T14:56:00Z"/>
          <w:sz w:val="22"/>
          <w:szCs w:val="22"/>
        </w:rPr>
      </w:pPr>
    </w:p>
    <w:p w14:paraId="6B8F183A" w14:textId="09A870B2" w:rsidR="00DB0450" w:rsidRPr="00AF6C2B" w:rsidDel="00DD6CBD" w:rsidRDefault="00DB0450">
      <w:pPr>
        <w:rPr>
          <w:del w:id="896" w:author="Scott Cole" w:date="2023-02-01T14:56:00Z"/>
          <w:sz w:val="22"/>
          <w:szCs w:val="22"/>
        </w:rPr>
      </w:pPr>
      <w:del w:id="897" w:author="Scott Cole" w:date="2023-02-01T14:56:00Z">
        <w:r w:rsidRPr="00AF6C2B" w:rsidDel="00DD6CBD">
          <w:rPr>
            <w:sz w:val="22"/>
            <w:szCs w:val="22"/>
          </w:rPr>
          <w:delText>After a bit, it was decided. They would sneak in the back passage, puppet, charm</w:delText>
        </w:r>
        <w:r w:rsidR="00752CF1" w:rsidRPr="00AF6C2B" w:rsidDel="00DD6CBD">
          <w:rPr>
            <w:sz w:val="22"/>
            <w:szCs w:val="22"/>
          </w:rPr>
          <w:delText>,</w:delText>
        </w:r>
        <w:r w:rsidRPr="00AF6C2B" w:rsidDel="00DD6CBD">
          <w:rPr>
            <w:sz w:val="22"/>
            <w:szCs w:val="22"/>
          </w:rPr>
          <w:delText xml:space="preserve"> or kill any guards or interlopers. </w:delText>
        </w:r>
      </w:del>
    </w:p>
    <w:p w14:paraId="7B54B3FB" w14:textId="1DF816E3" w:rsidR="00DB0450" w:rsidRPr="00AF6C2B" w:rsidDel="00DD6CBD" w:rsidRDefault="00DB0450">
      <w:pPr>
        <w:rPr>
          <w:del w:id="898" w:author="Scott Cole" w:date="2023-02-01T14:56:00Z"/>
          <w:sz w:val="22"/>
          <w:szCs w:val="22"/>
        </w:rPr>
      </w:pPr>
    </w:p>
    <w:p w14:paraId="6A435DFC" w14:textId="0521074E" w:rsidR="00DB0450" w:rsidRPr="00AF6C2B" w:rsidDel="00DD6CBD" w:rsidRDefault="00DB0450">
      <w:pPr>
        <w:rPr>
          <w:del w:id="899" w:author="Scott Cole" w:date="2023-02-01T14:56:00Z"/>
          <w:sz w:val="22"/>
          <w:szCs w:val="22"/>
        </w:rPr>
      </w:pPr>
      <w:del w:id="900" w:author="Scott Cole" w:date="2023-02-01T14:56:00Z">
        <w:r w:rsidRPr="00AF6C2B" w:rsidDel="00DD6CBD">
          <w:rPr>
            <w:sz w:val="22"/>
            <w:szCs w:val="22"/>
          </w:rPr>
          <w:delText>Getting to the vault would be tricky and getting into it would be even harder.</w:delText>
        </w:r>
      </w:del>
    </w:p>
    <w:p w14:paraId="4B414827" w14:textId="5F21DE8D" w:rsidR="00DB0450" w:rsidRPr="00AF6C2B" w:rsidDel="00DD6CBD" w:rsidRDefault="00DB0450">
      <w:pPr>
        <w:rPr>
          <w:del w:id="901" w:author="Scott Cole" w:date="2023-02-01T14:56:00Z"/>
          <w:sz w:val="22"/>
          <w:szCs w:val="22"/>
        </w:rPr>
      </w:pPr>
    </w:p>
    <w:p w14:paraId="3A876F8D" w14:textId="15C76771" w:rsidR="00DB0450" w:rsidRPr="00AF6C2B" w:rsidDel="00DD6CBD" w:rsidRDefault="00F465E6">
      <w:pPr>
        <w:rPr>
          <w:del w:id="902" w:author="Scott Cole" w:date="2023-02-01T14:56:00Z"/>
          <w:sz w:val="22"/>
          <w:szCs w:val="22"/>
        </w:rPr>
      </w:pPr>
      <w:del w:id="903" w:author="Scott Cole" w:date="2023-02-01T14:56:00Z">
        <w:r w:rsidRPr="00AF6C2B" w:rsidDel="00DD6CBD">
          <w:rPr>
            <w:sz w:val="22"/>
            <w:szCs w:val="22"/>
          </w:rPr>
          <w:delText>So,</w:delText>
        </w:r>
        <w:r w:rsidR="00DB0450" w:rsidRPr="00AF6C2B" w:rsidDel="00DD6CBD">
          <w:rPr>
            <w:sz w:val="22"/>
            <w:szCs w:val="22"/>
          </w:rPr>
          <w:delText xml:space="preserve"> they puppet an Orc that cries an alarm about the vault being broken into and ransacked.</w:delText>
        </w:r>
      </w:del>
    </w:p>
    <w:p w14:paraId="090563C8" w14:textId="1DD81506" w:rsidR="00DB0450" w:rsidRPr="00AF6C2B" w:rsidDel="00DD6CBD" w:rsidRDefault="00DB0450">
      <w:pPr>
        <w:rPr>
          <w:del w:id="904" w:author="Scott Cole" w:date="2023-02-01T14:56:00Z"/>
          <w:sz w:val="22"/>
          <w:szCs w:val="22"/>
        </w:rPr>
      </w:pPr>
    </w:p>
    <w:p w14:paraId="6C7144FA" w14:textId="1E5CCBD1" w:rsidR="00DB0450" w:rsidRPr="00AF6C2B" w:rsidDel="00DD6CBD" w:rsidRDefault="00DB0450">
      <w:pPr>
        <w:rPr>
          <w:del w:id="905" w:author="Scott Cole" w:date="2023-02-01T14:56:00Z"/>
          <w:sz w:val="22"/>
          <w:szCs w:val="22"/>
        </w:rPr>
      </w:pPr>
      <w:del w:id="906" w:author="Scott Cole" w:date="2023-02-01T14:56:00Z">
        <w:r w:rsidRPr="00AF6C2B" w:rsidDel="00DD6CBD">
          <w:rPr>
            <w:sz w:val="22"/>
            <w:szCs w:val="22"/>
          </w:rPr>
          <w:delText>This would lead them to the vault and with any lu</w:delText>
        </w:r>
        <w:r w:rsidR="00F465E6" w:rsidDel="00DD6CBD">
          <w:rPr>
            <w:sz w:val="22"/>
            <w:szCs w:val="22"/>
          </w:rPr>
          <w:delText>ck,</w:delText>
        </w:r>
        <w:r w:rsidRPr="00AF6C2B" w:rsidDel="00DD6CBD">
          <w:rPr>
            <w:sz w:val="22"/>
            <w:szCs w:val="22"/>
          </w:rPr>
          <w:delText xml:space="preserve"> we would have a chance to kill the Chief as a bonus. Orcs are assholes. </w:delText>
        </w:r>
      </w:del>
    </w:p>
    <w:p w14:paraId="58C9DA06" w14:textId="6903C1B4" w:rsidR="00DB0450" w:rsidRPr="00AF6C2B" w:rsidDel="00DD6CBD" w:rsidRDefault="00DB0450">
      <w:pPr>
        <w:rPr>
          <w:del w:id="907" w:author="Scott Cole" w:date="2023-02-01T14:56:00Z"/>
          <w:sz w:val="22"/>
          <w:szCs w:val="22"/>
        </w:rPr>
      </w:pPr>
    </w:p>
    <w:p w14:paraId="7A30A88D" w14:textId="12DA4251" w:rsidR="00DB0450" w:rsidRPr="00AF6C2B" w:rsidDel="00DD6CBD" w:rsidRDefault="00DB0450">
      <w:pPr>
        <w:rPr>
          <w:del w:id="908" w:author="Scott Cole" w:date="2023-02-01T14:56:00Z"/>
          <w:sz w:val="22"/>
          <w:szCs w:val="22"/>
        </w:rPr>
      </w:pPr>
      <w:del w:id="909" w:author="Scott Cole" w:date="2023-02-01T14:56:00Z">
        <w:r w:rsidRPr="00AF6C2B" w:rsidDel="00DD6CBD">
          <w:rPr>
            <w:sz w:val="22"/>
            <w:szCs w:val="22"/>
          </w:rPr>
          <w:delText xml:space="preserve">The plan was working great until we got the Wand. </w:delText>
        </w:r>
      </w:del>
    </w:p>
    <w:p w14:paraId="1915278F" w14:textId="5A2ECE81" w:rsidR="00DB0450" w:rsidRPr="00AF6C2B" w:rsidDel="00DD6CBD" w:rsidRDefault="00DB0450">
      <w:pPr>
        <w:rPr>
          <w:del w:id="910" w:author="Scott Cole" w:date="2023-02-01T14:56:00Z"/>
          <w:sz w:val="22"/>
          <w:szCs w:val="22"/>
        </w:rPr>
      </w:pPr>
    </w:p>
    <w:p w14:paraId="71709084" w14:textId="4B5CE0BE" w:rsidR="00DB0450" w:rsidRPr="00AF6C2B" w:rsidDel="00DD6CBD" w:rsidRDefault="00DB0450">
      <w:pPr>
        <w:rPr>
          <w:del w:id="911" w:author="Scott Cole" w:date="2023-02-01T14:56:00Z"/>
          <w:sz w:val="22"/>
          <w:szCs w:val="22"/>
        </w:rPr>
      </w:pPr>
      <w:del w:id="912" w:author="Scott Cole" w:date="2023-02-01T14:56:00Z">
        <w:r w:rsidRPr="00AF6C2B" w:rsidDel="00DD6CBD">
          <w:rPr>
            <w:sz w:val="22"/>
            <w:szCs w:val="22"/>
          </w:rPr>
          <w:delText>A part of the plan was to get a little back from the little Imp.</w:delText>
        </w:r>
      </w:del>
    </w:p>
    <w:p w14:paraId="3FACDD96" w14:textId="4526C1A0" w:rsidR="00DB0450" w:rsidRPr="00AF6C2B" w:rsidDel="00DD6CBD" w:rsidRDefault="00DB0450">
      <w:pPr>
        <w:rPr>
          <w:del w:id="913" w:author="Scott Cole" w:date="2023-02-01T14:56:00Z"/>
          <w:sz w:val="22"/>
          <w:szCs w:val="22"/>
        </w:rPr>
      </w:pPr>
    </w:p>
    <w:p w14:paraId="3397B697" w14:textId="546A1566" w:rsidR="00DB0450" w:rsidRPr="00AF6C2B" w:rsidDel="00DD6CBD" w:rsidRDefault="00DB0450">
      <w:pPr>
        <w:rPr>
          <w:del w:id="914" w:author="Scott Cole" w:date="2023-02-01T14:56:00Z"/>
          <w:sz w:val="22"/>
          <w:szCs w:val="22"/>
        </w:rPr>
      </w:pPr>
      <w:del w:id="915" w:author="Scott Cole" w:date="2023-02-01T14:56:00Z">
        <w:r w:rsidRPr="00AF6C2B" w:rsidDel="00DD6CBD">
          <w:rPr>
            <w:sz w:val="22"/>
            <w:szCs w:val="22"/>
          </w:rPr>
          <w:delText xml:space="preserve">Examining the </w:delText>
        </w:r>
        <w:r w:rsidR="00F465E6" w:rsidRPr="00AF6C2B" w:rsidDel="00DD6CBD">
          <w:rPr>
            <w:sz w:val="22"/>
            <w:szCs w:val="22"/>
          </w:rPr>
          <w:delText>wand,</w:delText>
        </w:r>
        <w:r w:rsidRPr="00AF6C2B" w:rsidDel="00DD6CBD">
          <w:rPr>
            <w:sz w:val="22"/>
            <w:szCs w:val="22"/>
          </w:rPr>
          <w:delText xml:space="preserve"> it was magnificent. A black gem sat at the head of the shaft. The handhold was </w:delText>
        </w:r>
        <w:r w:rsidR="00752CF1" w:rsidRPr="00AF6C2B" w:rsidDel="00DD6CBD">
          <w:rPr>
            <w:sz w:val="22"/>
            <w:szCs w:val="22"/>
          </w:rPr>
          <w:delText>encrusted</w:delText>
        </w:r>
        <w:r w:rsidRPr="00AF6C2B" w:rsidDel="00DD6CBD">
          <w:rPr>
            <w:sz w:val="22"/>
            <w:szCs w:val="22"/>
          </w:rPr>
          <w:delText xml:space="preserve"> with gems that looked to give the </w:delText>
        </w:r>
        <w:r w:rsidR="00752CF1" w:rsidRPr="00AF6C2B" w:rsidDel="00DD6CBD">
          <w:rPr>
            <w:sz w:val="22"/>
            <w:szCs w:val="22"/>
          </w:rPr>
          <w:delText>user</w:delText>
        </w:r>
        <w:r w:rsidRPr="00AF6C2B" w:rsidDel="00DD6CBD">
          <w:rPr>
            <w:sz w:val="22"/>
            <w:szCs w:val="22"/>
          </w:rPr>
          <w:delText xml:space="preserve"> some grip.</w:delText>
        </w:r>
      </w:del>
    </w:p>
    <w:p w14:paraId="1D620B0E" w14:textId="04C3BC8E" w:rsidR="00DB0450" w:rsidRPr="00AF6C2B" w:rsidDel="00DD6CBD" w:rsidRDefault="00DB0450">
      <w:pPr>
        <w:rPr>
          <w:del w:id="916" w:author="Scott Cole" w:date="2023-02-01T14:56:00Z"/>
          <w:sz w:val="22"/>
          <w:szCs w:val="22"/>
        </w:rPr>
      </w:pPr>
    </w:p>
    <w:p w14:paraId="24FD5F3F" w14:textId="4D934334" w:rsidR="00DB0450" w:rsidRPr="00AF6C2B" w:rsidDel="00DD6CBD" w:rsidRDefault="00DB0450">
      <w:pPr>
        <w:rPr>
          <w:del w:id="917" w:author="Scott Cole" w:date="2023-02-01T14:56:00Z"/>
          <w:sz w:val="22"/>
          <w:szCs w:val="22"/>
        </w:rPr>
      </w:pPr>
      <w:del w:id="918" w:author="Scott Cole" w:date="2023-02-01T14:56:00Z">
        <w:r w:rsidRPr="00AF6C2B" w:rsidDel="00DD6CBD">
          <w:rPr>
            <w:sz w:val="22"/>
            <w:szCs w:val="22"/>
          </w:rPr>
          <w:delText>Wand of Ratush</w:delText>
        </w:r>
      </w:del>
    </w:p>
    <w:p w14:paraId="35971D26" w14:textId="617A315B" w:rsidR="007678A3" w:rsidRPr="00AF6C2B" w:rsidDel="00DD6CBD" w:rsidRDefault="007678A3">
      <w:pPr>
        <w:rPr>
          <w:del w:id="919" w:author="Scott Cole" w:date="2023-02-01T14:56:00Z"/>
          <w:sz w:val="22"/>
          <w:szCs w:val="22"/>
        </w:rPr>
      </w:pPr>
      <w:del w:id="920" w:author="Scott Cole" w:date="2023-02-01T14:56:00Z">
        <w:r w:rsidRPr="00AF6C2B" w:rsidDel="00DD6CBD">
          <w:rPr>
            <w:sz w:val="22"/>
            <w:szCs w:val="22"/>
          </w:rPr>
          <w:delText xml:space="preserve">This wand cast the spell reveal. This is an Ancient </w:delText>
        </w:r>
        <w:r w:rsidR="00F465E6" w:rsidRPr="00AF6C2B" w:rsidDel="00DD6CBD">
          <w:rPr>
            <w:sz w:val="22"/>
            <w:szCs w:val="22"/>
          </w:rPr>
          <w:delText>A</w:delText>
        </w:r>
        <w:r w:rsidR="00F465E6" w:rsidDel="00DD6CBD">
          <w:rPr>
            <w:sz w:val="22"/>
            <w:szCs w:val="22"/>
          </w:rPr>
          <w:delText>r</w:delText>
        </w:r>
        <w:r w:rsidR="00F465E6" w:rsidRPr="00AF6C2B" w:rsidDel="00DD6CBD">
          <w:rPr>
            <w:sz w:val="22"/>
            <w:szCs w:val="22"/>
          </w:rPr>
          <w:delText>cane</w:delText>
        </w:r>
        <w:r w:rsidRPr="00AF6C2B" w:rsidDel="00DD6CBD">
          <w:rPr>
            <w:sz w:val="22"/>
            <w:szCs w:val="22"/>
          </w:rPr>
          <w:delText xml:space="preserve"> Level 300 spell and will expose the deepest truth of anything it is cast upon. Casting this upon objects will expose </w:delText>
        </w:r>
        <w:r w:rsidR="00752CF1" w:rsidRPr="00AF6C2B" w:rsidDel="00DD6CBD">
          <w:rPr>
            <w:sz w:val="22"/>
            <w:szCs w:val="22"/>
          </w:rPr>
          <w:delText>molecular-level</w:delText>
        </w:r>
        <w:r w:rsidRPr="00AF6C2B" w:rsidDel="00DD6CBD">
          <w:rPr>
            <w:sz w:val="22"/>
            <w:szCs w:val="22"/>
          </w:rPr>
          <w:delText xml:space="preserve"> details, components, schematics, blueprints, and any other hidden or otherwise exposed properties. If cast on a living being, the same can be said with the addition of the exposure of all truths and secrets of said being.</w:delText>
        </w:r>
      </w:del>
    </w:p>
    <w:p w14:paraId="0625CB25" w14:textId="27137EEB" w:rsidR="00DB0450" w:rsidRPr="00AF6C2B" w:rsidDel="00DD6CBD" w:rsidRDefault="00DB0450">
      <w:pPr>
        <w:rPr>
          <w:del w:id="921" w:author="Scott Cole" w:date="2023-02-01T14:56:00Z"/>
          <w:sz w:val="22"/>
          <w:szCs w:val="22"/>
        </w:rPr>
      </w:pPr>
      <w:del w:id="922" w:author="Scott Cole" w:date="2023-02-01T14:56:00Z">
        <w:r w:rsidRPr="00AF6C2B" w:rsidDel="00DD6CBD">
          <w:rPr>
            <w:sz w:val="22"/>
            <w:szCs w:val="22"/>
          </w:rPr>
          <w:delText xml:space="preserve">Using this wand will </w:delText>
        </w:r>
        <w:r w:rsidR="008B2F1A" w:rsidRPr="00AF6C2B" w:rsidDel="00DD6CBD">
          <w:rPr>
            <w:sz w:val="22"/>
            <w:szCs w:val="22"/>
          </w:rPr>
          <w:delText>turn Evil aligned beings into sand</w:delText>
        </w:r>
        <w:r w:rsidR="007678A3" w:rsidRPr="00AF6C2B" w:rsidDel="00DD6CBD">
          <w:rPr>
            <w:sz w:val="22"/>
            <w:szCs w:val="22"/>
          </w:rPr>
          <w:delText xml:space="preserve"> unless they take possession as </w:delText>
        </w:r>
        <w:r w:rsidR="00752CF1" w:rsidRPr="00AF6C2B" w:rsidDel="00DD6CBD">
          <w:rPr>
            <w:sz w:val="22"/>
            <w:szCs w:val="22"/>
          </w:rPr>
          <w:delText>instructed</w:delText>
        </w:r>
        <w:r w:rsidR="008B2F1A" w:rsidRPr="00AF6C2B" w:rsidDel="00DD6CBD">
          <w:rPr>
            <w:sz w:val="22"/>
            <w:szCs w:val="22"/>
          </w:rPr>
          <w:delText>. This sand can be used in many potions. See an Alchemist for more information.</w:delText>
        </w:r>
      </w:del>
    </w:p>
    <w:p w14:paraId="40971475" w14:textId="31E969DA" w:rsidR="00DB0450" w:rsidRPr="00AF6C2B" w:rsidDel="00DD6CBD" w:rsidRDefault="00DB0450">
      <w:pPr>
        <w:rPr>
          <w:del w:id="923" w:author="Scott Cole" w:date="2023-02-01T14:56:00Z"/>
          <w:sz w:val="22"/>
          <w:szCs w:val="22"/>
        </w:rPr>
      </w:pPr>
      <w:del w:id="924" w:author="Scott Cole" w:date="2023-02-01T14:56:00Z">
        <w:r w:rsidRPr="00AF6C2B" w:rsidDel="00DD6CBD">
          <w:rPr>
            <w:sz w:val="22"/>
            <w:szCs w:val="22"/>
          </w:rPr>
          <w:delText>Charges: 1 of 358</w:delText>
        </w:r>
      </w:del>
    </w:p>
    <w:p w14:paraId="5F6FD3A7" w14:textId="03917DF9" w:rsidR="00DB0450" w:rsidRPr="00AF6C2B" w:rsidDel="00DD6CBD" w:rsidRDefault="008B2F1A">
      <w:pPr>
        <w:rPr>
          <w:del w:id="925" w:author="Scott Cole" w:date="2023-02-01T14:56:00Z"/>
          <w:sz w:val="22"/>
          <w:szCs w:val="22"/>
        </w:rPr>
      </w:pPr>
      <w:del w:id="926" w:author="Scott Cole" w:date="2023-02-01T14:56:00Z">
        <w:r w:rsidRPr="00AF6C2B" w:rsidDel="00DD6CBD">
          <w:rPr>
            <w:sz w:val="22"/>
            <w:szCs w:val="22"/>
          </w:rPr>
          <w:delText xml:space="preserve">Warning: Use of this wand Curses the user permanently with the Chronic Itchy Toe. This infuriating curse can distract </w:delText>
        </w:r>
        <w:r w:rsidR="00752CF1" w:rsidRPr="00AF6C2B" w:rsidDel="00DD6CBD">
          <w:rPr>
            <w:sz w:val="22"/>
            <w:szCs w:val="22"/>
          </w:rPr>
          <w:delText xml:space="preserve">you </w:delText>
        </w:r>
        <w:r w:rsidRPr="00AF6C2B" w:rsidDel="00DD6CBD">
          <w:rPr>
            <w:sz w:val="22"/>
            <w:szCs w:val="22"/>
          </w:rPr>
          <w:delText xml:space="preserve">at the most </w:delText>
        </w:r>
        <w:r w:rsidR="007678A3" w:rsidRPr="00AF6C2B" w:rsidDel="00DD6CBD">
          <w:rPr>
            <w:sz w:val="22"/>
            <w:szCs w:val="22"/>
          </w:rPr>
          <w:delText>inconvenient</w:delText>
        </w:r>
        <w:r w:rsidRPr="00AF6C2B" w:rsidDel="00DD6CBD">
          <w:rPr>
            <w:sz w:val="22"/>
            <w:szCs w:val="22"/>
          </w:rPr>
          <w:delText xml:space="preserve"> of times. </w:delText>
        </w:r>
      </w:del>
    </w:p>
    <w:p w14:paraId="6617B5D1" w14:textId="4CAC5151" w:rsidR="008B2F1A" w:rsidRPr="00AF6C2B" w:rsidDel="00DD6CBD" w:rsidRDefault="008B2F1A">
      <w:pPr>
        <w:rPr>
          <w:del w:id="927" w:author="Scott Cole" w:date="2023-02-01T14:56:00Z"/>
          <w:sz w:val="22"/>
          <w:szCs w:val="22"/>
        </w:rPr>
      </w:pPr>
      <w:del w:id="928" w:author="Scott Cole" w:date="2023-02-01T14:56:00Z">
        <w:r w:rsidRPr="00AF6C2B" w:rsidDel="00DD6CBD">
          <w:rPr>
            <w:sz w:val="22"/>
            <w:szCs w:val="22"/>
          </w:rPr>
          <w:delText xml:space="preserve">Recommendation: Make your enemy use </w:delText>
        </w:r>
        <w:r w:rsidR="00F465E6" w:rsidRPr="00AF6C2B" w:rsidDel="00DD6CBD">
          <w:rPr>
            <w:sz w:val="22"/>
            <w:szCs w:val="22"/>
          </w:rPr>
          <w:delText>this,</w:delText>
        </w:r>
        <w:r w:rsidRPr="00AF6C2B" w:rsidDel="00DD6CBD">
          <w:rPr>
            <w:sz w:val="22"/>
            <w:szCs w:val="22"/>
          </w:rPr>
          <w:delText xml:space="preserve"> Wand.</w:delText>
        </w:r>
      </w:del>
    </w:p>
    <w:p w14:paraId="6CD1CA32" w14:textId="09B87FD9" w:rsidR="008B2F1A" w:rsidRPr="00AF6C2B" w:rsidDel="00DD6CBD" w:rsidRDefault="008B2F1A">
      <w:pPr>
        <w:rPr>
          <w:del w:id="929" w:author="Scott Cole" w:date="2023-02-01T14:56:00Z"/>
          <w:sz w:val="22"/>
          <w:szCs w:val="22"/>
        </w:rPr>
      </w:pPr>
    </w:p>
    <w:p w14:paraId="01B06F37" w14:textId="4A0750C6" w:rsidR="008B2F1A" w:rsidRPr="00AF6C2B" w:rsidDel="00DD6CBD" w:rsidRDefault="008B2F1A">
      <w:pPr>
        <w:rPr>
          <w:del w:id="930" w:author="Scott Cole" w:date="2023-02-01T14:56:00Z"/>
          <w:sz w:val="22"/>
          <w:szCs w:val="22"/>
        </w:rPr>
      </w:pPr>
      <w:del w:id="931" w:author="Scott Cole" w:date="2023-02-01T14:56:00Z">
        <w:r w:rsidRPr="00AF6C2B" w:rsidDel="00DD6CBD">
          <w:rPr>
            <w:sz w:val="22"/>
            <w:szCs w:val="22"/>
          </w:rPr>
          <w:delText>Richter and Zev talked about this next part of the plan at length because of the risk.</w:delText>
        </w:r>
      </w:del>
    </w:p>
    <w:p w14:paraId="717D884B" w14:textId="067E81D8" w:rsidR="008B2F1A" w:rsidRPr="00AF6C2B" w:rsidDel="00DD6CBD" w:rsidRDefault="008B2F1A">
      <w:pPr>
        <w:rPr>
          <w:del w:id="932" w:author="Scott Cole" w:date="2023-02-01T14:56:00Z"/>
          <w:sz w:val="22"/>
          <w:szCs w:val="22"/>
        </w:rPr>
      </w:pPr>
      <w:del w:id="933" w:author="Scott Cole" w:date="2023-02-01T14:56:00Z">
        <w:r w:rsidRPr="00AF6C2B" w:rsidDel="00DD6CBD">
          <w:rPr>
            <w:sz w:val="22"/>
            <w:szCs w:val="22"/>
          </w:rPr>
          <w:delText xml:space="preserve">While Zev was confident his power would work on a demon the </w:delText>
        </w:r>
        <w:r w:rsidR="00752CF1" w:rsidRPr="00AF6C2B" w:rsidDel="00DD6CBD">
          <w:rPr>
            <w:sz w:val="22"/>
            <w:szCs w:val="22"/>
          </w:rPr>
          <w:delText>likelihood</w:delText>
        </w:r>
        <w:r w:rsidRPr="00AF6C2B" w:rsidDel="00DD6CBD">
          <w:rPr>
            <w:sz w:val="22"/>
            <w:szCs w:val="22"/>
          </w:rPr>
          <w:delText xml:space="preserve"> of Xitrix allowing Zev to touch him was just unlikely.</w:delText>
        </w:r>
      </w:del>
    </w:p>
    <w:p w14:paraId="119C4A11" w14:textId="3E47F743" w:rsidR="008B2F1A" w:rsidRPr="00AF6C2B" w:rsidDel="00DD6CBD" w:rsidRDefault="008B2F1A">
      <w:pPr>
        <w:rPr>
          <w:del w:id="934" w:author="Scott Cole" w:date="2023-02-01T14:56:00Z"/>
          <w:sz w:val="22"/>
          <w:szCs w:val="22"/>
        </w:rPr>
      </w:pPr>
    </w:p>
    <w:p w14:paraId="1F1718B4" w14:textId="77CEBCD5" w:rsidR="008B2F1A" w:rsidRPr="00AF6C2B" w:rsidDel="00DD6CBD" w:rsidRDefault="00F465E6">
      <w:pPr>
        <w:rPr>
          <w:del w:id="935" w:author="Scott Cole" w:date="2023-02-01T14:56:00Z"/>
          <w:sz w:val="22"/>
          <w:szCs w:val="22"/>
        </w:rPr>
      </w:pPr>
      <w:del w:id="936" w:author="Scott Cole" w:date="2023-02-01T14:56:00Z">
        <w:r w:rsidRPr="00AF6C2B" w:rsidDel="00DD6CBD">
          <w:rPr>
            <w:sz w:val="22"/>
            <w:szCs w:val="22"/>
          </w:rPr>
          <w:delText>So,</w:delText>
        </w:r>
        <w:r w:rsidR="008B2F1A" w:rsidRPr="00AF6C2B" w:rsidDel="00DD6CBD">
          <w:rPr>
            <w:sz w:val="22"/>
            <w:szCs w:val="22"/>
          </w:rPr>
          <w:delText xml:space="preserve"> they came up with another more subtle plan.</w:delText>
        </w:r>
      </w:del>
    </w:p>
    <w:p w14:paraId="4DC126AB" w14:textId="512F223A" w:rsidR="008B2F1A" w:rsidRPr="00AF6C2B" w:rsidDel="00DD6CBD" w:rsidRDefault="008B2F1A">
      <w:pPr>
        <w:rPr>
          <w:del w:id="937" w:author="Scott Cole" w:date="2023-02-01T14:56:00Z"/>
          <w:sz w:val="22"/>
          <w:szCs w:val="22"/>
        </w:rPr>
      </w:pPr>
    </w:p>
    <w:p w14:paraId="5F5DF24D" w14:textId="0CBD0EC5" w:rsidR="008B2F1A" w:rsidRPr="00AF6C2B" w:rsidDel="00DD6CBD" w:rsidRDefault="008B2F1A">
      <w:pPr>
        <w:rPr>
          <w:del w:id="938" w:author="Scott Cole" w:date="2023-02-01T14:56:00Z"/>
          <w:sz w:val="22"/>
          <w:szCs w:val="22"/>
        </w:rPr>
      </w:pPr>
      <w:del w:id="939" w:author="Scott Cole" w:date="2023-02-01T14:56:00Z">
        <w:r w:rsidRPr="00AF6C2B" w:rsidDel="00DD6CBD">
          <w:rPr>
            <w:sz w:val="22"/>
            <w:szCs w:val="22"/>
          </w:rPr>
          <w:delText xml:space="preserve">After a few hundred Werms in the Chaos cave had been destroyed, they stopped coming. </w:delText>
        </w:r>
      </w:del>
    </w:p>
    <w:p w14:paraId="4E795E1D" w14:textId="4BEC4381" w:rsidR="008B2F1A" w:rsidRPr="00AF6C2B" w:rsidDel="00DD6CBD" w:rsidRDefault="008B2F1A">
      <w:pPr>
        <w:rPr>
          <w:del w:id="940" w:author="Scott Cole" w:date="2023-02-01T14:56:00Z"/>
          <w:sz w:val="22"/>
          <w:szCs w:val="22"/>
        </w:rPr>
      </w:pPr>
    </w:p>
    <w:p w14:paraId="587CC0C7" w14:textId="2822F699" w:rsidR="008B2F1A" w:rsidRPr="00AF6C2B" w:rsidDel="00DD6CBD" w:rsidRDefault="008B2F1A">
      <w:pPr>
        <w:rPr>
          <w:del w:id="941" w:author="Scott Cole" w:date="2023-02-01T14:56:00Z"/>
          <w:sz w:val="22"/>
          <w:szCs w:val="22"/>
        </w:rPr>
      </w:pPr>
      <w:del w:id="942" w:author="Scott Cole" w:date="2023-02-01T14:56:00Z">
        <w:r w:rsidRPr="00AF6C2B" w:rsidDel="00DD6CBD">
          <w:rPr>
            <w:sz w:val="22"/>
            <w:szCs w:val="22"/>
          </w:rPr>
          <w:delText xml:space="preserve">After a bit, Richter stood and said, “I’m going in there to get this Chaos. You don’t have to come but I recommend it. If you haven’t noticed, we are practically </w:delText>
        </w:r>
        <w:r w:rsidR="00752CF1" w:rsidRPr="00AF6C2B" w:rsidDel="00DD6CBD">
          <w:rPr>
            <w:sz w:val="22"/>
            <w:szCs w:val="22"/>
          </w:rPr>
          <w:delText>invisible</w:delText>
        </w:r>
        <w:r w:rsidRPr="00AF6C2B" w:rsidDel="00DD6CBD">
          <w:rPr>
            <w:sz w:val="22"/>
            <w:szCs w:val="22"/>
          </w:rPr>
          <w:delText xml:space="preserve"> when it comes to Chaos magic.</w:delText>
        </w:r>
      </w:del>
    </w:p>
    <w:p w14:paraId="5FF8B193" w14:textId="605B1888" w:rsidR="008B2F1A" w:rsidRPr="00AF6C2B" w:rsidDel="00DD6CBD" w:rsidRDefault="008B2F1A">
      <w:pPr>
        <w:rPr>
          <w:del w:id="943" w:author="Scott Cole" w:date="2023-02-01T14:56:00Z"/>
          <w:sz w:val="22"/>
          <w:szCs w:val="22"/>
        </w:rPr>
      </w:pPr>
    </w:p>
    <w:p w14:paraId="29FD9C57" w14:textId="37EBF615" w:rsidR="008B2F1A" w:rsidRPr="00AF6C2B" w:rsidDel="00DD6CBD" w:rsidRDefault="008B2F1A">
      <w:pPr>
        <w:rPr>
          <w:del w:id="944" w:author="Scott Cole" w:date="2023-02-01T14:56:00Z"/>
          <w:sz w:val="22"/>
          <w:szCs w:val="22"/>
        </w:rPr>
      </w:pPr>
      <w:del w:id="945" w:author="Scott Cole" w:date="2023-02-01T14:56:00Z">
        <w:r w:rsidRPr="00AF6C2B" w:rsidDel="00DD6CBD">
          <w:rPr>
            <w:sz w:val="22"/>
            <w:szCs w:val="22"/>
          </w:rPr>
          <w:delText xml:space="preserve">Without hesitation, Richter turned and started walking towards the barrier that was easily </w:delText>
        </w:r>
        <w:r w:rsidR="00752CF1" w:rsidRPr="00AF6C2B" w:rsidDel="00DD6CBD">
          <w:rPr>
            <w:sz w:val="22"/>
            <w:szCs w:val="22"/>
          </w:rPr>
          <w:delText>delineated</w:delText>
        </w:r>
        <w:r w:rsidRPr="00AF6C2B" w:rsidDel="00DD6CBD">
          <w:rPr>
            <w:sz w:val="22"/>
            <w:szCs w:val="22"/>
          </w:rPr>
          <w:delText xml:space="preserve"> by the ring of blood on the floor around the nugget of Chaos.</w:delText>
        </w:r>
      </w:del>
    </w:p>
    <w:p w14:paraId="25BBE301" w14:textId="724C5539" w:rsidR="008B2F1A" w:rsidRPr="00AF6C2B" w:rsidDel="00DD6CBD" w:rsidRDefault="008B2F1A">
      <w:pPr>
        <w:rPr>
          <w:del w:id="946" w:author="Scott Cole" w:date="2023-02-01T14:56:00Z"/>
          <w:sz w:val="22"/>
          <w:szCs w:val="22"/>
        </w:rPr>
      </w:pPr>
    </w:p>
    <w:p w14:paraId="0E6E9426" w14:textId="2712081F" w:rsidR="008B2F1A" w:rsidRPr="00AF6C2B" w:rsidDel="00DD6CBD" w:rsidRDefault="008B2F1A">
      <w:pPr>
        <w:rPr>
          <w:del w:id="947" w:author="Scott Cole" w:date="2023-02-01T14:56:00Z"/>
          <w:sz w:val="22"/>
          <w:szCs w:val="22"/>
        </w:rPr>
      </w:pPr>
      <w:del w:id="948" w:author="Scott Cole" w:date="2023-02-01T14:56:00Z">
        <w:r w:rsidRPr="00AF6C2B" w:rsidDel="00DD6CBD">
          <w:rPr>
            <w:sz w:val="22"/>
            <w:szCs w:val="22"/>
          </w:rPr>
          <w:delText>Zev quickly popped up and followed excited to gain some Chaos points.</w:delText>
        </w:r>
      </w:del>
    </w:p>
    <w:p w14:paraId="540AED35" w14:textId="79CE58B6" w:rsidR="008B2F1A" w:rsidRPr="00AF6C2B" w:rsidDel="00DD6CBD" w:rsidRDefault="008B2F1A">
      <w:pPr>
        <w:rPr>
          <w:del w:id="949" w:author="Scott Cole" w:date="2023-02-01T14:56:00Z"/>
          <w:sz w:val="22"/>
          <w:szCs w:val="22"/>
        </w:rPr>
      </w:pPr>
    </w:p>
    <w:p w14:paraId="69C2ED93" w14:textId="1498476F" w:rsidR="008B2F1A" w:rsidRPr="00AF6C2B" w:rsidDel="00DD6CBD" w:rsidRDefault="008B2F1A">
      <w:pPr>
        <w:rPr>
          <w:del w:id="950" w:author="Scott Cole" w:date="2023-02-01T14:56:00Z"/>
          <w:sz w:val="22"/>
          <w:szCs w:val="22"/>
        </w:rPr>
      </w:pPr>
      <w:del w:id="951" w:author="Scott Cole" w:date="2023-02-01T14:56:00Z">
        <w:r w:rsidRPr="00AF6C2B" w:rsidDel="00DD6CBD">
          <w:rPr>
            <w:sz w:val="22"/>
            <w:szCs w:val="22"/>
          </w:rPr>
          <w:delText>A few steps later and they both stood in front of the Chaos.</w:delText>
        </w:r>
      </w:del>
    </w:p>
    <w:p w14:paraId="76A91657" w14:textId="30F927FF" w:rsidR="008B2F1A" w:rsidRPr="00AF6C2B" w:rsidDel="00DD6CBD" w:rsidRDefault="008B2F1A">
      <w:pPr>
        <w:rPr>
          <w:del w:id="952" w:author="Scott Cole" w:date="2023-02-01T14:56:00Z"/>
          <w:sz w:val="22"/>
          <w:szCs w:val="22"/>
        </w:rPr>
      </w:pPr>
    </w:p>
    <w:p w14:paraId="3A50A973" w14:textId="0C5B547D" w:rsidR="008B2F1A" w:rsidRPr="00AF6C2B" w:rsidDel="00DD6CBD" w:rsidRDefault="008B2F1A">
      <w:pPr>
        <w:rPr>
          <w:del w:id="953" w:author="Scott Cole" w:date="2023-02-01T14:56:00Z"/>
          <w:sz w:val="22"/>
          <w:szCs w:val="22"/>
        </w:rPr>
      </w:pPr>
      <w:del w:id="954" w:author="Scott Cole" w:date="2023-02-01T14:56:00Z">
        <w:r w:rsidRPr="00AF6C2B" w:rsidDel="00DD6CBD">
          <w:rPr>
            <w:sz w:val="22"/>
            <w:szCs w:val="22"/>
          </w:rPr>
          <w:delText xml:space="preserve">Richter used </w:delText>
        </w:r>
        <w:r w:rsidR="00F465E6" w:rsidRPr="00AF6C2B" w:rsidDel="00DD6CBD">
          <w:rPr>
            <w:sz w:val="22"/>
            <w:szCs w:val="22"/>
          </w:rPr>
          <w:delText>Analyze</w:delText>
        </w:r>
        <w:r w:rsidRPr="00AF6C2B" w:rsidDel="00DD6CBD">
          <w:rPr>
            <w:sz w:val="22"/>
            <w:szCs w:val="22"/>
          </w:rPr>
          <w:delText>.</w:delText>
        </w:r>
      </w:del>
    </w:p>
    <w:p w14:paraId="73E0AA56" w14:textId="26C4F5CF" w:rsidR="008B2F1A" w:rsidRPr="00AF6C2B" w:rsidDel="00DD6CBD" w:rsidRDefault="008B2F1A">
      <w:pPr>
        <w:rPr>
          <w:del w:id="955" w:author="Scott Cole" w:date="2023-02-01T14:56:00Z"/>
          <w:sz w:val="22"/>
          <w:szCs w:val="22"/>
        </w:rPr>
      </w:pPr>
    </w:p>
    <w:p w14:paraId="75E608C9" w14:textId="4B8089F1" w:rsidR="008B2F1A" w:rsidRPr="00AF6C2B" w:rsidDel="00DD6CBD" w:rsidRDefault="008B2F1A">
      <w:pPr>
        <w:rPr>
          <w:del w:id="956" w:author="Scott Cole" w:date="2023-02-01T14:56:00Z"/>
          <w:sz w:val="22"/>
          <w:szCs w:val="22"/>
        </w:rPr>
      </w:pPr>
      <w:del w:id="957" w:author="Scott Cole" w:date="2023-02-01T14:56:00Z">
        <w:r w:rsidRPr="00AF6C2B" w:rsidDel="00DD6CBD">
          <w:rPr>
            <w:sz w:val="22"/>
            <w:szCs w:val="22"/>
          </w:rPr>
          <w:delText xml:space="preserve">Chaos </w:delText>
        </w:r>
        <w:r w:rsidR="002A1F5C" w:rsidRPr="00AF6C2B" w:rsidDel="00DD6CBD">
          <w:rPr>
            <w:sz w:val="22"/>
            <w:szCs w:val="22"/>
          </w:rPr>
          <w:delText>Nugget</w:delText>
        </w:r>
      </w:del>
    </w:p>
    <w:p w14:paraId="116914BF" w14:textId="2A92F22F" w:rsidR="002A1F5C" w:rsidRPr="00AF6C2B" w:rsidDel="00DD6CBD" w:rsidRDefault="002A1F5C">
      <w:pPr>
        <w:rPr>
          <w:del w:id="958" w:author="Scott Cole" w:date="2023-02-01T14:56:00Z"/>
          <w:sz w:val="22"/>
          <w:szCs w:val="22"/>
        </w:rPr>
      </w:pPr>
      <w:del w:id="959" w:author="Scott Cole" w:date="2023-02-01T14:56:00Z">
        <w:r w:rsidRPr="00AF6C2B" w:rsidDel="00DD6CBD">
          <w:rPr>
            <w:sz w:val="22"/>
            <w:szCs w:val="22"/>
          </w:rPr>
          <w:delText xml:space="preserve">This ultra-rare and unique item is similar to </w:delText>
        </w:r>
        <w:r w:rsidR="00752CF1" w:rsidRPr="00AF6C2B" w:rsidDel="00DD6CBD">
          <w:rPr>
            <w:sz w:val="22"/>
            <w:szCs w:val="22"/>
          </w:rPr>
          <w:delText>its</w:delText>
        </w:r>
        <w:r w:rsidRPr="00AF6C2B" w:rsidDel="00DD6CBD">
          <w:rPr>
            <w:sz w:val="22"/>
            <w:szCs w:val="22"/>
          </w:rPr>
          <w:delText xml:space="preserve"> more refined counterpart, the Chaos crystal, </w:delText>
        </w:r>
        <w:r w:rsidR="00752CF1" w:rsidRPr="00AF6C2B" w:rsidDel="00DD6CBD">
          <w:rPr>
            <w:sz w:val="22"/>
            <w:szCs w:val="22"/>
          </w:rPr>
          <w:delText xml:space="preserve">which </w:delText>
        </w:r>
        <w:r w:rsidRPr="00AF6C2B" w:rsidDel="00DD6CBD">
          <w:rPr>
            <w:sz w:val="22"/>
            <w:szCs w:val="22"/>
          </w:rPr>
          <w:delText>imparts purified Chaos.</w:delText>
        </w:r>
      </w:del>
    </w:p>
    <w:p w14:paraId="5B0C42CE" w14:textId="5A3DDBDB" w:rsidR="002A1F5C" w:rsidRPr="00AF6C2B" w:rsidDel="00DD6CBD" w:rsidRDefault="002A1F5C">
      <w:pPr>
        <w:rPr>
          <w:del w:id="960" w:author="Scott Cole" w:date="2023-02-01T14:56:00Z"/>
          <w:sz w:val="22"/>
          <w:szCs w:val="22"/>
        </w:rPr>
      </w:pPr>
      <w:del w:id="961" w:author="Scott Cole" w:date="2023-02-01T14:56:00Z">
        <w:r w:rsidRPr="00AF6C2B" w:rsidDel="00DD6CBD">
          <w:rPr>
            <w:sz w:val="22"/>
            <w:szCs w:val="22"/>
          </w:rPr>
          <w:delText xml:space="preserve">While a Nugget is raw. </w:delText>
        </w:r>
      </w:del>
    </w:p>
    <w:p w14:paraId="4A085020" w14:textId="2D85DF05" w:rsidR="002A1F5C" w:rsidRPr="00AF6C2B" w:rsidDel="00DD6CBD" w:rsidRDefault="002A1F5C">
      <w:pPr>
        <w:rPr>
          <w:del w:id="962" w:author="Scott Cole" w:date="2023-02-01T14:56:00Z"/>
          <w:sz w:val="22"/>
          <w:szCs w:val="22"/>
        </w:rPr>
      </w:pPr>
      <w:del w:id="963" w:author="Scott Cole" w:date="2023-02-01T14:56:00Z">
        <w:r w:rsidRPr="00AF6C2B" w:rsidDel="00DD6CBD">
          <w:rPr>
            <w:sz w:val="22"/>
            <w:szCs w:val="22"/>
          </w:rPr>
          <w:delText>This Nugget contains unstable energy.</w:delText>
        </w:r>
      </w:del>
    </w:p>
    <w:p w14:paraId="2CA37BF4" w14:textId="66414515" w:rsidR="002A1F5C" w:rsidRPr="00AF6C2B" w:rsidDel="00DD6CBD" w:rsidRDefault="002A1F5C">
      <w:pPr>
        <w:rPr>
          <w:del w:id="964" w:author="Scott Cole" w:date="2023-02-01T14:56:00Z"/>
          <w:sz w:val="22"/>
          <w:szCs w:val="22"/>
        </w:rPr>
      </w:pPr>
      <w:del w:id="965" w:author="Scott Cole" w:date="2023-02-01T14:56:00Z">
        <w:r w:rsidRPr="00AF6C2B" w:rsidDel="00DD6CBD">
          <w:rPr>
            <w:sz w:val="22"/>
            <w:szCs w:val="22"/>
          </w:rPr>
          <w:delText>This Nugget will self-destruct in 14 minutes and 39 seconds.</w:delText>
        </w:r>
      </w:del>
    </w:p>
    <w:p w14:paraId="4BC49DC4" w14:textId="71043315" w:rsidR="002A1F5C" w:rsidRPr="00AF6C2B" w:rsidDel="00DD6CBD" w:rsidRDefault="002A1F5C">
      <w:pPr>
        <w:rPr>
          <w:del w:id="966" w:author="Scott Cole" w:date="2023-02-01T14:56:00Z"/>
          <w:sz w:val="22"/>
          <w:szCs w:val="22"/>
        </w:rPr>
      </w:pPr>
    </w:p>
    <w:p w14:paraId="0606B2F7" w14:textId="36C92C94" w:rsidR="002A1F5C" w:rsidRPr="00AF6C2B" w:rsidDel="00DD6CBD" w:rsidRDefault="002A1F5C">
      <w:pPr>
        <w:rPr>
          <w:del w:id="967" w:author="Scott Cole" w:date="2023-02-01T14:56:00Z"/>
          <w:sz w:val="22"/>
          <w:szCs w:val="22"/>
        </w:rPr>
      </w:pPr>
      <w:del w:id="968" w:author="Scott Cole" w:date="2023-02-01T14:56:00Z">
        <w:r w:rsidRPr="00AF6C2B" w:rsidDel="00DD6CBD">
          <w:rPr>
            <w:sz w:val="22"/>
            <w:szCs w:val="22"/>
          </w:rPr>
          <w:delText>They had a minute, so, Richter modified the plan.</w:delText>
        </w:r>
      </w:del>
    </w:p>
    <w:p w14:paraId="4589F25E" w14:textId="5EC00B9F" w:rsidR="002A1F5C" w:rsidRPr="00AF6C2B" w:rsidDel="00DD6CBD" w:rsidRDefault="002A1F5C">
      <w:pPr>
        <w:rPr>
          <w:del w:id="969" w:author="Scott Cole" w:date="2023-02-01T14:56:00Z"/>
          <w:sz w:val="22"/>
          <w:szCs w:val="22"/>
        </w:rPr>
      </w:pPr>
    </w:p>
    <w:p w14:paraId="0D22AC44" w14:textId="4AA4A1B9" w:rsidR="002A1F5C" w:rsidRPr="00AF6C2B" w:rsidDel="00DD6CBD" w:rsidRDefault="002A1F5C">
      <w:pPr>
        <w:rPr>
          <w:del w:id="970" w:author="Scott Cole" w:date="2023-02-01T14:56:00Z"/>
          <w:sz w:val="22"/>
          <w:szCs w:val="22"/>
        </w:rPr>
      </w:pPr>
      <w:del w:id="971" w:author="Scott Cole" w:date="2023-02-01T14:56:00Z">
        <w:r w:rsidRPr="00AF6C2B" w:rsidDel="00DD6CBD">
          <w:rPr>
            <w:sz w:val="22"/>
            <w:szCs w:val="22"/>
          </w:rPr>
          <w:delText>“Zev, the last time I gathered a Chaos particle, it was bracing</w:delText>
        </w:r>
        <w:r w:rsidR="00752CF1" w:rsidRPr="00AF6C2B" w:rsidDel="00DD6CBD">
          <w:rPr>
            <w:sz w:val="22"/>
            <w:szCs w:val="22"/>
          </w:rPr>
          <w:delText>,</w:delText>
        </w:r>
        <w:r w:rsidRPr="00AF6C2B" w:rsidDel="00DD6CBD">
          <w:rPr>
            <w:sz w:val="22"/>
            <w:szCs w:val="22"/>
          </w:rPr>
          <w:delText xml:space="preserve"> to say the least. My suggestion is that we try to take this together. We can hold hands and both touch at the same time.</w:delText>
        </w:r>
      </w:del>
    </w:p>
    <w:p w14:paraId="188812D2" w14:textId="28DD167E" w:rsidR="002A1F5C" w:rsidRPr="00AF6C2B" w:rsidDel="00DD6CBD" w:rsidRDefault="002A1F5C">
      <w:pPr>
        <w:rPr>
          <w:del w:id="972" w:author="Scott Cole" w:date="2023-02-01T14:56:00Z"/>
          <w:sz w:val="22"/>
          <w:szCs w:val="22"/>
        </w:rPr>
      </w:pPr>
    </w:p>
    <w:p w14:paraId="71ED3666" w14:textId="3C8EDD46" w:rsidR="002A1F5C" w:rsidRPr="00AF6C2B" w:rsidDel="00DD6CBD" w:rsidRDefault="002A1F5C">
      <w:pPr>
        <w:rPr>
          <w:del w:id="973" w:author="Scott Cole" w:date="2023-02-01T14:56:00Z"/>
          <w:sz w:val="22"/>
          <w:szCs w:val="22"/>
        </w:rPr>
      </w:pPr>
      <w:del w:id="974" w:author="Scott Cole" w:date="2023-02-01T14:56:00Z">
        <w:r w:rsidRPr="00AF6C2B" w:rsidDel="00DD6CBD">
          <w:rPr>
            <w:sz w:val="22"/>
            <w:szCs w:val="22"/>
          </w:rPr>
          <w:delText xml:space="preserve">Given your powers, I need two oaths from you now. One, you won’t puppet me ever unless I ask you to. I need this now. </w:delText>
        </w:r>
      </w:del>
    </w:p>
    <w:p w14:paraId="4CFB4BF5" w14:textId="4FCB963A" w:rsidR="002A1F5C" w:rsidRPr="00AF6C2B" w:rsidDel="00DD6CBD" w:rsidRDefault="002A1F5C">
      <w:pPr>
        <w:rPr>
          <w:del w:id="975" w:author="Scott Cole" w:date="2023-02-01T14:56:00Z"/>
          <w:sz w:val="22"/>
          <w:szCs w:val="22"/>
        </w:rPr>
      </w:pPr>
    </w:p>
    <w:p w14:paraId="44458B4C" w14:textId="05A7E6B4" w:rsidR="002A1F5C" w:rsidRPr="00AF6C2B" w:rsidDel="00DD6CBD" w:rsidRDefault="002A1F5C">
      <w:pPr>
        <w:rPr>
          <w:del w:id="976" w:author="Scott Cole" w:date="2023-02-01T14:56:00Z"/>
          <w:sz w:val="22"/>
          <w:szCs w:val="22"/>
        </w:rPr>
      </w:pPr>
      <w:del w:id="977" w:author="Scott Cole" w:date="2023-02-01T14:56:00Z">
        <w:r w:rsidRPr="00AF6C2B" w:rsidDel="00DD6CBD">
          <w:rPr>
            <w:sz w:val="22"/>
            <w:szCs w:val="22"/>
          </w:rPr>
          <w:delText>Zev seemed to understand and stated, “I promise to never puppet Lord Richter unless he asks me to. I promise. Yes, I promise indeed.”</w:delText>
        </w:r>
      </w:del>
    </w:p>
    <w:p w14:paraId="3CAB706D" w14:textId="154A49C8" w:rsidR="002A1F5C" w:rsidRPr="00AF6C2B" w:rsidDel="00DD6CBD" w:rsidRDefault="002A1F5C">
      <w:pPr>
        <w:rPr>
          <w:del w:id="978" w:author="Scott Cole" w:date="2023-02-01T14:56:00Z"/>
          <w:sz w:val="22"/>
          <w:szCs w:val="22"/>
        </w:rPr>
      </w:pPr>
    </w:p>
    <w:p w14:paraId="0DCE9F6F" w14:textId="54F0FB6B" w:rsidR="002A1F5C" w:rsidRPr="00AF6C2B" w:rsidDel="00DD6CBD" w:rsidRDefault="002A1F5C">
      <w:pPr>
        <w:rPr>
          <w:del w:id="979" w:author="Scott Cole" w:date="2023-02-01T14:56:00Z"/>
          <w:sz w:val="22"/>
          <w:szCs w:val="22"/>
        </w:rPr>
      </w:pPr>
      <w:del w:id="980" w:author="Scott Cole" w:date="2023-02-01T14:56:00Z">
        <w:r w:rsidRPr="00AF6C2B" w:rsidDel="00DD6CBD">
          <w:rPr>
            <w:sz w:val="22"/>
            <w:szCs w:val="22"/>
          </w:rPr>
          <w:delText>Thrice Witnessed.</w:delText>
        </w:r>
      </w:del>
    </w:p>
    <w:p w14:paraId="4D0039FE" w14:textId="3BEA2A4A" w:rsidR="002A1F5C" w:rsidRPr="00AF6C2B" w:rsidDel="00DD6CBD" w:rsidRDefault="002A1F5C">
      <w:pPr>
        <w:rPr>
          <w:del w:id="981" w:author="Scott Cole" w:date="2023-02-01T14:56:00Z"/>
          <w:sz w:val="22"/>
          <w:szCs w:val="22"/>
        </w:rPr>
      </w:pPr>
    </w:p>
    <w:p w14:paraId="34486DC8" w14:textId="3A5E86AA" w:rsidR="002A1F5C" w:rsidRPr="00AF6C2B" w:rsidDel="00DD6CBD" w:rsidRDefault="002A1F5C">
      <w:pPr>
        <w:rPr>
          <w:del w:id="982" w:author="Scott Cole" w:date="2023-02-01T14:56:00Z"/>
          <w:sz w:val="22"/>
          <w:szCs w:val="22"/>
        </w:rPr>
      </w:pPr>
      <w:del w:id="983" w:author="Scott Cole" w:date="2023-02-01T14:56:00Z">
        <w:r w:rsidRPr="00AF6C2B" w:rsidDel="00DD6CBD">
          <w:rPr>
            <w:sz w:val="22"/>
            <w:szCs w:val="22"/>
          </w:rPr>
          <w:delText>Second, I need to keep our relationship a secret for now.</w:delText>
        </w:r>
        <w:r w:rsidR="00652C1A" w:rsidRPr="00AF6C2B" w:rsidDel="00DD6CBD">
          <w:rPr>
            <w:sz w:val="22"/>
            <w:szCs w:val="22"/>
          </w:rPr>
          <w:delText xml:space="preserve"> Will you swear loyalty now?</w:delText>
        </w:r>
      </w:del>
    </w:p>
    <w:p w14:paraId="60B39F0F" w14:textId="5760EF50" w:rsidR="00652C1A" w:rsidRPr="00AF6C2B" w:rsidDel="00DD6CBD" w:rsidRDefault="00652C1A">
      <w:pPr>
        <w:rPr>
          <w:del w:id="984" w:author="Scott Cole" w:date="2023-02-01T14:56:00Z"/>
          <w:sz w:val="22"/>
          <w:szCs w:val="22"/>
        </w:rPr>
      </w:pPr>
    </w:p>
    <w:p w14:paraId="5A94B372" w14:textId="36F2B4CC" w:rsidR="00652C1A" w:rsidRPr="00AF6C2B" w:rsidDel="00DD6CBD" w:rsidRDefault="00652C1A">
      <w:pPr>
        <w:rPr>
          <w:del w:id="985" w:author="Scott Cole" w:date="2023-02-01T14:56:00Z"/>
          <w:sz w:val="22"/>
          <w:szCs w:val="22"/>
        </w:rPr>
      </w:pPr>
      <w:del w:id="986" w:author="Scott Cole" w:date="2023-02-01T14:56:00Z">
        <w:r w:rsidRPr="00AF6C2B" w:rsidDel="00DD6CBD">
          <w:rPr>
            <w:sz w:val="22"/>
            <w:szCs w:val="22"/>
          </w:rPr>
          <w:delText>“Yes</w:delText>
        </w:r>
        <w:r w:rsidR="00752CF1" w:rsidRPr="00AF6C2B" w:rsidDel="00DD6CBD">
          <w:rPr>
            <w:sz w:val="22"/>
            <w:szCs w:val="22"/>
          </w:rPr>
          <w:delText>,</w:delText>
        </w:r>
        <w:r w:rsidRPr="00AF6C2B" w:rsidDel="00DD6CBD">
          <w:rPr>
            <w:sz w:val="22"/>
            <w:szCs w:val="22"/>
          </w:rPr>
          <w:delText xml:space="preserve"> Lord Richter. It is my quest </w:delText>
        </w:r>
        <w:r w:rsidR="00752CF1" w:rsidRPr="00AF6C2B" w:rsidDel="00DD6CBD">
          <w:rPr>
            <w:sz w:val="22"/>
            <w:szCs w:val="22"/>
          </w:rPr>
          <w:delText>after all</w:delText>
        </w:r>
        <w:r w:rsidRPr="00AF6C2B" w:rsidDel="00DD6CBD">
          <w:rPr>
            <w:sz w:val="22"/>
            <w:szCs w:val="22"/>
          </w:rPr>
          <w:delText>. I’m just not pushy. I want you to trust me because I earn it and I’m a good guy too. You know?”</w:delText>
        </w:r>
      </w:del>
    </w:p>
    <w:p w14:paraId="30258AC7" w14:textId="180EB6ED" w:rsidR="00652C1A" w:rsidRPr="00AF6C2B" w:rsidDel="00DD6CBD" w:rsidRDefault="00652C1A">
      <w:pPr>
        <w:rPr>
          <w:del w:id="987" w:author="Scott Cole" w:date="2023-02-01T14:56:00Z"/>
          <w:sz w:val="22"/>
          <w:szCs w:val="22"/>
        </w:rPr>
      </w:pPr>
    </w:p>
    <w:p w14:paraId="2941972F" w14:textId="5CA57F9F" w:rsidR="00652C1A" w:rsidRPr="00AF6C2B" w:rsidDel="00DD6CBD" w:rsidRDefault="00752CF1">
      <w:pPr>
        <w:rPr>
          <w:del w:id="988" w:author="Scott Cole" w:date="2023-02-01T14:56:00Z"/>
          <w:sz w:val="22"/>
          <w:szCs w:val="22"/>
        </w:rPr>
      </w:pPr>
      <w:del w:id="989" w:author="Scott Cole" w:date="2023-02-01T14:56:00Z">
        <w:r w:rsidRPr="00AF6C2B" w:rsidDel="00DD6CBD">
          <w:rPr>
            <w:sz w:val="22"/>
            <w:szCs w:val="22"/>
          </w:rPr>
          <w:delText>Richter</w:delText>
        </w:r>
        <w:r w:rsidR="00652C1A" w:rsidRPr="00AF6C2B" w:rsidDel="00DD6CBD">
          <w:rPr>
            <w:sz w:val="22"/>
            <w:szCs w:val="22"/>
          </w:rPr>
          <w:delText xml:space="preserve"> nodded. He did know. He needed this too. “Let’s do this. Say the words.”</w:delText>
        </w:r>
      </w:del>
    </w:p>
    <w:p w14:paraId="7B5100DC" w14:textId="541DDBD7" w:rsidR="002A1F5C" w:rsidRPr="00AF6C2B" w:rsidDel="00DD6CBD" w:rsidRDefault="002A1F5C">
      <w:pPr>
        <w:rPr>
          <w:del w:id="990" w:author="Scott Cole" w:date="2023-02-01T14:56:00Z"/>
          <w:sz w:val="22"/>
          <w:szCs w:val="22"/>
        </w:rPr>
      </w:pPr>
    </w:p>
    <w:p w14:paraId="6585951C" w14:textId="70BE5F8A" w:rsidR="00652C1A" w:rsidRPr="00AF6C2B" w:rsidDel="00DD6CBD" w:rsidRDefault="00652C1A">
      <w:pPr>
        <w:rPr>
          <w:del w:id="991" w:author="Scott Cole" w:date="2023-02-01T14:56:00Z"/>
          <w:sz w:val="22"/>
          <w:szCs w:val="22"/>
        </w:rPr>
      </w:pPr>
      <w:del w:id="992" w:author="Scott Cole" w:date="2023-02-01T14:56:00Z">
        <w:r w:rsidRPr="00AF6C2B" w:rsidDel="00DD6CBD">
          <w:rPr>
            <w:sz w:val="22"/>
            <w:szCs w:val="22"/>
          </w:rPr>
          <w:delText xml:space="preserve">When Zev had finished the ritual words that seemed to come unbidden, </w:delText>
        </w:r>
        <w:r w:rsidR="00F465E6" w:rsidRPr="00AF6C2B" w:rsidDel="00DD6CBD">
          <w:rPr>
            <w:sz w:val="22"/>
            <w:szCs w:val="22"/>
          </w:rPr>
          <w:delText>Richter</w:delText>
        </w:r>
        <w:r w:rsidRPr="00AF6C2B" w:rsidDel="00DD6CBD">
          <w:rPr>
            <w:sz w:val="22"/>
            <w:szCs w:val="22"/>
          </w:rPr>
          <w:delText xml:space="preserve"> got a notification.</w:delText>
        </w:r>
      </w:del>
    </w:p>
    <w:p w14:paraId="5F14878B" w14:textId="52641E74" w:rsidR="00652C1A" w:rsidRPr="00AF6C2B" w:rsidDel="00DD6CBD" w:rsidRDefault="00652C1A">
      <w:pPr>
        <w:rPr>
          <w:del w:id="993" w:author="Scott Cole" w:date="2023-02-01T14:56:00Z"/>
          <w:sz w:val="22"/>
          <w:szCs w:val="22"/>
        </w:rPr>
      </w:pPr>
    </w:p>
    <w:p w14:paraId="7F153CD9" w14:textId="6EC86AD1" w:rsidR="00652C1A" w:rsidRPr="00AF6C2B" w:rsidDel="00DD6CBD" w:rsidRDefault="00652C1A">
      <w:pPr>
        <w:rPr>
          <w:del w:id="994" w:author="Scott Cole" w:date="2023-02-01T14:56:00Z"/>
          <w:sz w:val="22"/>
          <w:szCs w:val="22"/>
        </w:rPr>
      </w:pPr>
      <w:del w:id="995" w:author="Scott Cole" w:date="2023-02-01T14:56:00Z">
        <w:r w:rsidRPr="00AF6C2B" w:rsidDel="00DD6CBD">
          <w:rPr>
            <w:sz w:val="22"/>
            <w:szCs w:val="22"/>
          </w:rPr>
          <w:delText>A Good Aligned Chaos seed has sworn loyalty to you. Would you like to make them a Vassal?</w:delText>
        </w:r>
      </w:del>
    </w:p>
    <w:p w14:paraId="2F96A593" w14:textId="579F3F84" w:rsidR="00652C1A" w:rsidRPr="00AF6C2B" w:rsidDel="00DD6CBD" w:rsidRDefault="00652C1A">
      <w:pPr>
        <w:rPr>
          <w:del w:id="996" w:author="Scott Cole" w:date="2023-02-01T14:56:00Z"/>
          <w:sz w:val="22"/>
          <w:szCs w:val="22"/>
        </w:rPr>
      </w:pPr>
      <w:del w:id="997" w:author="Scott Cole" w:date="2023-02-01T14:56:00Z">
        <w:r w:rsidRPr="00AF6C2B" w:rsidDel="00DD6CBD">
          <w:rPr>
            <w:sz w:val="22"/>
            <w:szCs w:val="22"/>
          </w:rPr>
          <w:delText xml:space="preserve">You presently have 2 slots available. Prime </w:delText>
        </w:r>
        <w:r w:rsidR="00F465E6" w:rsidRPr="00AF6C2B" w:rsidDel="00DD6CBD">
          <w:rPr>
            <w:sz w:val="22"/>
            <w:szCs w:val="22"/>
          </w:rPr>
          <w:delText>Vassal</w:delText>
        </w:r>
        <w:r w:rsidRPr="00AF6C2B" w:rsidDel="00DD6CBD">
          <w:rPr>
            <w:sz w:val="22"/>
            <w:szCs w:val="22"/>
          </w:rPr>
          <w:delText>: &lt;none&gt;, Vassal: &lt;empty&gt;.</w:delText>
        </w:r>
      </w:del>
    </w:p>
    <w:p w14:paraId="5283B3E7" w14:textId="2E7DF0C2" w:rsidR="00652C1A" w:rsidRPr="00AF6C2B" w:rsidDel="00DD6CBD" w:rsidRDefault="00652C1A">
      <w:pPr>
        <w:rPr>
          <w:del w:id="998" w:author="Scott Cole" w:date="2023-02-01T14:56:00Z"/>
          <w:sz w:val="22"/>
          <w:szCs w:val="22"/>
        </w:rPr>
      </w:pPr>
      <w:del w:id="999" w:author="Scott Cole" w:date="2023-02-01T14:56:00Z">
        <w:r w:rsidRPr="00AF6C2B" w:rsidDel="00DD6CBD">
          <w:rPr>
            <w:sz w:val="22"/>
            <w:szCs w:val="22"/>
          </w:rPr>
          <w:delText xml:space="preserve">Prime Vassals have many </w:delText>
        </w:r>
        <w:r w:rsidR="00752CF1" w:rsidRPr="00AF6C2B" w:rsidDel="00DD6CBD">
          <w:rPr>
            <w:sz w:val="22"/>
            <w:szCs w:val="22"/>
          </w:rPr>
          <w:delText>two-way</w:delText>
        </w:r>
        <w:r w:rsidRPr="00AF6C2B" w:rsidDel="00DD6CBD">
          <w:rPr>
            <w:sz w:val="22"/>
            <w:szCs w:val="22"/>
          </w:rPr>
          <w:delText xml:space="preserve"> benefits but one of the biggest is all rewards start as doubled. This is scalable with time, trust, and adventure.</w:delText>
        </w:r>
      </w:del>
    </w:p>
    <w:p w14:paraId="7A9E5E97" w14:textId="308A1DF7" w:rsidR="00652C1A" w:rsidRPr="00AF6C2B" w:rsidDel="00DD6CBD" w:rsidRDefault="00652C1A">
      <w:pPr>
        <w:rPr>
          <w:del w:id="1000" w:author="Scott Cole" w:date="2023-02-01T14:56:00Z"/>
          <w:sz w:val="22"/>
          <w:szCs w:val="22"/>
        </w:rPr>
      </w:pPr>
    </w:p>
    <w:p w14:paraId="61CCC189" w14:textId="2EEC85F2" w:rsidR="00652C1A" w:rsidRPr="00AF6C2B" w:rsidDel="00DD6CBD" w:rsidRDefault="00652C1A">
      <w:pPr>
        <w:rPr>
          <w:del w:id="1001" w:author="Scott Cole" w:date="2023-02-01T14:56:00Z"/>
          <w:sz w:val="22"/>
          <w:szCs w:val="22"/>
        </w:rPr>
      </w:pPr>
      <w:del w:id="1002" w:author="Scott Cole" w:date="2023-02-01T14:56:00Z">
        <w:r w:rsidRPr="00AF6C2B" w:rsidDel="00DD6CBD">
          <w:rPr>
            <w:sz w:val="22"/>
            <w:szCs w:val="22"/>
          </w:rPr>
          <w:delText xml:space="preserve">Not </w:delText>
        </w:r>
        <w:r w:rsidR="00752CF1" w:rsidRPr="00AF6C2B" w:rsidDel="00DD6CBD">
          <w:rPr>
            <w:sz w:val="22"/>
            <w:szCs w:val="22"/>
          </w:rPr>
          <w:delText>seeing</w:delText>
        </w:r>
        <w:r w:rsidRPr="00AF6C2B" w:rsidDel="00DD6CBD">
          <w:rPr>
            <w:sz w:val="22"/>
            <w:szCs w:val="22"/>
          </w:rPr>
          <w:delText xml:space="preserve"> a downside, he made Zev his Prime Vassal.</w:delText>
        </w:r>
      </w:del>
    </w:p>
    <w:p w14:paraId="1B9C21E8" w14:textId="42DB67EF" w:rsidR="007534ED" w:rsidRPr="00AF6C2B" w:rsidDel="00DD6CBD" w:rsidRDefault="007534ED">
      <w:pPr>
        <w:rPr>
          <w:del w:id="1003" w:author="Scott Cole" w:date="2023-02-01T14:56:00Z"/>
          <w:sz w:val="22"/>
          <w:szCs w:val="22"/>
        </w:rPr>
      </w:pPr>
    </w:p>
    <w:p w14:paraId="232ABFA9" w14:textId="2365222A" w:rsidR="007534ED" w:rsidRPr="00AF6C2B" w:rsidDel="00DD6CBD" w:rsidRDefault="007534ED">
      <w:pPr>
        <w:rPr>
          <w:del w:id="1004" w:author="Scott Cole" w:date="2023-02-01T14:56:00Z"/>
          <w:sz w:val="22"/>
          <w:szCs w:val="22"/>
        </w:rPr>
      </w:pPr>
      <w:del w:id="1005" w:author="Scott Cole" w:date="2023-02-01T14:56:00Z">
        <w:r w:rsidRPr="00AF6C2B" w:rsidDel="00DD6CBD">
          <w:rPr>
            <w:sz w:val="22"/>
            <w:szCs w:val="22"/>
          </w:rPr>
          <w:delText xml:space="preserve">Congratulations! You have chosen wisely. </w:delText>
        </w:r>
        <w:r w:rsidR="00752CF1" w:rsidRPr="00AF6C2B" w:rsidDel="00DD6CBD">
          <w:rPr>
            <w:sz w:val="22"/>
            <w:szCs w:val="22"/>
          </w:rPr>
          <w:delText>Your</w:delText>
        </w:r>
        <w:r w:rsidRPr="00AF6C2B" w:rsidDel="00DD6CBD">
          <w:rPr>
            <w:sz w:val="22"/>
            <w:szCs w:val="22"/>
          </w:rPr>
          <w:delText xml:space="preserve"> Prime </w:delText>
        </w:r>
        <w:r w:rsidR="00F465E6" w:rsidRPr="00AF6C2B" w:rsidDel="00DD6CBD">
          <w:rPr>
            <w:sz w:val="22"/>
            <w:szCs w:val="22"/>
          </w:rPr>
          <w:delText>Vassal</w:delText>
        </w:r>
        <w:r w:rsidRPr="00AF6C2B" w:rsidDel="00DD6CBD">
          <w:rPr>
            <w:sz w:val="22"/>
            <w:szCs w:val="22"/>
          </w:rPr>
          <w:delText xml:space="preserve"> is a +5 Chaos alignment. Weekly Chaos point yield: 20. See </w:delText>
        </w:r>
        <w:r w:rsidR="00752CF1" w:rsidRPr="00AF6C2B" w:rsidDel="00DD6CBD">
          <w:rPr>
            <w:sz w:val="22"/>
            <w:szCs w:val="22"/>
          </w:rPr>
          <w:delText xml:space="preserve">the </w:delText>
        </w:r>
        <w:r w:rsidRPr="00AF6C2B" w:rsidDel="00DD6CBD">
          <w:rPr>
            <w:sz w:val="22"/>
            <w:szCs w:val="22"/>
          </w:rPr>
          <w:delText>War Leader screen for additional benefits.</w:delText>
        </w:r>
      </w:del>
    </w:p>
    <w:p w14:paraId="298C93A1" w14:textId="79DC78A6" w:rsidR="007534ED" w:rsidRPr="00AF6C2B" w:rsidDel="00DD6CBD" w:rsidRDefault="007534ED">
      <w:pPr>
        <w:rPr>
          <w:del w:id="1006" w:author="Scott Cole" w:date="2023-02-01T14:56:00Z"/>
          <w:sz w:val="22"/>
          <w:szCs w:val="22"/>
        </w:rPr>
      </w:pPr>
    </w:p>
    <w:p w14:paraId="05EFEEB4" w14:textId="3A7B3A12" w:rsidR="007534ED" w:rsidRPr="00AF6C2B" w:rsidDel="00DD6CBD" w:rsidRDefault="007534ED">
      <w:pPr>
        <w:rPr>
          <w:del w:id="1007" w:author="Scott Cole" w:date="2023-02-01T14:56:00Z"/>
          <w:sz w:val="22"/>
          <w:szCs w:val="22"/>
        </w:rPr>
      </w:pPr>
      <w:del w:id="1008" w:author="Scott Cole" w:date="2023-02-01T14:56:00Z">
        <w:r w:rsidRPr="00AF6C2B" w:rsidDel="00DD6CBD">
          <w:rPr>
            <w:sz w:val="22"/>
            <w:szCs w:val="22"/>
          </w:rPr>
          <w:delText>“</w:delText>
        </w:r>
        <w:r w:rsidR="00752CF1" w:rsidRPr="00AF6C2B" w:rsidDel="00DD6CBD">
          <w:rPr>
            <w:sz w:val="22"/>
            <w:szCs w:val="22"/>
          </w:rPr>
          <w:delText>Kick-Ass</w:delText>
        </w:r>
        <w:r w:rsidRPr="00AF6C2B" w:rsidDel="00DD6CBD">
          <w:rPr>
            <w:sz w:val="22"/>
            <w:szCs w:val="22"/>
          </w:rPr>
          <w:delText xml:space="preserve"> Man!”, </w:delText>
        </w:r>
        <w:r w:rsidR="00F465E6" w:rsidRPr="00AF6C2B" w:rsidDel="00DD6CBD">
          <w:rPr>
            <w:sz w:val="22"/>
            <w:szCs w:val="22"/>
          </w:rPr>
          <w:delText>Richter</w:delText>
        </w:r>
        <w:r w:rsidRPr="00AF6C2B" w:rsidDel="00DD6CBD">
          <w:rPr>
            <w:sz w:val="22"/>
            <w:szCs w:val="22"/>
          </w:rPr>
          <w:delText xml:space="preserve"> exclaimed</w:delText>
        </w:r>
        <w:r w:rsidR="00F96221" w:rsidRPr="00AF6C2B" w:rsidDel="00DD6CBD">
          <w:rPr>
            <w:sz w:val="22"/>
            <w:szCs w:val="22"/>
          </w:rPr>
          <w:delText>.</w:delText>
        </w:r>
      </w:del>
    </w:p>
    <w:p w14:paraId="1E227D3E" w14:textId="246F9889" w:rsidR="007534ED" w:rsidRPr="00AF6C2B" w:rsidDel="00DD6CBD" w:rsidRDefault="007534ED">
      <w:pPr>
        <w:rPr>
          <w:del w:id="1009" w:author="Scott Cole" w:date="2023-02-01T14:56:00Z"/>
          <w:sz w:val="22"/>
          <w:szCs w:val="22"/>
        </w:rPr>
      </w:pPr>
    </w:p>
    <w:p w14:paraId="71D7BE52" w14:textId="4F504090" w:rsidR="00652C1A" w:rsidRPr="00AF6C2B" w:rsidDel="00DD6CBD" w:rsidRDefault="007534ED">
      <w:pPr>
        <w:rPr>
          <w:del w:id="1010" w:author="Scott Cole" w:date="2023-02-01T14:56:00Z"/>
          <w:sz w:val="22"/>
          <w:szCs w:val="22"/>
        </w:rPr>
      </w:pPr>
      <w:del w:id="1011" w:author="Scott Cole" w:date="2023-02-01T14:56:00Z">
        <w:r w:rsidRPr="00AF6C2B" w:rsidDel="00DD6CBD">
          <w:rPr>
            <w:sz w:val="22"/>
            <w:szCs w:val="22"/>
          </w:rPr>
          <w:delText xml:space="preserve">Zev excitedly shared the completion of the secret quest and Richter got a notification. </w:delText>
        </w:r>
      </w:del>
    </w:p>
    <w:p w14:paraId="71528D24" w14:textId="54C9ABAE" w:rsidR="007534ED" w:rsidRPr="00AF6C2B" w:rsidDel="00DD6CBD" w:rsidRDefault="007534ED">
      <w:pPr>
        <w:rPr>
          <w:del w:id="1012" w:author="Scott Cole" w:date="2023-02-01T14:56:00Z"/>
          <w:sz w:val="22"/>
          <w:szCs w:val="22"/>
        </w:rPr>
      </w:pPr>
    </w:p>
    <w:p w14:paraId="475B282F" w14:textId="48C66E1A" w:rsidR="007534ED" w:rsidRPr="00AF6C2B" w:rsidDel="00DD6CBD" w:rsidRDefault="007534ED">
      <w:pPr>
        <w:rPr>
          <w:del w:id="1013" w:author="Scott Cole" w:date="2023-02-01T14:56:00Z"/>
          <w:sz w:val="22"/>
          <w:szCs w:val="22"/>
        </w:rPr>
      </w:pPr>
      <w:del w:id="1014" w:author="Scott Cole" w:date="2023-02-01T14:56:00Z">
        <w:r w:rsidRPr="00AF6C2B" w:rsidDel="00DD6CBD">
          <w:rPr>
            <w:sz w:val="22"/>
            <w:szCs w:val="22"/>
          </w:rPr>
          <w:delText>Your Prime Vassal has completed a Quest. Shared reward 1500 XP</w:delText>
        </w:r>
      </w:del>
    </w:p>
    <w:p w14:paraId="5F60A788" w14:textId="7F7AC3AB" w:rsidR="00652C1A" w:rsidRPr="00AF6C2B" w:rsidDel="00DD6CBD" w:rsidRDefault="00652C1A">
      <w:pPr>
        <w:rPr>
          <w:del w:id="1015" w:author="Scott Cole" w:date="2023-02-01T14:56:00Z"/>
          <w:sz w:val="22"/>
          <w:szCs w:val="22"/>
        </w:rPr>
      </w:pPr>
    </w:p>
    <w:p w14:paraId="6EAEE40A" w14:textId="13003408" w:rsidR="002A1F5C" w:rsidRPr="00AF6C2B" w:rsidDel="00DD6CBD" w:rsidRDefault="002A1F5C">
      <w:pPr>
        <w:rPr>
          <w:del w:id="1016" w:author="Scott Cole" w:date="2023-02-01T14:56:00Z"/>
          <w:sz w:val="22"/>
          <w:szCs w:val="22"/>
        </w:rPr>
      </w:pPr>
      <w:del w:id="1017" w:author="Scott Cole" w:date="2023-02-01T14:56:00Z">
        <w:r w:rsidRPr="00AF6C2B" w:rsidDel="00DD6CBD">
          <w:rPr>
            <w:sz w:val="22"/>
            <w:szCs w:val="22"/>
          </w:rPr>
          <w:delText>Richter and Zev took the others hand and on the count of 3</w:delText>
        </w:r>
        <w:r w:rsidR="00752CF1" w:rsidRPr="00AF6C2B" w:rsidDel="00DD6CBD">
          <w:rPr>
            <w:sz w:val="22"/>
            <w:szCs w:val="22"/>
          </w:rPr>
          <w:delText>,</w:delText>
        </w:r>
        <w:r w:rsidRPr="00AF6C2B" w:rsidDel="00DD6CBD">
          <w:rPr>
            <w:sz w:val="22"/>
            <w:szCs w:val="22"/>
          </w:rPr>
          <w:delText xml:space="preserve"> they both placed their other hands on the Nugget completing a Chaos circuit.</w:delText>
        </w:r>
      </w:del>
    </w:p>
    <w:p w14:paraId="1431FD7F" w14:textId="09D8E446" w:rsidR="002A1F5C" w:rsidRPr="00AF6C2B" w:rsidDel="00DD6CBD" w:rsidRDefault="002A1F5C">
      <w:pPr>
        <w:rPr>
          <w:del w:id="1018" w:author="Scott Cole" w:date="2023-02-01T14:56:00Z"/>
          <w:sz w:val="22"/>
          <w:szCs w:val="22"/>
        </w:rPr>
      </w:pPr>
    </w:p>
    <w:p w14:paraId="314DAE85" w14:textId="031310A2" w:rsidR="002A1F5C" w:rsidRPr="00AF6C2B" w:rsidDel="00DD6CBD" w:rsidRDefault="002A1F5C">
      <w:pPr>
        <w:rPr>
          <w:del w:id="1019" w:author="Scott Cole" w:date="2023-02-01T14:56:00Z"/>
          <w:sz w:val="22"/>
          <w:szCs w:val="22"/>
        </w:rPr>
      </w:pPr>
      <w:del w:id="1020" w:author="Scott Cole" w:date="2023-02-01T14:56:00Z">
        <w:r w:rsidRPr="00AF6C2B" w:rsidDel="00DD6CBD">
          <w:rPr>
            <w:sz w:val="22"/>
            <w:szCs w:val="22"/>
          </w:rPr>
          <w:delText>Chaos bliss surged through both of them. The energy was rough and raw. They both screamed in pain for a moment. And then the cavern was quiet</w:delText>
        </w:r>
        <w:r w:rsidR="007534ED" w:rsidRPr="00AF6C2B" w:rsidDel="00DD6CBD">
          <w:rPr>
            <w:sz w:val="22"/>
            <w:szCs w:val="22"/>
          </w:rPr>
          <w:delText xml:space="preserve"> for the next few hours with only the occasional giddy laugh or euphoric sigh</w:delText>
        </w:r>
        <w:r w:rsidRPr="00AF6C2B" w:rsidDel="00DD6CBD">
          <w:rPr>
            <w:sz w:val="22"/>
            <w:szCs w:val="22"/>
          </w:rPr>
          <w:delText>.</w:delText>
        </w:r>
      </w:del>
    </w:p>
    <w:p w14:paraId="7D58151D" w14:textId="0D71CAEE" w:rsidR="002A1F5C" w:rsidRPr="00AF6C2B" w:rsidDel="00DD6CBD" w:rsidRDefault="002A1F5C">
      <w:pPr>
        <w:rPr>
          <w:del w:id="1021" w:author="Scott Cole" w:date="2023-02-01T14:56:00Z"/>
          <w:sz w:val="22"/>
          <w:szCs w:val="22"/>
        </w:rPr>
      </w:pPr>
    </w:p>
    <w:p w14:paraId="224EE0E4" w14:textId="716BD2F4" w:rsidR="002A1F5C" w:rsidRPr="00AF6C2B" w:rsidDel="00DD6CBD" w:rsidRDefault="002A1F5C">
      <w:pPr>
        <w:rPr>
          <w:del w:id="1022" w:author="Scott Cole" w:date="2023-02-01T14:56:00Z"/>
          <w:sz w:val="22"/>
          <w:szCs w:val="22"/>
        </w:rPr>
      </w:pPr>
      <w:del w:id="1023" w:author="Scott Cole" w:date="2023-02-01T14:56:00Z">
        <w:r w:rsidRPr="00AF6C2B" w:rsidDel="00DD6CBD">
          <w:rPr>
            <w:sz w:val="22"/>
            <w:szCs w:val="22"/>
          </w:rPr>
          <w:delText>You have claimed a Chaos Nugget. Raw Chaos has been converted. You have 1286 Chaos points.</w:delText>
        </w:r>
      </w:del>
    </w:p>
    <w:p w14:paraId="2C271B87" w14:textId="5088C929" w:rsidR="002A1F5C" w:rsidRPr="00AF6C2B" w:rsidDel="00DD6CBD" w:rsidRDefault="002A1F5C">
      <w:pPr>
        <w:rPr>
          <w:del w:id="1024" w:author="Scott Cole" w:date="2023-02-01T14:56:00Z"/>
          <w:sz w:val="22"/>
          <w:szCs w:val="22"/>
        </w:rPr>
      </w:pPr>
    </w:p>
    <w:p w14:paraId="0A27F0CF" w14:textId="5E21A63C" w:rsidR="002A1F5C" w:rsidRPr="00AF6C2B" w:rsidDel="00DD6CBD" w:rsidRDefault="002A1F5C">
      <w:pPr>
        <w:rPr>
          <w:del w:id="1025" w:author="Scott Cole" w:date="2023-02-01T14:56:00Z"/>
          <w:sz w:val="22"/>
          <w:szCs w:val="22"/>
        </w:rPr>
      </w:pPr>
      <w:del w:id="1026" w:author="Scott Cole" w:date="2023-02-01T14:56:00Z">
        <w:r w:rsidRPr="00AF6C2B" w:rsidDel="00DD6CBD">
          <w:rPr>
            <w:sz w:val="22"/>
            <w:szCs w:val="22"/>
          </w:rPr>
          <w:delText xml:space="preserve">Zev got a little less but was over the </w:delText>
        </w:r>
        <w:r w:rsidR="00F465E6" w:rsidRPr="00AF6C2B" w:rsidDel="00DD6CBD">
          <w:rPr>
            <w:sz w:val="22"/>
            <w:szCs w:val="22"/>
          </w:rPr>
          <w:delText>moon,</w:delText>
        </w:r>
        <w:r w:rsidRPr="00AF6C2B" w:rsidDel="00DD6CBD">
          <w:rPr>
            <w:sz w:val="22"/>
            <w:szCs w:val="22"/>
          </w:rPr>
          <w:delText xml:space="preserve"> nonetheless.</w:delText>
        </w:r>
      </w:del>
    </w:p>
    <w:p w14:paraId="72FBDAAB" w14:textId="4BF3384B" w:rsidR="007534ED" w:rsidRPr="00AF6C2B" w:rsidDel="00DD6CBD" w:rsidRDefault="007534ED">
      <w:pPr>
        <w:rPr>
          <w:del w:id="1027" w:author="Scott Cole" w:date="2023-02-01T14:56:00Z"/>
          <w:sz w:val="22"/>
          <w:szCs w:val="22"/>
        </w:rPr>
      </w:pPr>
    </w:p>
    <w:p w14:paraId="5948EAD5" w14:textId="00A06FA2" w:rsidR="002A1F5C" w:rsidRPr="00AF6C2B" w:rsidDel="00DD6CBD" w:rsidRDefault="002A1F5C">
      <w:pPr>
        <w:rPr>
          <w:del w:id="1028" w:author="Scott Cole" w:date="2023-02-01T14:56:00Z"/>
          <w:sz w:val="22"/>
          <w:szCs w:val="22"/>
        </w:rPr>
      </w:pPr>
      <w:del w:id="1029" w:author="Scott Cole" w:date="2023-02-01T14:56:00Z">
        <w:r w:rsidRPr="00AF6C2B" w:rsidDel="00DD6CBD">
          <w:rPr>
            <w:sz w:val="22"/>
            <w:szCs w:val="22"/>
          </w:rPr>
          <w:delText xml:space="preserve">Per the plan, Richter bought the “Change Description” Talent. </w:delText>
        </w:r>
      </w:del>
    </w:p>
    <w:p w14:paraId="335A3DE0" w14:textId="25E75246" w:rsidR="002A1F5C" w:rsidRPr="00AF6C2B" w:rsidDel="00DD6CBD" w:rsidRDefault="002A1F5C">
      <w:pPr>
        <w:rPr>
          <w:del w:id="1030" w:author="Scott Cole" w:date="2023-02-01T14:56:00Z"/>
          <w:sz w:val="22"/>
          <w:szCs w:val="22"/>
        </w:rPr>
      </w:pPr>
    </w:p>
    <w:p w14:paraId="50A8CB51" w14:textId="3B72900C" w:rsidR="002A1F5C" w:rsidRPr="00AF6C2B" w:rsidDel="00DD6CBD" w:rsidRDefault="002A1F5C">
      <w:pPr>
        <w:rPr>
          <w:del w:id="1031" w:author="Scott Cole" w:date="2023-02-01T14:56:00Z"/>
          <w:sz w:val="22"/>
          <w:szCs w:val="22"/>
        </w:rPr>
      </w:pPr>
      <w:del w:id="1032" w:author="Scott Cole" w:date="2023-02-01T14:56:00Z">
        <w:r w:rsidRPr="00AF6C2B" w:rsidDel="00DD6CBD">
          <w:rPr>
            <w:sz w:val="22"/>
            <w:szCs w:val="22"/>
          </w:rPr>
          <w:delText xml:space="preserve">A complex spell would be easy to detect but his “Change Description” </w:delText>
        </w:r>
        <w:r w:rsidR="007534ED" w:rsidRPr="00AF6C2B" w:rsidDel="00DD6CBD">
          <w:rPr>
            <w:sz w:val="22"/>
            <w:szCs w:val="22"/>
          </w:rPr>
          <w:delText>talent</w:delText>
        </w:r>
        <w:r w:rsidRPr="00AF6C2B" w:rsidDel="00DD6CBD">
          <w:rPr>
            <w:sz w:val="22"/>
            <w:szCs w:val="22"/>
          </w:rPr>
          <w:delText xml:space="preserve"> gave him a fun option. He could “blur” the </w:delText>
        </w:r>
        <w:r w:rsidR="007534ED" w:rsidRPr="00AF6C2B" w:rsidDel="00DD6CBD">
          <w:rPr>
            <w:sz w:val="22"/>
            <w:szCs w:val="22"/>
          </w:rPr>
          <w:delText>description</w:delText>
        </w:r>
        <w:r w:rsidRPr="00AF6C2B" w:rsidDel="00DD6CBD">
          <w:rPr>
            <w:sz w:val="22"/>
            <w:szCs w:val="22"/>
          </w:rPr>
          <w:delText xml:space="preserve"> information making it impossible to tell if the wand had 1 charge or 10.</w:delText>
        </w:r>
      </w:del>
    </w:p>
    <w:p w14:paraId="625668B2" w14:textId="350CDE13" w:rsidR="002A1F5C" w:rsidRPr="00AF6C2B" w:rsidDel="00DD6CBD" w:rsidRDefault="002A1F5C">
      <w:pPr>
        <w:rPr>
          <w:del w:id="1033" w:author="Scott Cole" w:date="2023-02-01T14:56:00Z"/>
          <w:sz w:val="22"/>
          <w:szCs w:val="22"/>
        </w:rPr>
      </w:pPr>
    </w:p>
    <w:p w14:paraId="1587BACB" w14:textId="49B03DD8" w:rsidR="002A1F5C" w:rsidRPr="00AF6C2B" w:rsidDel="00DD6CBD" w:rsidRDefault="002A1F5C">
      <w:pPr>
        <w:rPr>
          <w:del w:id="1034" w:author="Scott Cole" w:date="2023-02-01T14:56:00Z"/>
          <w:sz w:val="22"/>
          <w:szCs w:val="22"/>
        </w:rPr>
      </w:pPr>
    </w:p>
    <w:p w14:paraId="0697E116" w14:textId="0EC29B5A" w:rsidR="009D34F1" w:rsidRPr="00AF6C2B" w:rsidDel="00DD6CBD" w:rsidRDefault="009D34F1">
      <w:pPr>
        <w:rPr>
          <w:del w:id="1035" w:author="Scott Cole" w:date="2023-02-01T14:56:00Z"/>
          <w:sz w:val="22"/>
          <w:szCs w:val="22"/>
        </w:rPr>
      </w:pPr>
      <w:del w:id="1036" w:author="Scott Cole" w:date="2023-02-01T14:56:00Z">
        <w:r w:rsidRPr="00AF6C2B" w:rsidDel="00DD6CBD">
          <w:rPr>
            <w:sz w:val="22"/>
            <w:szCs w:val="22"/>
          </w:rPr>
          <w:delText>Richter made three small changes. First</w:delText>
        </w:r>
        <w:r w:rsidR="00752CF1" w:rsidRPr="00AF6C2B" w:rsidDel="00DD6CBD">
          <w:rPr>
            <w:sz w:val="22"/>
            <w:szCs w:val="22"/>
          </w:rPr>
          <w:delText>,</w:delText>
        </w:r>
        <w:r w:rsidRPr="00AF6C2B" w:rsidDel="00DD6CBD">
          <w:rPr>
            <w:sz w:val="22"/>
            <w:szCs w:val="22"/>
          </w:rPr>
          <w:delText xml:space="preserve"> he changed the description of the charges to </w:delText>
        </w:r>
        <w:r w:rsidR="007534ED" w:rsidRPr="00AF6C2B" w:rsidDel="00DD6CBD">
          <w:rPr>
            <w:sz w:val="22"/>
            <w:szCs w:val="22"/>
          </w:rPr>
          <w:delText>3</w:delText>
        </w:r>
        <w:r w:rsidRPr="00AF6C2B" w:rsidDel="00DD6CBD">
          <w:rPr>
            <w:sz w:val="22"/>
            <w:szCs w:val="22"/>
          </w:rPr>
          <w:delText>. Next, he placed a warning to the user. Finally, he inserted a user recommendation.</w:delText>
        </w:r>
      </w:del>
    </w:p>
    <w:p w14:paraId="6C294B4F" w14:textId="5ACE9799" w:rsidR="009D34F1" w:rsidRPr="00AF6C2B" w:rsidDel="00DD6CBD" w:rsidRDefault="009D34F1">
      <w:pPr>
        <w:rPr>
          <w:del w:id="1037" w:author="Scott Cole" w:date="2023-02-01T14:56:00Z"/>
          <w:sz w:val="22"/>
          <w:szCs w:val="22"/>
        </w:rPr>
      </w:pPr>
    </w:p>
    <w:p w14:paraId="7BBF2A65" w14:textId="620D343D" w:rsidR="009D34F1" w:rsidRPr="00AF6C2B" w:rsidDel="00DD6CBD" w:rsidRDefault="009D34F1">
      <w:pPr>
        <w:rPr>
          <w:del w:id="1038" w:author="Scott Cole" w:date="2023-02-01T14:56:00Z"/>
          <w:sz w:val="22"/>
          <w:szCs w:val="22"/>
        </w:rPr>
      </w:pPr>
      <w:del w:id="1039" w:author="Scott Cole" w:date="2023-02-01T14:56:00Z">
        <w:r w:rsidRPr="00AF6C2B" w:rsidDel="00DD6CBD">
          <w:rPr>
            <w:sz w:val="22"/>
            <w:szCs w:val="22"/>
          </w:rPr>
          <w:delText xml:space="preserve">The warning: “This wand </w:delText>
        </w:r>
        <w:r w:rsidR="00F465E6" w:rsidRPr="00AF6C2B" w:rsidDel="00DD6CBD">
          <w:rPr>
            <w:sz w:val="22"/>
            <w:szCs w:val="22"/>
          </w:rPr>
          <w:delText>cannot</w:delText>
        </w:r>
        <w:r w:rsidRPr="00AF6C2B" w:rsidDel="00DD6CBD">
          <w:rPr>
            <w:sz w:val="22"/>
            <w:szCs w:val="22"/>
          </w:rPr>
          <w:delText xml:space="preserve"> be recharged. This wand will self-destruct upon depletion.”</w:delText>
        </w:r>
      </w:del>
    </w:p>
    <w:p w14:paraId="73C7312B" w14:textId="2F99E5E6" w:rsidR="009D34F1" w:rsidRPr="00AF6C2B" w:rsidDel="00DD6CBD" w:rsidRDefault="009D34F1">
      <w:pPr>
        <w:rPr>
          <w:del w:id="1040" w:author="Scott Cole" w:date="2023-02-01T14:56:00Z"/>
          <w:sz w:val="22"/>
          <w:szCs w:val="22"/>
        </w:rPr>
      </w:pPr>
    </w:p>
    <w:p w14:paraId="561CBE6F" w14:textId="418FC637" w:rsidR="009D34F1" w:rsidRPr="00AF6C2B" w:rsidDel="00DD6CBD" w:rsidRDefault="009D34F1">
      <w:pPr>
        <w:rPr>
          <w:del w:id="1041" w:author="Scott Cole" w:date="2023-02-01T14:56:00Z"/>
          <w:sz w:val="22"/>
          <w:szCs w:val="22"/>
        </w:rPr>
      </w:pPr>
      <w:del w:id="1042" w:author="Scott Cole" w:date="2023-02-01T14:56:00Z">
        <w:r w:rsidRPr="00AF6C2B" w:rsidDel="00DD6CBD">
          <w:rPr>
            <w:sz w:val="22"/>
            <w:szCs w:val="22"/>
          </w:rPr>
          <w:delText xml:space="preserve">And the strong recommendation, “Holders of this Wand must use one Charge to take possession for more than 3 seconds. Not filling this need will cause the Wand to explode </w:delText>
        </w:r>
        <w:r w:rsidR="00752CF1" w:rsidRPr="00AF6C2B" w:rsidDel="00DD6CBD">
          <w:rPr>
            <w:sz w:val="22"/>
            <w:szCs w:val="22"/>
          </w:rPr>
          <w:delText>fabulously</w:delText>
        </w:r>
        <w:r w:rsidRPr="00AF6C2B" w:rsidDel="00DD6CBD">
          <w:rPr>
            <w:sz w:val="22"/>
            <w:szCs w:val="22"/>
          </w:rPr>
          <w:delText>. You best not be there when that happens or just duck.”</w:delText>
        </w:r>
      </w:del>
    </w:p>
    <w:p w14:paraId="45EA539E" w14:textId="43B40239" w:rsidR="00743B21" w:rsidRPr="00AF6C2B" w:rsidDel="00DD6CBD" w:rsidRDefault="00743B21">
      <w:pPr>
        <w:rPr>
          <w:del w:id="1043" w:author="Scott Cole" w:date="2023-02-01T14:56:00Z"/>
          <w:sz w:val="22"/>
          <w:szCs w:val="22"/>
        </w:rPr>
      </w:pPr>
    </w:p>
    <w:p w14:paraId="2DACB1F9" w14:textId="2AF34E02" w:rsidR="00BB0181" w:rsidRPr="00AF6C2B" w:rsidDel="00DD6CBD" w:rsidRDefault="00BB0181">
      <w:pPr>
        <w:rPr>
          <w:del w:id="1044" w:author="Scott Cole" w:date="2023-02-01T14:56:00Z"/>
          <w:sz w:val="22"/>
          <w:szCs w:val="22"/>
        </w:rPr>
      </w:pPr>
      <w:del w:id="1045" w:author="Scott Cole" w:date="2023-02-01T14:56:00Z">
        <w:r w:rsidRPr="00AF6C2B" w:rsidDel="00DD6CBD">
          <w:rPr>
            <w:sz w:val="22"/>
            <w:szCs w:val="22"/>
          </w:rPr>
          <w:delText>All of the slight changes were blurred just enough to make it look required and there were 3 charges.</w:delText>
        </w:r>
      </w:del>
    </w:p>
    <w:p w14:paraId="69D16C72" w14:textId="53045F0B" w:rsidR="00BB0181" w:rsidRPr="00AF6C2B" w:rsidDel="00DD6CBD" w:rsidRDefault="00BB0181">
      <w:pPr>
        <w:rPr>
          <w:del w:id="1046" w:author="Scott Cole" w:date="2023-02-01T14:56:00Z"/>
          <w:sz w:val="22"/>
          <w:szCs w:val="22"/>
        </w:rPr>
      </w:pPr>
    </w:p>
    <w:p w14:paraId="08D16BF4" w14:textId="61216ECC" w:rsidR="00743B21" w:rsidRPr="00AF6C2B" w:rsidDel="00DD6CBD" w:rsidRDefault="00743B21">
      <w:pPr>
        <w:rPr>
          <w:del w:id="1047" w:author="Scott Cole" w:date="2023-02-01T14:56:00Z"/>
          <w:sz w:val="22"/>
          <w:szCs w:val="22"/>
        </w:rPr>
      </w:pPr>
      <w:del w:id="1048" w:author="Scott Cole" w:date="2023-02-01T14:56:00Z">
        <w:r w:rsidRPr="00AF6C2B" w:rsidDel="00DD6CBD">
          <w:rPr>
            <w:sz w:val="22"/>
            <w:szCs w:val="22"/>
          </w:rPr>
          <w:delText>Once done Richter called out. “Xitrix! I have your wand! Let’s go! Where are you?!”</w:delText>
        </w:r>
      </w:del>
    </w:p>
    <w:p w14:paraId="4808883E" w14:textId="5AA4828A" w:rsidR="00743B21" w:rsidRPr="00AF6C2B" w:rsidDel="00DD6CBD" w:rsidRDefault="00743B21">
      <w:pPr>
        <w:rPr>
          <w:del w:id="1049" w:author="Scott Cole" w:date="2023-02-01T14:56:00Z"/>
          <w:sz w:val="22"/>
          <w:szCs w:val="22"/>
        </w:rPr>
      </w:pPr>
    </w:p>
    <w:p w14:paraId="02AE9741" w14:textId="4B66C745" w:rsidR="00743B21" w:rsidRPr="00AF6C2B" w:rsidDel="00DD6CBD" w:rsidRDefault="00743B21">
      <w:pPr>
        <w:rPr>
          <w:del w:id="1050" w:author="Scott Cole" w:date="2023-02-01T14:56:00Z"/>
          <w:sz w:val="22"/>
          <w:szCs w:val="22"/>
        </w:rPr>
      </w:pPr>
      <w:del w:id="1051" w:author="Scott Cole" w:date="2023-02-01T14:56:00Z">
        <w:r w:rsidRPr="00AF6C2B" w:rsidDel="00DD6CBD">
          <w:rPr>
            <w:sz w:val="22"/>
            <w:szCs w:val="22"/>
          </w:rPr>
          <w:delText xml:space="preserve">Zev and Richter looked around for any sign of the Imp and suddenly a powerful cloud of sulfur and ask poofed into </w:delText>
        </w:r>
        <w:r w:rsidR="00752CF1" w:rsidRPr="00AF6C2B" w:rsidDel="00DD6CBD">
          <w:rPr>
            <w:sz w:val="22"/>
            <w:szCs w:val="22"/>
          </w:rPr>
          <w:delText>existence</w:delText>
        </w:r>
        <w:r w:rsidRPr="00AF6C2B" w:rsidDel="00DD6CBD">
          <w:rPr>
            <w:sz w:val="22"/>
            <w:szCs w:val="22"/>
          </w:rPr>
          <w:delText>. In the middle of the little death cloud was Xitrix covered in soot and flames.</w:delText>
        </w:r>
      </w:del>
    </w:p>
    <w:p w14:paraId="3371A0B3" w14:textId="1C63AC45" w:rsidR="00BB0181" w:rsidRPr="00AF6C2B" w:rsidDel="00DD6CBD" w:rsidRDefault="00743B21">
      <w:pPr>
        <w:rPr>
          <w:del w:id="1052" w:author="Scott Cole" w:date="2023-02-01T14:56:00Z"/>
          <w:sz w:val="22"/>
          <w:szCs w:val="22"/>
        </w:rPr>
      </w:pPr>
      <w:del w:id="1053" w:author="Scott Cole" w:date="2023-02-01T14:56:00Z">
        <w:r w:rsidRPr="00AF6C2B" w:rsidDel="00DD6CBD">
          <w:rPr>
            <w:sz w:val="22"/>
            <w:szCs w:val="22"/>
          </w:rPr>
          <w:delText xml:space="preserve">He </w:delText>
        </w:r>
        <w:r w:rsidR="00F465E6" w:rsidRPr="00AF6C2B" w:rsidDel="00DD6CBD">
          <w:rPr>
            <w:sz w:val="22"/>
            <w:szCs w:val="22"/>
          </w:rPr>
          <w:delText>turns</w:delText>
        </w:r>
        <w:r w:rsidRPr="00AF6C2B" w:rsidDel="00DD6CBD">
          <w:rPr>
            <w:sz w:val="22"/>
            <w:szCs w:val="22"/>
          </w:rPr>
          <w:delText xml:space="preserve"> on them both and stated, “</w:delText>
        </w:r>
        <w:r w:rsidR="00BB0181" w:rsidRPr="00AF6C2B" w:rsidDel="00DD6CBD">
          <w:rPr>
            <w:sz w:val="22"/>
            <w:szCs w:val="22"/>
          </w:rPr>
          <w:delText>You better have the fucking Wand human! You should not have been able to forcibly summon me like that!!”</w:delText>
        </w:r>
      </w:del>
    </w:p>
    <w:p w14:paraId="04ACA45B" w14:textId="36D49C1F" w:rsidR="00BB0181" w:rsidRPr="00AF6C2B" w:rsidDel="00DD6CBD" w:rsidRDefault="00BB0181">
      <w:pPr>
        <w:rPr>
          <w:del w:id="1054" w:author="Scott Cole" w:date="2023-02-01T14:56:00Z"/>
          <w:sz w:val="22"/>
          <w:szCs w:val="22"/>
        </w:rPr>
      </w:pPr>
    </w:p>
    <w:p w14:paraId="4604A9C1" w14:textId="71F2EF85" w:rsidR="00BB0181" w:rsidRPr="00AF6C2B" w:rsidDel="00DD6CBD" w:rsidRDefault="00BB0181">
      <w:pPr>
        <w:rPr>
          <w:del w:id="1055" w:author="Scott Cole" w:date="2023-02-01T14:56:00Z"/>
          <w:sz w:val="22"/>
          <w:szCs w:val="22"/>
        </w:rPr>
      </w:pPr>
      <w:del w:id="1056" w:author="Scott Cole" w:date="2023-02-01T14:56:00Z">
        <w:r w:rsidRPr="00AF6C2B" w:rsidDel="00DD6CBD">
          <w:rPr>
            <w:sz w:val="22"/>
            <w:szCs w:val="22"/>
          </w:rPr>
          <w:delText>Xitrix proceeded to grumble in Demon-ese and curse the make as well as his employers. Richter picked up a few choice words and phrases over the next minute or so.</w:delText>
        </w:r>
      </w:del>
    </w:p>
    <w:p w14:paraId="2DCA6729" w14:textId="0FDBAEB7" w:rsidR="00BB0181" w:rsidRPr="00AF6C2B" w:rsidDel="00DD6CBD" w:rsidRDefault="00BB0181">
      <w:pPr>
        <w:rPr>
          <w:del w:id="1057" w:author="Scott Cole" w:date="2023-02-01T14:56:00Z"/>
          <w:sz w:val="22"/>
          <w:szCs w:val="22"/>
        </w:rPr>
      </w:pPr>
    </w:p>
    <w:p w14:paraId="720330BE" w14:textId="636FDCBE" w:rsidR="00BB0181" w:rsidRPr="00AF6C2B" w:rsidDel="00DD6CBD" w:rsidRDefault="00BB0181">
      <w:pPr>
        <w:rPr>
          <w:del w:id="1058" w:author="Scott Cole" w:date="2023-02-01T14:56:00Z"/>
          <w:sz w:val="22"/>
          <w:szCs w:val="22"/>
        </w:rPr>
      </w:pPr>
      <w:del w:id="1059" w:author="Scott Cole" w:date="2023-02-01T14:56:00Z">
        <w:r w:rsidRPr="00AF6C2B" w:rsidDel="00DD6CBD">
          <w:rPr>
            <w:sz w:val="22"/>
            <w:szCs w:val="22"/>
          </w:rPr>
          <w:delText>“The Wand is right here Xitrix.”</w:delText>
        </w:r>
      </w:del>
    </w:p>
    <w:p w14:paraId="505AC466" w14:textId="55744874" w:rsidR="00BB0181" w:rsidRPr="00AF6C2B" w:rsidDel="00DD6CBD" w:rsidRDefault="00BB0181">
      <w:pPr>
        <w:rPr>
          <w:del w:id="1060" w:author="Scott Cole" w:date="2023-02-01T14:56:00Z"/>
          <w:sz w:val="22"/>
          <w:szCs w:val="22"/>
        </w:rPr>
      </w:pPr>
    </w:p>
    <w:p w14:paraId="376D2BE4" w14:textId="627BE7A0" w:rsidR="00743B21" w:rsidRPr="00AF6C2B" w:rsidDel="00DD6CBD" w:rsidRDefault="00BB0181">
      <w:pPr>
        <w:rPr>
          <w:del w:id="1061" w:author="Scott Cole" w:date="2023-02-01T14:56:00Z"/>
          <w:sz w:val="22"/>
          <w:szCs w:val="22"/>
        </w:rPr>
      </w:pPr>
      <w:del w:id="1062" w:author="Scott Cole" w:date="2023-02-01T14:56:00Z">
        <w:r w:rsidRPr="00AF6C2B" w:rsidDel="00DD6CBD">
          <w:rPr>
            <w:sz w:val="22"/>
            <w:szCs w:val="22"/>
          </w:rPr>
          <w:delText xml:space="preserve">Once the Imp was close enough Richter picked up the wand and handed it to Xitrix, thereby completing his </w:delText>
        </w:r>
        <w:r w:rsidR="00F465E6" w:rsidRPr="00AF6C2B" w:rsidDel="00DD6CBD">
          <w:rPr>
            <w:sz w:val="22"/>
            <w:szCs w:val="22"/>
          </w:rPr>
          <w:delText>infuriating,</w:delText>
        </w:r>
        <w:r w:rsidRPr="00AF6C2B" w:rsidDel="00DD6CBD">
          <w:rPr>
            <w:sz w:val="22"/>
            <w:szCs w:val="22"/>
          </w:rPr>
          <w:delText xml:space="preserve"> Quest.</w:delText>
        </w:r>
        <w:r w:rsidR="00743B21" w:rsidRPr="00AF6C2B" w:rsidDel="00DD6CBD">
          <w:rPr>
            <w:sz w:val="22"/>
            <w:szCs w:val="22"/>
          </w:rPr>
          <w:delText xml:space="preserve"> </w:delText>
        </w:r>
      </w:del>
    </w:p>
    <w:p w14:paraId="22F31483" w14:textId="4671CFBF" w:rsidR="00BB0181" w:rsidRPr="00AF6C2B" w:rsidDel="00DD6CBD" w:rsidRDefault="00BB0181">
      <w:pPr>
        <w:rPr>
          <w:del w:id="1063" w:author="Scott Cole" w:date="2023-02-01T14:56:00Z"/>
          <w:sz w:val="22"/>
          <w:szCs w:val="22"/>
        </w:rPr>
      </w:pPr>
    </w:p>
    <w:p w14:paraId="198E95DD" w14:textId="69CD7CB7" w:rsidR="00BB0181" w:rsidRPr="00AF6C2B" w:rsidDel="00DD6CBD" w:rsidRDefault="00BB0181">
      <w:pPr>
        <w:rPr>
          <w:del w:id="1064" w:author="Scott Cole" w:date="2023-02-01T14:56:00Z"/>
          <w:sz w:val="22"/>
          <w:szCs w:val="22"/>
        </w:rPr>
      </w:pPr>
      <w:del w:id="1065" w:author="Scott Cole" w:date="2023-02-01T14:56:00Z">
        <w:r w:rsidRPr="00AF6C2B" w:rsidDel="00DD6CBD">
          <w:rPr>
            <w:sz w:val="22"/>
            <w:szCs w:val="22"/>
          </w:rPr>
          <w:delText>But as Richter made lemonade out of lemons</w:delText>
        </w:r>
        <w:r w:rsidR="007D7933" w:rsidRPr="00AF6C2B" w:rsidDel="00DD6CBD">
          <w:rPr>
            <w:sz w:val="22"/>
            <w:szCs w:val="22"/>
          </w:rPr>
          <w:delText xml:space="preserve">, </w:delText>
        </w:r>
        <w:r w:rsidR="00581493" w:rsidDel="00DD6CBD">
          <w:rPr>
            <w:sz w:val="22"/>
            <w:szCs w:val="22"/>
          </w:rPr>
          <w:delText>Xitrix’s</w:delText>
        </w:r>
        <w:r w:rsidR="00F465E6" w:rsidRPr="00AF6C2B" w:rsidDel="00DD6CBD">
          <w:rPr>
            <w:sz w:val="22"/>
            <w:szCs w:val="22"/>
          </w:rPr>
          <w:delText xml:space="preserve"> s</w:delText>
        </w:r>
        <w:r w:rsidR="007D7933" w:rsidRPr="00AF6C2B" w:rsidDel="00DD6CBD">
          <w:rPr>
            <w:sz w:val="22"/>
            <w:szCs w:val="22"/>
          </w:rPr>
          <w:delText xml:space="preserve"> expression changed in succession. As he tried to read the description, he got to the warning and recommendation. First</w:delText>
        </w:r>
        <w:r w:rsidR="00752CF1" w:rsidRPr="00AF6C2B" w:rsidDel="00DD6CBD">
          <w:rPr>
            <w:sz w:val="22"/>
            <w:szCs w:val="22"/>
          </w:rPr>
          <w:delText>,</w:delText>
        </w:r>
        <w:r w:rsidR="007D7933" w:rsidRPr="00AF6C2B" w:rsidDel="00DD6CBD">
          <w:rPr>
            <w:sz w:val="22"/>
            <w:szCs w:val="22"/>
          </w:rPr>
          <w:delText xml:space="preserve"> he looked confused, then frustrated, and then smirked a little. He turned to face the back wall of the vault and blew. A billow of dust and ask few away from the wall </w:delText>
        </w:r>
        <w:r w:rsidR="00752CF1" w:rsidRPr="00AF6C2B" w:rsidDel="00DD6CBD">
          <w:rPr>
            <w:sz w:val="22"/>
            <w:szCs w:val="22"/>
          </w:rPr>
          <w:delText>exposed</w:delText>
        </w:r>
        <w:r w:rsidR="007D7933" w:rsidRPr="00AF6C2B" w:rsidDel="00DD6CBD">
          <w:rPr>
            <w:sz w:val="22"/>
            <w:szCs w:val="22"/>
          </w:rPr>
          <w:delText xml:space="preserve"> a </w:delText>
        </w:r>
        <w:r w:rsidR="00310F77" w:rsidRPr="00AF6C2B" w:rsidDel="00DD6CBD">
          <w:rPr>
            <w:sz w:val="22"/>
            <w:szCs w:val="22"/>
          </w:rPr>
          <w:delText>runic crest</w:delText>
        </w:r>
        <w:r w:rsidR="007D7933" w:rsidRPr="00AF6C2B" w:rsidDel="00DD6CBD">
          <w:rPr>
            <w:sz w:val="22"/>
            <w:szCs w:val="22"/>
          </w:rPr>
          <w:delText xml:space="preserve">. Richter </w:delText>
        </w:r>
        <w:r w:rsidR="00752CF1" w:rsidRPr="00AF6C2B" w:rsidDel="00DD6CBD">
          <w:rPr>
            <w:sz w:val="22"/>
            <w:szCs w:val="22"/>
          </w:rPr>
          <w:delText>tried</w:delText>
        </w:r>
        <w:r w:rsidR="007D7933" w:rsidRPr="00AF6C2B" w:rsidDel="00DD6CBD">
          <w:rPr>
            <w:sz w:val="22"/>
            <w:szCs w:val="22"/>
          </w:rPr>
          <w:delText xml:space="preserve"> to catch it in his mind but </w:delText>
        </w:r>
        <w:r w:rsidR="00F465E6" w:rsidRPr="00AF6C2B" w:rsidDel="00DD6CBD">
          <w:rPr>
            <w:sz w:val="22"/>
            <w:szCs w:val="22"/>
          </w:rPr>
          <w:delText>was not</w:delText>
        </w:r>
        <w:r w:rsidR="007D7933" w:rsidRPr="00AF6C2B" w:rsidDel="00DD6CBD">
          <w:rPr>
            <w:sz w:val="22"/>
            <w:szCs w:val="22"/>
          </w:rPr>
          <w:delText xml:space="preserve"> fast enough.</w:delText>
        </w:r>
      </w:del>
    </w:p>
    <w:p w14:paraId="3EEB868F" w14:textId="0B367730" w:rsidR="007678A3" w:rsidRPr="00AF6C2B" w:rsidDel="00DD6CBD" w:rsidRDefault="007678A3">
      <w:pPr>
        <w:rPr>
          <w:del w:id="1066" w:author="Scott Cole" w:date="2023-02-01T14:56:00Z"/>
          <w:sz w:val="22"/>
          <w:szCs w:val="22"/>
        </w:rPr>
      </w:pPr>
    </w:p>
    <w:p w14:paraId="507EB27E" w14:textId="15ECA94E" w:rsidR="007678A3" w:rsidRPr="00AF6C2B" w:rsidDel="00DD6CBD" w:rsidRDefault="007678A3">
      <w:pPr>
        <w:rPr>
          <w:del w:id="1067" w:author="Scott Cole" w:date="2023-02-01T14:56:00Z"/>
          <w:sz w:val="22"/>
          <w:szCs w:val="22"/>
        </w:rPr>
      </w:pPr>
      <w:del w:id="1068" w:author="Scott Cole" w:date="2023-02-01T14:56:00Z">
        <w:r w:rsidRPr="00AF6C2B" w:rsidDel="00DD6CBD">
          <w:rPr>
            <w:sz w:val="22"/>
            <w:szCs w:val="22"/>
          </w:rPr>
          <w:delText xml:space="preserve">Xitrix pointed the Wand at the wall and fired. The wall lit up like Christmas and the wand </w:delText>
        </w:r>
        <w:r w:rsidR="00310F77" w:rsidRPr="00AF6C2B" w:rsidDel="00DD6CBD">
          <w:rPr>
            <w:sz w:val="22"/>
            <w:szCs w:val="22"/>
          </w:rPr>
          <w:delText>turned</w:delText>
        </w:r>
        <w:r w:rsidRPr="00AF6C2B" w:rsidDel="00DD6CBD">
          <w:rPr>
            <w:sz w:val="22"/>
            <w:szCs w:val="22"/>
          </w:rPr>
          <w:delText xml:space="preserve"> to dust. A very confused Xitrix began to </w:delText>
        </w:r>
        <w:r w:rsidR="00310F77" w:rsidRPr="00AF6C2B" w:rsidDel="00DD6CBD">
          <w:rPr>
            <w:sz w:val="22"/>
            <w:szCs w:val="22"/>
          </w:rPr>
          <w:delText>crumble</w:delText>
        </w:r>
        <w:r w:rsidRPr="00AF6C2B" w:rsidDel="00DD6CBD">
          <w:rPr>
            <w:sz w:val="22"/>
            <w:szCs w:val="22"/>
          </w:rPr>
          <w:delText xml:space="preserve"> and was suddenly absconded through a rip in space but not before a handful of sand fell to the ground.</w:delText>
        </w:r>
      </w:del>
    </w:p>
    <w:p w14:paraId="6AE2ECA3" w14:textId="3327D6D3" w:rsidR="007678A3" w:rsidRPr="00AF6C2B" w:rsidDel="00DD6CBD" w:rsidRDefault="007678A3">
      <w:pPr>
        <w:rPr>
          <w:del w:id="1069" w:author="Scott Cole" w:date="2023-02-01T14:56:00Z"/>
          <w:sz w:val="22"/>
          <w:szCs w:val="22"/>
        </w:rPr>
      </w:pPr>
    </w:p>
    <w:p w14:paraId="0E985C34" w14:textId="4FF221BD" w:rsidR="007678A3" w:rsidRPr="00AF6C2B" w:rsidDel="00DD6CBD" w:rsidRDefault="007678A3">
      <w:pPr>
        <w:rPr>
          <w:del w:id="1070" w:author="Scott Cole" w:date="2023-02-01T14:56:00Z"/>
          <w:sz w:val="22"/>
          <w:szCs w:val="22"/>
        </w:rPr>
      </w:pPr>
      <w:del w:id="1071" w:author="Scott Cole" w:date="2023-02-01T14:56:00Z">
        <w:r w:rsidRPr="00AF6C2B" w:rsidDel="00DD6CBD">
          <w:rPr>
            <w:sz w:val="22"/>
            <w:szCs w:val="22"/>
          </w:rPr>
          <w:delText>As the light show dimmed, in front of Zev and Richter stood a Portal.</w:delText>
        </w:r>
      </w:del>
    </w:p>
    <w:p w14:paraId="622DDA72" w14:textId="17053D95" w:rsidR="007678A3" w:rsidRPr="00AF6C2B" w:rsidDel="00DD6CBD" w:rsidRDefault="007678A3">
      <w:pPr>
        <w:rPr>
          <w:del w:id="1072" w:author="Scott Cole" w:date="2023-02-01T14:56:00Z"/>
          <w:sz w:val="22"/>
          <w:szCs w:val="22"/>
        </w:rPr>
      </w:pPr>
    </w:p>
    <w:p w14:paraId="7D905EB4" w14:textId="20BC7D13" w:rsidR="007678A3" w:rsidRPr="00AF6C2B" w:rsidDel="00DD6CBD" w:rsidRDefault="007678A3">
      <w:pPr>
        <w:rPr>
          <w:del w:id="1073" w:author="Scott Cole" w:date="2023-02-01T14:56:00Z"/>
          <w:sz w:val="22"/>
          <w:szCs w:val="22"/>
        </w:rPr>
      </w:pPr>
      <w:del w:id="1074" w:author="Scott Cole" w:date="2023-02-01T14:56:00Z">
        <w:r w:rsidRPr="00AF6C2B" w:rsidDel="00DD6CBD">
          <w:rPr>
            <w:sz w:val="22"/>
            <w:szCs w:val="22"/>
          </w:rPr>
          <w:delText>Quest Update:</w:delText>
        </w:r>
      </w:del>
    </w:p>
    <w:p w14:paraId="3B7A9F77" w14:textId="77AB6B81" w:rsidR="007678A3" w:rsidRPr="00AF6C2B" w:rsidDel="00DD6CBD" w:rsidRDefault="007678A3">
      <w:pPr>
        <w:rPr>
          <w:del w:id="1075" w:author="Scott Cole" w:date="2023-02-01T14:56:00Z"/>
          <w:sz w:val="22"/>
          <w:szCs w:val="22"/>
        </w:rPr>
      </w:pPr>
      <w:del w:id="1076" w:author="Scott Cole" w:date="2023-02-01T14:56:00Z">
        <w:r w:rsidRPr="00AF6C2B" w:rsidDel="00DD6CBD">
          <w:rPr>
            <w:sz w:val="22"/>
            <w:szCs w:val="22"/>
          </w:rPr>
          <w:delText>The quest giver has failed to keep his promise. All rewards doubled.</w:delText>
        </w:r>
      </w:del>
    </w:p>
    <w:p w14:paraId="7F9EC4FC" w14:textId="06481F04" w:rsidR="007678A3" w:rsidRPr="00AF6C2B" w:rsidDel="00DD6CBD" w:rsidRDefault="007678A3">
      <w:pPr>
        <w:rPr>
          <w:del w:id="1077" w:author="Scott Cole" w:date="2023-02-01T14:56:00Z"/>
          <w:sz w:val="22"/>
          <w:szCs w:val="22"/>
        </w:rPr>
      </w:pPr>
    </w:p>
    <w:p w14:paraId="2BE85280" w14:textId="35607FB0" w:rsidR="007678A3" w:rsidRPr="00AF6C2B" w:rsidDel="00DD6CBD" w:rsidRDefault="007678A3">
      <w:pPr>
        <w:rPr>
          <w:del w:id="1078" w:author="Scott Cole" w:date="2023-02-01T14:56:00Z"/>
          <w:sz w:val="22"/>
          <w:szCs w:val="22"/>
        </w:rPr>
      </w:pPr>
      <w:del w:id="1079" w:author="Scott Cole" w:date="2023-02-01T14:56:00Z">
        <w:r w:rsidRPr="00AF6C2B" w:rsidDel="00DD6CBD">
          <w:rPr>
            <w:sz w:val="22"/>
            <w:szCs w:val="22"/>
          </w:rPr>
          <w:delText>Additional rewards:</w:delText>
        </w:r>
      </w:del>
    </w:p>
    <w:p w14:paraId="4EEEDF3F" w14:textId="520F52BC" w:rsidR="005216E5" w:rsidDel="00DD6CBD" w:rsidRDefault="005216E5">
      <w:pPr>
        <w:rPr>
          <w:del w:id="1080" w:author="Scott Cole" w:date="2023-02-01T14:56:00Z"/>
          <w:sz w:val="22"/>
          <w:szCs w:val="22"/>
        </w:rPr>
      </w:pPr>
    </w:p>
    <w:p w14:paraId="3C867EC8" w14:textId="7E00E2C5" w:rsidR="007678A3" w:rsidRPr="00AF6C2B" w:rsidDel="00DD6CBD" w:rsidRDefault="007678A3">
      <w:pPr>
        <w:rPr>
          <w:del w:id="1081" w:author="Scott Cole" w:date="2023-02-01T14:56:00Z"/>
          <w:sz w:val="22"/>
          <w:szCs w:val="22"/>
        </w:rPr>
      </w:pPr>
      <w:del w:id="1082" w:author="Scott Cole" w:date="2023-02-01T14:56:00Z">
        <w:r w:rsidRPr="00AF6C2B" w:rsidDel="00DD6CBD">
          <w:rPr>
            <w:sz w:val="22"/>
            <w:szCs w:val="22"/>
          </w:rPr>
          <w:delText>Quest: Get Home Now!</w:delText>
        </w:r>
      </w:del>
    </w:p>
    <w:p w14:paraId="735F28C9" w14:textId="0311C668" w:rsidR="007678A3" w:rsidDel="00DD6CBD" w:rsidRDefault="007678A3">
      <w:pPr>
        <w:rPr>
          <w:del w:id="1083" w:author="Scott Cole" w:date="2023-02-01T14:56:00Z"/>
          <w:sz w:val="22"/>
          <w:szCs w:val="22"/>
        </w:rPr>
      </w:pPr>
      <w:del w:id="1084" w:author="Scott Cole" w:date="2023-02-01T14:56:00Z">
        <w:r w:rsidRPr="00AF6C2B" w:rsidDel="00DD6CBD">
          <w:rPr>
            <w:sz w:val="22"/>
            <w:szCs w:val="22"/>
          </w:rPr>
          <w:delText xml:space="preserve">Task: Traverse the Ancient Portal system through The Land to </w:delText>
        </w:r>
        <w:r w:rsidR="005216E5" w:rsidDel="00DD6CBD">
          <w:rPr>
            <w:sz w:val="22"/>
            <w:szCs w:val="22"/>
          </w:rPr>
          <w:delText xml:space="preserve">find your way back to the </w:delText>
        </w:r>
        <w:r w:rsidRPr="00AF6C2B" w:rsidDel="00DD6CBD">
          <w:rPr>
            <w:sz w:val="22"/>
            <w:szCs w:val="22"/>
          </w:rPr>
          <w:delText xml:space="preserve"> </w:delText>
        </w:r>
        <w:r w:rsidR="005216E5" w:rsidDel="00DD6CBD">
          <w:rPr>
            <w:sz w:val="22"/>
            <w:szCs w:val="22"/>
          </w:rPr>
          <w:delText xml:space="preserve">Kist </w:delText>
        </w:r>
        <w:r w:rsidRPr="00AF6C2B" w:rsidDel="00DD6CBD">
          <w:rPr>
            <w:sz w:val="22"/>
            <w:szCs w:val="22"/>
          </w:rPr>
          <w:delText>Village.</w:delText>
        </w:r>
      </w:del>
    </w:p>
    <w:p w14:paraId="384B8E44" w14:textId="5BF54498" w:rsidR="005216E5" w:rsidRPr="00AF6C2B" w:rsidDel="00DD6CBD" w:rsidRDefault="005216E5">
      <w:pPr>
        <w:rPr>
          <w:del w:id="1085" w:author="Scott Cole" w:date="2023-02-01T14:56:00Z"/>
          <w:sz w:val="22"/>
          <w:szCs w:val="22"/>
        </w:rPr>
      </w:pPr>
    </w:p>
    <w:p w14:paraId="49A6FC0A" w14:textId="270B1C6E" w:rsidR="007678A3" w:rsidRPr="00AF6C2B" w:rsidDel="00DD6CBD" w:rsidRDefault="007678A3">
      <w:pPr>
        <w:rPr>
          <w:del w:id="1086" w:author="Scott Cole" w:date="2023-02-01T14:56:00Z"/>
          <w:sz w:val="22"/>
          <w:szCs w:val="22"/>
        </w:rPr>
      </w:pPr>
      <w:del w:id="1087" w:author="Scott Cole" w:date="2023-02-01T14:56:00Z">
        <w:r w:rsidRPr="00AF6C2B" w:rsidDel="00DD6CBD">
          <w:rPr>
            <w:sz w:val="22"/>
            <w:szCs w:val="22"/>
          </w:rPr>
          <w:delText>Reward: A way home. Portal Multi-Key. A time-release map. A boon. Imp Sand.</w:delText>
        </w:r>
      </w:del>
    </w:p>
    <w:p w14:paraId="590C1542" w14:textId="704E756F" w:rsidR="007678A3" w:rsidRPr="00AF6C2B" w:rsidDel="00DD6CBD" w:rsidRDefault="007678A3">
      <w:pPr>
        <w:rPr>
          <w:del w:id="1088" w:author="Scott Cole" w:date="2023-02-01T14:56:00Z"/>
          <w:sz w:val="22"/>
          <w:szCs w:val="22"/>
        </w:rPr>
      </w:pPr>
    </w:p>
    <w:p w14:paraId="72F9D6FB" w14:textId="076901DE" w:rsidR="00F465E6" w:rsidDel="00DD6CBD" w:rsidRDefault="007678A3">
      <w:pPr>
        <w:rPr>
          <w:del w:id="1089" w:author="Scott Cole" w:date="2023-02-01T14:56:00Z"/>
          <w:sz w:val="22"/>
          <w:szCs w:val="22"/>
        </w:rPr>
      </w:pPr>
      <w:del w:id="1090" w:author="Scott Cole" w:date="2023-02-01T14:56:00Z">
        <w:r w:rsidRPr="00AF6C2B" w:rsidDel="00DD6CBD">
          <w:rPr>
            <w:sz w:val="22"/>
            <w:szCs w:val="22"/>
          </w:rPr>
          <w:delText xml:space="preserve">Due to the negligence of the Quest giver, </w:delText>
        </w:r>
        <w:r w:rsidR="00F465E6" w:rsidDel="00DD6CBD">
          <w:rPr>
            <w:sz w:val="22"/>
            <w:szCs w:val="22"/>
          </w:rPr>
          <w:delText xml:space="preserve">the powers that be have awarded you a consolation prize -  </w:delText>
        </w:r>
        <w:r w:rsidRPr="00AF6C2B" w:rsidDel="00DD6CBD">
          <w:rPr>
            <w:sz w:val="22"/>
            <w:szCs w:val="22"/>
          </w:rPr>
          <w:delText xml:space="preserve">a </w:delText>
        </w:r>
        <w:r w:rsidR="00310F77" w:rsidRPr="00AF6C2B" w:rsidDel="00DD6CBD">
          <w:rPr>
            <w:sz w:val="22"/>
            <w:szCs w:val="22"/>
          </w:rPr>
          <w:delText>time-bound</w:delText>
        </w:r>
        <w:r w:rsidRPr="00AF6C2B" w:rsidDel="00DD6CBD">
          <w:rPr>
            <w:sz w:val="22"/>
            <w:szCs w:val="22"/>
          </w:rPr>
          <w:delText xml:space="preserve"> solution. </w:delText>
        </w:r>
      </w:del>
    </w:p>
    <w:p w14:paraId="617AD7B9" w14:textId="62795054" w:rsidR="00F465E6" w:rsidDel="00DD6CBD" w:rsidRDefault="00F465E6">
      <w:pPr>
        <w:rPr>
          <w:del w:id="1091" w:author="Scott Cole" w:date="2023-02-01T14:56:00Z"/>
          <w:sz w:val="22"/>
          <w:szCs w:val="22"/>
        </w:rPr>
      </w:pPr>
    </w:p>
    <w:p w14:paraId="381AE951" w14:textId="630B8692" w:rsidR="005216E5" w:rsidDel="00DD6CBD" w:rsidRDefault="005216E5">
      <w:pPr>
        <w:rPr>
          <w:del w:id="1092" w:author="Scott Cole" w:date="2023-02-01T14:56:00Z"/>
          <w:sz w:val="22"/>
          <w:szCs w:val="22"/>
        </w:rPr>
      </w:pPr>
    </w:p>
    <w:p w14:paraId="5A741FC2" w14:textId="0462899F" w:rsidR="00F465E6" w:rsidDel="00DD6CBD" w:rsidRDefault="007678A3">
      <w:pPr>
        <w:rPr>
          <w:del w:id="1093" w:author="Scott Cole" w:date="2023-02-01T14:56:00Z"/>
          <w:sz w:val="22"/>
          <w:szCs w:val="22"/>
        </w:rPr>
      </w:pPr>
      <w:del w:id="1094" w:author="Scott Cole" w:date="2023-02-01T14:56:00Z">
        <w:r w:rsidRPr="00AF6C2B" w:rsidDel="00DD6CBD">
          <w:rPr>
            <w:sz w:val="22"/>
            <w:szCs w:val="22"/>
          </w:rPr>
          <w:delText>You will be given 3 hours from the time of the first Portal activation to make it through the 5 portals on the path to bring you home.</w:delText>
        </w:r>
        <w:r w:rsidR="00310F77" w:rsidRPr="00AF6C2B" w:rsidDel="00DD6CBD">
          <w:rPr>
            <w:sz w:val="22"/>
            <w:szCs w:val="22"/>
          </w:rPr>
          <w:delText xml:space="preserve"> </w:delText>
        </w:r>
      </w:del>
    </w:p>
    <w:p w14:paraId="27B805AD" w14:textId="53464E7C" w:rsidR="00F465E6" w:rsidDel="00DD6CBD" w:rsidRDefault="00F465E6">
      <w:pPr>
        <w:rPr>
          <w:del w:id="1095" w:author="Scott Cole" w:date="2023-02-01T14:56:00Z"/>
          <w:sz w:val="22"/>
          <w:szCs w:val="22"/>
        </w:rPr>
      </w:pPr>
    </w:p>
    <w:p w14:paraId="7591CD55" w14:textId="5877943E" w:rsidR="007678A3" w:rsidRPr="00AF6C2B" w:rsidDel="00DD6CBD" w:rsidRDefault="00310F77">
      <w:pPr>
        <w:rPr>
          <w:del w:id="1096" w:author="Scott Cole" w:date="2023-02-01T14:56:00Z"/>
          <w:sz w:val="22"/>
          <w:szCs w:val="22"/>
        </w:rPr>
      </w:pPr>
      <w:del w:id="1097" w:author="Scott Cole" w:date="2023-02-01T14:56:00Z">
        <w:r w:rsidRPr="00AF6C2B" w:rsidDel="00DD6CBD">
          <w:rPr>
            <w:sz w:val="22"/>
            <w:szCs w:val="22"/>
          </w:rPr>
          <w:delText>Not all portals</w:delText>
        </w:r>
        <w:r w:rsidR="005216E5" w:rsidDel="00DD6CBD">
          <w:rPr>
            <w:sz w:val="22"/>
            <w:szCs w:val="22"/>
          </w:rPr>
          <w:delText xml:space="preserve"> </w:delText>
        </w:r>
        <w:r w:rsidR="00581493" w:rsidDel="00DD6CBD">
          <w:rPr>
            <w:sz w:val="22"/>
            <w:szCs w:val="22"/>
          </w:rPr>
          <w:delText xml:space="preserve">are </w:delText>
        </w:r>
        <w:r w:rsidR="005216E5" w:rsidDel="00DD6CBD">
          <w:rPr>
            <w:sz w:val="22"/>
            <w:szCs w:val="22"/>
          </w:rPr>
          <w:delText>difficult to find</w:delText>
        </w:r>
        <w:r w:rsidRPr="00AF6C2B" w:rsidDel="00DD6CBD">
          <w:rPr>
            <w:sz w:val="22"/>
            <w:szCs w:val="22"/>
          </w:rPr>
          <w:delText xml:space="preserve"> but their unbidden use may have consequences. All penalties </w:delText>
        </w:r>
        <w:r w:rsidR="00752CF1" w:rsidRPr="00AF6C2B" w:rsidDel="00DD6CBD">
          <w:rPr>
            <w:sz w:val="22"/>
            <w:szCs w:val="22"/>
          </w:rPr>
          <w:delText xml:space="preserve">were </w:delText>
        </w:r>
        <w:r w:rsidRPr="00AF6C2B" w:rsidDel="00DD6CBD">
          <w:rPr>
            <w:sz w:val="22"/>
            <w:szCs w:val="22"/>
          </w:rPr>
          <w:delText>reduced by 90%.</w:delText>
        </w:r>
      </w:del>
    </w:p>
    <w:p w14:paraId="6A1DCD3B" w14:textId="7E7EE7AF" w:rsidR="007678A3" w:rsidDel="00DD6CBD" w:rsidRDefault="007678A3">
      <w:pPr>
        <w:rPr>
          <w:del w:id="1098" w:author="Scott Cole" w:date="2023-02-01T14:56:00Z"/>
          <w:sz w:val="22"/>
          <w:szCs w:val="22"/>
        </w:rPr>
      </w:pPr>
    </w:p>
    <w:p w14:paraId="13A365CF" w14:textId="1A2C4532" w:rsidR="005216E5" w:rsidDel="00DD6CBD" w:rsidRDefault="007678A3">
      <w:pPr>
        <w:rPr>
          <w:del w:id="1099" w:author="Scott Cole" w:date="2023-02-01T14:56:00Z"/>
          <w:sz w:val="22"/>
          <w:szCs w:val="22"/>
        </w:rPr>
      </w:pPr>
      <w:del w:id="1100" w:author="Scott Cole" w:date="2023-02-01T14:56:00Z">
        <w:r w:rsidRPr="00AF6C2B" w:rsidDel="00DD6CBD">
          <w:rPr>
            <w:sz w:val="22"/>
            <w:szCs w:val="22"/>
          </w:rPr>
          <w:delText>A</w:delText>
        </w:r>
        <w:r w:rsidR="00310F77" w:rsidRPr="00AF6C2B" w:rsidDel="00DD6CBD">
          <w:rPr>
            <w:sz w:val="22"/>
            <w:szCs w:val="22"/>
          </w:rPr>
          <w:delText>n updated</w:delText>
        </w:r>
        <w:r w:rsidRPr="00AF6C2B" w:rsidDel="00DD6CBD">
          <w:rPr>
            <w:sz w:val="22"/>
            <w:szCs w:val="22"/>
          </w:rPr>
          <w:delText xml:space="preserve"> map appeared in my HUD. </w:delText>
        </w:r>
      </w:del>
    </w:p>
    <w:p w14:paraId="0969EED3" w14:textId="2A3A5F4F" w:rsidR="005216E5" w:rsidDel="00DD6CBD" w:rsidRDefault="007678A3">
      <w:pPr>
        <w:rPr>
          <w:del w:id="1101" w:author="Scott Cole" w:date="2023-02-01T14:56:00Z"/>
          <w:sz w:val="22"/>
          <w:szCs w:val="22"/>
        </w:rPr>
      </w:pPr>
      <w:del w:id="1102" w:author="Scott Cole" w:date="2023-02-01T14:56:00Z">
        <w:r w:rsidRPr="00AF6C2B" w:rsidDel="00DD6CBD">
          <w:rPr>
            <w:sz w:val="22"/>
            <w:szCs w:val="22"/>
          </w:rPr>
          <w:delText xml:space="preserve">It wasn’t huge, but it was detailed and had smart routing for quick passage between portals. </w:delText>
        </w:r>
      </w:del>
    </w:p>
    <w:p w14:paraId="463419BC" w14:textId="4B217EBB" w:rsidR="007678A3" w:rsidRPr="00AF6C2B" w:rsidDel="00DD6CBD" w:rsidRDefault="007678A3">
      <w:pPr>
        <w:rPr>
          <w:del w:id="1103" w:author="Scott Cole" w:date="2023-02-01T14:56:00Z"/>
          <w:sz w:val="22"/>
          <w:szCs w:val="22"/>
        </w:rPr>
      </w:pPr>
      <w:del w:id="1104" w:author="Scott Cole" w:date="2023-02-01T14:56:00Z">
        <w:r w:rsidRPr="00AF6C2B" w:rsidDel="00DD6CBD">
          <w:rPr>
            <w:sz w:val="22"/>
            <w:szCs w:val="22"/>
          </w:rPr>
          <w:delText xml:space="preserve">It was evident that it would reveal the right parts of the map when needed. It even had an arrow pointing directly at the portal in front of us. Right above the arrow was a symbol… it looked like the others he had seen. </w:delText>
        </w:r>
      </w:del>
    </w:p>
    <w:p w14:paraId="3DBF40D1" w14:textId="5F07A4B9" w:rsidR="007678A3" w:rsidRPr="00AF6C2B" w:rsidDel="00DD6CBD" w:rsidRDefault="007678A3">
      <w:pPr>
        <w:rPr>
          <w:del w:id="1105" w:author="Scott Cole" w:date="2023-02-01T14:56:00Z"/>
          <w:sz w:val="22"/>
          <w:szCs w:val="22"/>
        </w:rPr>
      </w:pPr>
    </w:p>
    <w:p w14:paraId="73748D3B" w14:textId="66DBC5A0" w:rsidR="007678A3" w:rsidRPr="00AF6C2B" w:rsidDel="00DD6CBD" w:rsidRDefault="007678A3">
      <w:pPr>
        <w:rPr>
          <w:del w:id="1106" w:author="Scott Cole" w:date="2023-02-01T14:56:00Z"/>
          <w:sz w:val="22"/>
          <w:szCs w:val="22"/>
        </w:rPr>
      </w:pPr>
      <w:del w:id="1107" w:author="Scott Cole" w:date="2023-02-01T14:56:00Z">
        <w:r w:rsidRPr="00AF6C2B" w:rsidDel="00DD6CBD">
          <w:rPr>
            <w:sz w:val="22"/>
            <w:szCs w:val="22"/>
          </w:rPr>
          <w:delText>Excited, he took the Portal Multi-Key and found he could use the map overlay to examine the key and push the symbol onto the key. It was impressive</w:delText>
        </w:r>
        <w:r w:rsidR="00310F77" w:rsidRPr="00AF6C2B" w:rsidDel="00DD6CBD">
          <w:rPr>
            <w:sz w:val="22"/>
            <w:szCs w:val="22"/>
          </w:rPr>
          <w:delText xml:space="preserve"> magic.</w:delText>
        </w:r>
      </w:del>
    </w:p>
    <w:p w14:paraId="3A982939" w14:textId="1839882F" w:rsidR="00310F77" w:rsidRPr="00AF6C2B" w:rsidDel="00DD6CBD" w:rsidRDefault="00310F77">
      <w:pPr>
        <w:rPr>
          <w:del w:id="1108" w:author="Scott Cole" w:date="2023-02-01T14:56:00Z"/>
          <w:sz w:val="22"/>
          <w:szCs w:val="22"/>
        </w:rPr>
      </w:pPr>
    </w:p>
    <w:p w14:paraId="09F0AB0D" w14:textId="7FDD6BCC" w:rsidR="007678A3" w:rsidRPr="00AF6C2B" w:rsidDel="00DD6CBD" w:rsidRDefault="007678A3">
      <w:pPr>
        <w:rPr>
          <w:del w:id="1109" w:author="Scott Cole" w:date="2023-02-01T14:56:00Z"/>
          <w:sz w:val="22"/>
          <w:szCs w:val="22"/>
        </w:rPr>
      </w:pPr>
      <w:del w:id="1110" w:author="Scott Cole" w:date="2023-02-01T14:56:00Z">
        <w:r w:rsidRPr="00AF6C2B" w:rsidDel="00DD6CBD">
          <w:rPr>
            <w:sz w:val="22"/>
            <w:szCs w:val="22"/>
          </w:rPr>
          <w:delText>The Multi-Key glowed for a moment and then looked just like the symbol on the map.</w:delText>
        </w:r>
      </w:del>
    </w:p>
    <w:p w14:paraId="4755CD90" w14:textId="6C7D64A5" w:rsidR="007678A3" w:rsidRPr="00AF6C2B" w:rsidDel="00DD6CBD" w:rsidRDefault="007678A3">
      <w:pPr>
        <w:rPr>
          <w:del w:id="1111" w:author="Scott Cole" w:date="2023-02-01T14:56:00Z"/>
          <w:sz w:val="22"/>
          <w:szCs w:val="22"/>
        </w:rPr>
      </w:pPr>
    </w:p>
    <w:p w14:paraId="6051F854" w14:textId="6F346CFA" w:rsidR="007678A3" w:rsidRPr="00AF6C2B" w:rsidDel="00DD6CBD" w:rsidRDefault="007678A3">
      <w:pPr>
        <w:rPr>
          <w:del w:id="1112" w:author="Scott Cole" w:date="2023-02-01T14:56:00Z"/>
          <w:sz w:val="22"/>
          <w:szCs w:val="22"/>
        </w:rPr>
      </w:pPr>
      <w:del w:id="1113" w:author="Scott Cole" w:date="2023-02-01T14:56:00Z">
        <w:r w:rsidRPr="00AF6C2B" w:rsidDel="00DD6CBD">
          <w:rPr>
            <w:sz w:val="22"/>
            <w:szCs w:val="22"/>
          </w:rPr>
          <w:delText>Zev watched in anticipation, his puppet standing guard.</w:delText>
        </w:r>
      </w:del>
    </w:p>
    <w:p w14:paraId="542E4794" w14:textId="4945B38C" w:rsidR="007678A3" w:rsidRPr="00AF6C2B" w:rsidDel="00DD6CBD" w:rsidRDefault="007678A3">
      <w:pPr>
        <w:rPr>
          <w:del w:id="1114" w:author="Scott Cole" w:date="2023-02-01T14:56:00Z"/>
          <w:sz w:val="22"/>
          <w:szCs w:val="22"/>
        </w:rPr>
      </w:pPr>
    </w:p>
    <w:p w14:paraId="658D77AA" w14:textId="01FB6FEC" w:rsidR="007678A3" w:rsidRPr="00AF6C2B" w:rsidDel="00DD6CBD" w:rsidRDefault="007678A3">
      <w:pPr>
        <w:rPr>
          <w:del w:id="1115" w:author="Scott Cole" w:date="2023-02-01T14:56:00Z"/>
          <w:sz w:val="22"/>
          <w:szCs w:val="22"/>
        </w:rPr>
      </w:pPr>
      <w:del w:id="1116" w:author="Scott Cole" w:date="2023-02-01T14:56:00Z">
        <w:r w:rsidRPr="00AF6C2B" w:rsidDel="00DD6CBD">
          <w:rPr>
            <w:sz w:val="22"/>
            <w:szCs w:val="22"/>
          </w:rPr>
          <w:delText>Richter gently placed the key into the indent on the side of the giant black ring. Both the key and portal glowed and then the portal opened in a whoosh of fresh air.</w:delText>
        </w:r>
      </w:del>
    </w:p>
    <w:p w14:paraId="248342C0" w14:textId="26016496" w:rsidR="007678A3" w:rsidRPr="00AF6C2B" w:rsidDel="00DD6CBD" w:rsidRDefault="007678A3">
      <w:pPr>
        <w:rPr>
          <w:del w:id="1117" w:author="Scott Cole" w:date="2023-02-01T14:56:00Z"/>
          <w:sz w:val="22"/>
          <w:szCs w:val="22"/>
        </w:rPr>
      </w:pPr>
    </w:p>
    <w:p w14:paraId="728082C1" w14:textId="481E0A10" w:rsidR="007678A3" w:rsidRPr="00AF6C2B" w:rsidDel="00DD6CBD" w:rsidRDefault="007678A3">
      <w:pPr>
        <w:rPr>
          <w:del w:id="1118" w:author="Scott Cole" w:date="2023-02-01T14:56:00Z"/>
          <w:sz w:val="22"/>
          <w:szCs w:val="22"/>
        </w:rPr>
      </w:pPr>
      <w:del w:id="1119" w:author="Scott Cole" w:date="2023-02-01T14:56:00Z">
        <w:r w:rsidRPr="00AF6C2B" w:rsidDel="00DD6CBD">
          <w:rPr>
            <w:sz w:val="22"/>
            <w:szCs w:val="22"/>
          </w:rPr>
          <w:delText xml:space="preserve">They could see a </w:delText>
        </w:r>
        <w:r w:rsidR="00752CF1" w:rsidRPr="00AF6C2B" w:rsidDel="00DD6CBD">
          <w:rPr>
            <w:sz w:val="22"/>
            <w:szCs w:val="22"/>
          </w:rPr>
          <w:delText>meadow</w:delText>
        </w:r>
        <w:r w:rsidRPr="00AF6C2B" w:rsidDel="00DD6CBD">
          <w:rPr>
            <w:sz w:val="22"/>
            <w:szCs w:val="22"/>
          </w:rPr>
          <w:delText xml:space="preserve"> and a small dirt road leading into a forest.</w:delText>
        </w:r>
      </w:del>
    </w:p>
    <w:p w14:paraId="172CB5F0" w14:textId="4374DFC7" w:rsidR="007678A3" w:rsidRPr="00AF6C2B" w:rsidDel="00DD6CBD" w:rsidRDefault="007678A3">
      <w:pPr>
        <w:rPr>
          <w:del w:id="1120" w:author="Scott Cole" w:date="2023-02-01T14:56:00Z"/>
          <w:sz w:val="22"/>
          <w:szCs w:val="22"/>
        </w:rPr>
      </w:pPr>
    </w:p>
    <w:p w14:paraId="771114BA" w14:textId="70EAACBA" w:rsidR="007678A3" w:rsidRPr="00AF6C2B" w:rsidDel="00DD6CBD" w:rsidRDefault="007678A3">
      <w:pPr>
        <w:rPr>
          <w:del w:id="1121" w:author="Scott Cole" w:date="2023-02-01T14:56:00Z"/>
          <w:sz w:val="22"/>
          <w:szCs w:val="22"/>
        </w:rPr>
      </w:pPr>
      <w:del w:id="1122" w:author="Scott Cole" w:date="2023-02-01T14:56:00Z">
        <w:r w:rsidRPr="00AF6C2B" w:rsidDel="00DD6CBD">
          <w:rPr>
            <w:sz w:val="22"/>
            <w:szCs w:val="22"/>
          </w:rPr>
          <w:delText>“Well Zev, I guess this is it. You ready?”</w:delText>
        </w:r>
      </w:del>
    </w:p>
    <w:p w14:paraId="104B7E94" w14:textId="75F146CA" w:rsidR="007678A3" w:rsidRPr="00AF6C2B" w:rsidDel="00DD6CBD" w:rsidRDefault="007678A3">
      <w:pPr>
        <w:rPr>
          <w:del w:id="1123" w:author="Scott Cole" w:date="2023-02-01T14:56:00Z"/>
          <w:sz w:val="22"/>
          <w:szCs w:val="22"/>
        </w:rPr>
      </w:pPr>
    </w:p>
    <w:p w14:paraId="2FACED97" w14:textId="729A4774" w:rsidR="007678A3" w:rsidRPr="00AF6C2B" w:rsidDel="00DD6CBD" w:rsidRDefault="007678A3">
      <w:pPr>
        <w:rPr>
          <w:del w:id="1124" w:author="Scott Cole" w:date="2023-02-01T14:56:00Z"/>
          <w:sz w:val="22"/>
          <w:szCs w:val="22"/>
        </w:rPr>
      </w:pPr>
      <w:del w:id="1125" w:author="Scott Cole" w:date="2023-02-01T14:56:00Z">
        <w:r w:rsidRPr="00AF6C2B" w:rsidDel="00DD6CBD">
          <w:rPr>
            <w:sz w:val="22"/>
            <w:szCs w:val="22"/>
          </w:rPr>
          <w:delText>A large flashing time</w:delText>
        </w:r>
        <w:r w:rsidR="00310F77" w:rsidRPr="00AF6C2B" w:rsidDel="00DD6CBD">
          <w:rPr>
            <w:sz w:val="22"/>
            <w:szCs w:val="22"/>
          </w:rPr>
          <w:delText>r hit the screen. 10…9…8…</w:delText>
        </w:r>
      </w:del>
    </w:p>
    <w:p w14:paraId="0B6D70FB" w14:textId="23B4101F" w:rsidR="00310F77" w:rsidRPr="00AF6C2B" w:rsidDel="00DD6CBD" w:rsidRDefault="00310F77">
      <w:pPr>
        <w:rPr>
          <w:del w:id="1126" w:author="Scott Cole" w:date="2023-02-01T14:56:00Z"/>
          <w:sz w:val="22"/>
          <w:szCs w:val="22"/>
        </w:rPr>
      </w:pPr>
    </w:p>
    <w:p w14:paraId="49FE18A7" w14:textId="33AB1922" w:rsidR="00310F77" w:rsidRPr="00AF6C2B" w:rsidDel="00DD6CBD" w:rsidRDefault="00310F77">
      <w:pPr>
        <w:rPr>
          <w:del w:id="1127" w:author="Scott Cole" w:date="2023-02-01T14:56:00Z"/>
          <w:sz w:val="22"/>
          <w:szCs w:val="22"/>
        </w:rPr>
      </w:pPr>
      <w:del w:id="1128" w:author="Scott Cole" w:date="2023-02-01T14:56:00Z">
        <w:r w:rsidRPr="00AF6C2B" w:rsidDel="00DD6CBD">
          <w:rPr>
            <w:sz w:val="22"/>
            <w:szCs w:val="22"/>
          </w:rPr>
          <w:delText>They jumped through and started to run. Richter shared the map and they both followed the arrow into the forest where the next portal was hidden in the middle of a pond on a little island.</w:delText>
        </w:r>
      </w:del>
    </w:p>
    <w:p w14:paraId="14682F7B" w14:textId="45EFF1E9" w:rsidR="00310F77" w:rsidRPr="00AF6C2B" w:rsidDel="00DD6CBD" w:rsidRDefault="00310F77">
      <w:pPr>
        <w:rPr>
          <w:del w:id="1129" w:author="Scott Cole" w:date="2023-02-01T14:56:00Z"/>
          <w:sz w:val="22"/>
          <w:szCs w:val="22"/>
        </w:rPr>
      </w:pPr>
    </w:p>
    <w:p w14:paraId="1769A680" w14:textId="64B65FF0" w:rsidR="00310F77" w:rsidRPr="00AF6C2B" w:rsidDel="00DD6CBD" w:rsidRDefault="00310F77">
      <w:pPr>
        <w:rPr>
          <w:del w:id="1130" w:author="Scott Cole" w:date="2023-02-01T14:56:00Z"/>
          <w:sz w:val="22"/>
          <w:szCs w:val="22"/>
        </w:rPr>
      </w:pPr>
      <w:del w:id="1131" w:author="Scott Cole" w:date="2023-02-01T14:56:00Z">
        <w:r w:rsidRPr="00AF6C2B" w:rsidDel="00DD6CBD">
          <w:rPr>
            <w:sz w:val="22"/>
            <w:szCs w:val="22"/>
          </w:rPr>
          <w:delText xml:space="preserve">As soon as they both had a visual on the portal the map updated with a new symbol over the arrow. Repeating the procedure, </w:delText>
        </w:r>
        <w:r w:rsidR="00F465E6" w:rsidRPr="00AF6C2B" w:rsidDel="00DD6CBD">
          <w:rPr>
            <w:sz w:val="22"/>
            <w:szCs w:val="22"/>
          </w:rPr>
          <w:delText>Richter</w:delText>
        </w:r>
        <w:r w:rsidRPr="00AF6C2B" w:rsidDel="00DD6CBD">
          <w:rPr>
            <w:sz w:val="22"/>
            <w:szCs w:val="22"/>
          </w:rPr>
          <w:delText xml:space="preserve"> created the next key.</w:delText>
        </w:r>
      </w:del>
    </w:p>
    <w:p w14:paraId="54A4347E" w14:textId="438B602A" w:rsidR="00310F77" w:rsidRPr="00AF6C2B" w:rsidDel="00DD6CBD" w:rsidRDefault="00310F77">
      <w:pPr>
        <w:rPr>
          <w:del w:id="1132" w:author="Scott Cole" w:date="2023-02-01T14:56:00Z"/>
          <w:sz w:val="22"/>
          <w:szCs w:val="22"/>
        </w:rPr>
      </w:pPr>
    </w:p>
    <w:p w14:paraId="2AF40B36" w14:textId="320B0331" w:rsidR="00310F77" w:rsidRPr="00AF6C2B" w:rsidDel="00DD6CBD" w:rsidRDefault="00310F77">
      <w:pPr>
        <w:rPr>
          <w:del w:id="1133" w:author="Scott Cole" w:date="2023-02-01T14:56:00Z"/>
          <w:sz w:val="22"/>
          <w:szCs w:val="22"/>
        </w:rPr>
      </w:pPr>
      <w:del w:id="1134" w:author="Scott Cole" w:date="2023-02-01T14:56:00Z">
        <w:r w:rsidRPr="00AF6C2B" w:rsidDel="00DD6CBD">
          <w:rPr>
            <w:sz w:val="22"/>
            <w:szCs w:val="22"/>
          </w:rPr>
          <w:delText xml:space="preserve">The pond didn’t look particularly </w:delText>
        </w:r>
        <w:r w:rsidR="00752CF1" w:rsidRPr="00AF6C2B" w:rsidDel="00DD6CBD">
          <w:rPr>
            <w:sz w:val="22"/>
            <w:szCs w:val="22"/>
          </w:rPr>
          <w:delText>dangerous</w:delText>
        </w:r>
        <w:r w:rsidRPr="00AF6C2B" w:rsidDel="00DD6CBD">
          <w:rPr>
            <w:sz w:val="22"/>
            <w:szCs w:val="22"/>
          </w:rPr>
          <w:delText xml:space="preserve"> or deep. </w:delText>
        </w:r>
      </w:del>
    </w:p>
    <w:p w14:paraId="7BAF76E2" w14:textId="6B863A53" w:rsidR="00310F77" w:rsidRPr="00AF6C2B" w:rsidDel="00DD6CBD" w:rsidRDefault="00310F77">
      <w:pPr>
        <w:rPr>
          <w:del w:id="1135" w:author="Scott Cole" w:date="2023-02-01T14:56:00Z"/>
          <w:sz w:val="22"/>
          <w:szCs w:val="22"/>
        </w:rPr>
      </w:pPr>
    </w:p>
    <w:p w14:paraId="1D5A17AC" w14:textId="48DE7089" w:rsidR="00310F77" w:rsidRPr="00AF6C2B" w:rsidDel="00DD6CBD" w:rsidRDefault="00310F77">
      <w:pPr>
        <w:rPr>
          <w:del w:id="1136" w:author="Scott Cole" w:date="2023-02-01T14:56:00Z"/>
          <w:sz w:val="22"/>
          <w:szCs w:val="22"/>
        </w:rPr>
      </w:pPr>
      <w:del w:id="1137" w:author="Scott Cole" w:date="2023-02-01T14:56:00Z">
        <w:r w:rsidRPr="00AF6C2B" w:rsidDel="00DD6CBD">
          <w:rPr>
            <w:sz w:val="22"/>
            <w:szCs w:val="22"/>
          </w:rPr>
          <w:delText xml:space="preserve">The map flashed with the countdown </w:delText>
        </w:r>
        <w:r w:rsidR="00F96221" w:rsidRPr="00AF6C2B" w:rsidDel="00DD6CBD">
          <w:rPr>
            <w:sz w:val="22"/>
            <w:szCs w:val="22"/>
          </w:rPr>
          <w:delText xml:space="preserve">of </w:delText>
        </w:r>
        <w:r w:rsidRPr="00AF6C2B" w:rsidDel="00DD6CBD">
          <w:rPr>
            <w:sz w:val="22"/>
            <w:szCs w:val="22"/>
          </w:rPr>
          <w:delText xml:space="preserve">2 hours </w:delText>
        </w:r>
        <w:r w:rsidR="00752CF1" w:rsidRPr="00AF6C2B" w:rsidDel="00DD6CBD">
          <w:rPr>
            <w:sz w:val="22"/>
            <w:szCs w:val="22"/>
          </w:rPr>
          <w:delText xml:space="preserve">and </w:delText>
        </w:r>
        <w:r w:rsidRPr="00AF6C2B" w:rsidDel="00DD6CBD">
          <w:rPr>
            <w:sz w:val="22"/>
            <w:szCs w:val="22"/>
          </w:rPr>
          <w:delText xml:space="preserve">32 </w:delText>
        </w:r>
        <w:r w:rsidR="00752CF1" w:rsidRPr="00AF6C2B" w:rsidDel="00DD6CBD">
          <w:rPr>
            <w:sz w:val="22"/>
            <w:szCs w:val="22"/>
          </w:rPr>
          <w:delText>minutes</w:delText>
        </w:r>
        <w:r w:rsidRPr="00AF6C2B" w:rsidDel="00DD6CBD">
          <w:rPr>
            <w:sz w:val="22"/>
            <w:szCs w:val="22"/>
          </w:rPr>
          <w:delText xml:space="preserve"> remaining.</w:delText>
        </w:r>
      </w:del>
    </w:p>
    <w:p w14:paraId="79C8814B" w14:textId="1890223F" w:rsidR="00310F77" w:rsidRPr="00AF6C2B" w:rsidDel="00DD6CBD" w:rsidRDefault="00310F77">
      <w:pPr>
        <w:rPr>
          <w:del w:id="1138" w:author="Scott Cole" w:date="2023-02-01T14:56:00Z"/>
          <w:sz w:val="22"/>
          <w:szCs w:val="22"/>
        </w:rPr>
      </w:pPr>
    </w:p>
    <w:p w14:paraId="6D182863" w14:textId="060616D9" w:rsidR="00310F77" w:rsidRPr="00AF6C2B" w:rsidDel="00DD6CBD" w:rsidRDefault="00310F77">
      <w:pPr>
        <w:rPr>
          <w:del w:id="1139" w:author="Scott Cole" w:date="2023-02-01T14:56:00Z"/>
          <w:sz w:val="22"/>
          <w:szCs w:val="22"/>
        </w:rPr>
      </w:pPr>
      <w:del w:id="1140" w:author="Scott Cole" w:date="2023-02-01T14:56:00Z">
        <w:r w:rsidRPr="00AF6C2B" w:rsidDel="00DD6CBD">
          <w:rPr>
            <w:sz w:val="22"/>
            <w:szCs w:val="22"/>
          </w:rPr>
          <w:delText xml:space="preserve">As </w:delText>
        </w:r>
        <w:r w:rsidR="00F465E6" w:rsidRPr="00AF6C2B" w:rsidDel="00DD6CBD">
          <w:rPr>
            <w:sz w:val="22"/>
            <w:szCs w:val="22"/>
          </w:rPr>
          <w:delText>Richter</w:delText>
        </w:r>
        <w:r w:rsidRPr="00AF6C2B" w:rsidDel="00DD6CBD">
          <w:rPr>
            <w:sz w:val="22"/>
            <w:szCs w:val="22"/>
          </w:rPr>
          <w:delText xml:space="preserve"> started forward, Zev reached out and stopped him.</w:delText>
        </w:r>
      </w:del>
    </w:p>
    <w:p w14:paraId="44B96E08" w14:textId="32A7418C" w:rsidR="00310F77" w:rsidRPr="00AF6C2B" w:rsidDel="00DD6CBD" w:rsidRDefault="00310F77">
      <w:pPr>
        <w:rPr>
          <w:del w:id="1141" w:author="Scott Cole" w:date="2023-02-01T14:56:00Z"/>
          <w:sz w:val="22"/>
          <w:szCs w:val="22"/>
        </w:rPr>
      </w:pPr>
    </w:p>
    <w:p w14:paraId="702A29F7" w14:textId="3B698F80" w:rsidR="00310F77" w:rsidRPr="00AF6C2B" w:rsidDel="00DD6CBD" w:rsidRDefault="00310F77">
      <w:pPr>
        <w:rPr>
          <w:del w:id="1142" w:author="Scott Cole" w:date="2023-02-01T14:56:00Z"/>
          <w:sz w:val="22"/>
          <w:szCs w:val="22"/>
        </w:rPr>
      </w:pPr>
      <w:del w:id="1143" w:author="Scott Cole" w:date="2023-02-01T14:56:00Z">
        <w:r w:rsidRPr="00AF6C2B" w:rsidDel="00DD6CBD">
          <w:rPr>
            <w:sz w:val="22"/>
            <w:szCs w:val="22"/>
          </w:rPr>
          <w:delText>“Hang on. I’ve seen something like this before. Stand back.”</w:delText>
        </w:r>
      </w:del>
    </w:p>
    <w:p w14:paraId="64088F77" w14:textId="5BB3018F" w:rsidR="00310F77" w:rsidRPr="00AF6C2B" w:rsidDel="00DD6CBD" w:rsidRDefault="00310F77">
      <w:pPr>
        <w:rPr>
          <w:del w:id="1144" w:author="Scott Cole" w:date="2023-02-01T14:56:00Z"/>
          <w:sz w:val="22"/>
          <w:szCs w:val="22"/>
        </w:rPr>
      </w:pPr>
    </w:p>
    <w:p w14:paraId="12464986" w14:textId="72A8741B" w:rsidR="00310F77" w:rsidRPr="00AF6C2B" w:rsidDel="00DD6CBD" w:rsidRDefault="00310F77">
      <w:pPr>
        <w:rPr>
          <w:del w:id="1145" w:author="Scott Cole" w:date="2023-02-01T14:56:00Z"/>
          <w:sz w:val="22"/>
          <w:szCs w:val="22"/>
        </w:rPr>
      </w:pPr>
      <w:del w:id="1146" w:author="Scott Cole" w:date="2023-02-01T14:56:00Z">
        <w:r w:rsidRPr="00AF6C2B" w:rsidDel="00DD6CBD">
          <w:rPr>
            <w:sz w:val="22"/>
            <w:szCs w:val="22"/>
          </w:rPr>
          <w:delText>Curious yet anxious, Richter took a small step back.</w:delText>
        </w:r>
      </w:del>
    </w:p>
    <w:p w14:paraId="1332F239" w14:textId="437B1D21" w:rsidR="00310F77" w:rsidRPr="00AF6C2B" w:rsidDel="00DD6CBD" w:rsidRDefault="00310F77">
      <w:pPr>
        <w:rPr>
          <w:del w:id="1147" w:author="Scott Cole" w:date="2023-02-01T14:56:00Z"/>
          <w:sz w:val="22"/>
          <w:szCs w:val="22"/>
        </w:rPr>
      </w:pPr>
    </w:p>
    <w:p w14:paraId="26BB82FC" w14:textId="0F10055E" w:rsidR="00310F77" w:rsidRPr="00AF6C2B" w:rsidDel="00DD6CBD" w:rsidRDefault="00310F77">
      <w:pPr>
        <w:rPr>
          <w:del w:id="1148" w:author="Scott Cole" w:date="2023-02-01T14:56:00Z"/>
          <w:sz w:val="22"/>
          <w:szCs w:val="22"/>
        </w:rPr>
      </w:pPr>
      <w:del w:id="1149" w:author="Scott Cole" w:date="2023-02-01T14:56:00Z">
        <w:r w:rsidRPr="00AF6C2B" w:rsidDel="00DD6CBD">
          <w:rPr>
            <w:sz w:val="22"/>
            <w:szCs w:val="22"/>
          </w:rPr>
          <w:delText>Zev looked at the hulking man and shrugged.</w:delText>
        </w:r>
        <w:r w:rsidR="00652C1A" w:rsidRPr="00AF6C2B" w:rsidDel="00DD6CBD">
          <w:rPr>
            <w:sz w:val="22"/>
            <w:szCs w:val="22"/>
          </w:rPr>
          <w:delText xml:space="preserve"> He walked to the edge of the pond and gazed hard at the water and then he touched the water with one outstretched glowing finger.</w:delText>
        </w:r>
      </w:del>
    </w:p>
    <w:p w14:paraId="2A8D36B2" w14:textId="74AA96BA" w:rsidR="00652C1A" w:rsidRPr="00AF6C2B" w:rsidDel="00DD6CBD" w:rsidRDefault="00652C1A">
      <w:pPr>
        <w:rPr>
          <w:del w:id="1150" w:author="Scott Cole" w:date="2023-02-01T14:56:00Z"/>
          <w:sz w:val="22"/>
          <w:szCs w:val="22"/>
        </w:rPr>
      </w:pPr>
    </w:p>
    <w:p w14:paraId="492EA545" w14:textId="7B029255" w:rsidR="00652C1A" w:rsidRPr="00AF6C2B" w:rsidDel="00DD6CBD" w:rsidRDefault="007534ED">
      <w:pPr>
        <w:rPr>
          <w:del w:id="1151" w:author="Scott Cole" w:date="2023-02-01T14:56:00Z"/>
          <w:sz w:val="22"/>
          <w:szCs w:val="22"/>
        </w:rPr>
      </w:pPr>
      <w:del w:id="1152" w:author="Scott Cole" w:date="2023-02-01T14:56:00Z">
        <w:r w:rsidRPr="00AF6C2B" w:rsidDel="00DD6CBD">
          <w:rPr>
            <w:sz w:val="22"/>
            <w:szCs w:val="22"/>
          </w:rPr>
          <w:delText>The water ripped where he touched as one would expect and then the ripples grew into waves crashing on the shores of the island and surrounding land.</w:delText>
        </w:r>
      </w:del>
    </w:p>
    <w:p w14:paraId="1162F7BF" w14:textId="2CB4B5ED" w:rsidR="007534ED" w:rsidRPr="00AF6C2B" w:rsidDel="00DD6CBD" w:rsidRDefault="007534ED">
      <w:pPr>
        <w:rPr>
          <w:del w:id="1153" w:author="Scott Cole" w:date="2023-02-01T14:56:00Z"/>
          <w:sz w:val="22"/>
          <w:szCs w:val="22"/>
        </w:rPr>
      </w:pPr>
    </w:p>
    <w:p w14:paraId="19D95211" w14:textId="71F9849B" w:rsidR="007534ED" w:rsidRPr="00AF6C2B" w:rsidDel="00DD6CBD" w:rsidRDefault="007534ED">
      <w:pPr>
        <w:rPr>
          <w:del w:id="1154" w:author="Scott Cole" w:date="2023-02-01T14:56:00Z"/>
          <w:sz w:val="22"/>
          <w:szCs w:val="22"/>
        </w:rPr>
      </w:pPr>
      <w:del w:id="1155" w:author="Scott Cole" w:date="2023-02-01T14:56:00Z">
        <w:r w:rsidRPr="00AF6C2B" w:rsidDel="00DD6CBD">
          <w:rPr>
            <w:sz w:val="22"/>
            <w:szCs w:val="22"/>
          </w:rPr>
          <w:delText xml:space="preserve">Then the water started to rise to the height of Zev as he stood hand </w:delText>
        </w:r>
        <w:r w:rsidR="00F96221" w:rsidRPr="00AF6C2B" w:rsidDel="00DD6CBD">
          <w:rPr>
            <w:sz w:val="22"/>
            <w:szCs w:val="22"/>
          </w:rPr>
          <w:delText>outstretched</w:delText>
        </w:r>
        <w:r w:rsidRPr="00AF6C2B" w:rsidDel="00DD6CBD">
          <w:rPr>
            <w:sz w:val="22"/>
            <w:szCs w:val="22"/>
          </w:rPr>
          <w:delText>, fingers twitching.</w:delText>
        </w:r>
      </w:del>
    </w:p>
    <w:p w14:paraId="4EFBE432" w14:textId="0C612BBE" w:rsidR="007534ED" w:rsidRPr="00AF6C2B" w:rsidDel="00DD6CBD" w:rsidRDefault="007534ED">
      <w:pPr>
        <w:rPr>
          <w:del w:id="1156" w:author="Scott Cole" w:date="2023-02-01T14:56:00Z"/>
          <w:sz w:val="22"/>
          <w:szCs w:val="22"/>
        </w:rPr>
      </w:pPr>
    </w:p>
    <w:p w14:paraId="0FCE5AB1" w14:textId="2BF6C323" w:rsidR="007534ED" w:rsidRPr="00AF6C2B" w:rsidDel="00DD6CBD" w:rsidRDefault="007534ED">
      <w:pPr>
        <w:rPr>
          <w:del w:id="1157" w:author="Scott Cole" w:date="2023-02-01T14:56:00Z"/>
          <w:sz w:val="22"/>
          <w:szCs w:val="22"/>
        </w:rPr>
      </w:pPr>
      <w:del w:id="1158" w:author="Scott Cole" w:date="2023-02-01T14:56:00Z">
        <w:r w:rsidRPr="00AF6C2B" w:rsidDel="00DD6CBD">
          <w:rPr>
            <w:sz w:val="22"/>
            <w:szCs w:val="22"/>
          </w:rPr>
          <w:delText xml:space="preserve">“Gotcha!” Looking over his shoulder Zev grins. “I saw one of these </w:delText>
        </w:r>
        <w:r w:rsidR="00752CF1" w:rsidRPr="00AF6C2B" w:rsidDel="00DD6CBD">
          <w:rPr>
            <w:sz w:val="22"/>
            <w:szCs w:val="22"/>
          </w:rPr>
          <w:delText>eats</w:delText>
        </w:r>
        <w:r w:rsidRPr="00AF6C2B" w:rsidDel="00DD6CBD">
          <w:rPr>
            <w:sz w:val="22"/>
            <w:szCs w:val="22"/>
          </w:rPr>
          <w:delText xml:space="preserve"> a whole party one time. I </w:delText>
        </w:r>
        <w:r w:rsidR="00752CF1" w:rsidRPr="00AF6C2B" w:rsidDel="00DD6CBD">
          <w:rPr>
            <w:sz w:val="22"/>
            <w:szCs w:val="22"/>
          </w:rPr>
          <w:delText>wasn’t</w:delText>
        </w:r>
        <w:r w:rsidRPr="00AF6C2B" w:rsidDel="00DD6CBD">
          <w:rPr>
            <w:sz w:val="22"/>
            <w:szCs w:val="22"/>
          </w:rPr>
          <w:delText xml:space="preserve"> sure my power would work but it felt like the right time to try. And what do you know? Success!”</w:delText>
        </w:r>
      </w:del>
    </w:p>
    <w:p w14:paraId="258030C7" w14:textId="34A8ED4F" w:rsidR="00752CF1" w:rsidRPr="00AF6C2B" w:rsidDel="00DD6CBD" w:rsidRDefault="00752CF1">
      <w:pPr>
        <w:rPr>
          <w:del w:id="1159" w:author="Scott Cole" w:date="2023-02-01T14:56:00Z"/>
          <w:sz w:val="22"/>
          <w:szCs w:val="22"/>
        </w:rPr>
      </w:pPr>
    </w:p>
    <w:p w14:paraId="33E27984" w14:textId="5888C6B5" w:rsidR="00752CF1" w:rsidRPr="00AF6C2B" w:rsidDel="00DD6CBD" w:rsidRDefault="00752CF1">
      <w:pPr>
        <w:rPr>
          <w:del w:id="1160" w:author="Scott Cole" w:date="2023-02-01T14:56:00Z"/>
          <w:sz w:val="22"/>
          <w:szCs w:val="22"/>
        </w:rPr>
      </w:pPr>
      <w:del w:id="1161" w:author="Scott Cole" w:date="2023-02-01T14:56:00Z">
        <w:r w:rsidRPr="00AF6C2B" w:rsidDel="00DD6CBD">
          <w:rPr>
            <w:sz w:val="22"/>
            <w:szCs w:val="22"/>
          </w:rPr>
          <w:delText>“What is it? Oh</w:delText>
        </w:r>
        <w:r w:rsidR="00F96221" w:rsidRPr="00AF6C2B" w:rsidDel="00DD6CBD">
          <w:rPr>
            <w:sz w:val="22"/>
            <w:szCs w:val="22"/>
          </w:rPr>
          <w:delText>,</w:delText>
        </w:r>
        <w:r w:rsidRPr="00AF6C2B" w:rsidDel="00DD6CBD">
          <w:rPr>
            <w:sz w:val="22"/>
            <w:szCs w:val="22"/>
          </w:rPr>
          <w:delText xml:space="preserve"> fuck! Is that a Water Mimic?</w:delText>
        </w:r>
      </w:del>
    </w:p>
    <w:p w14:paraId="6E9DB3C1" w14:textId="123BEC04" w:rsidR="00752CF1" w:rsidRPr="00AF6C2B" w:rsidDel="00DD6CBD" w:rsidRDefault="00752CF1">
      <w:pPr>
        <w:rPr>
          <w:del w:id="1162" w:author="Scott Cole" w:date="2023-02-01T14:56:00Z"/>
          <w:sz w:val="22"/>
          <w:szCs w:val="22"/>
        </w:rPr>
      </w:pPr>
    </w:p>
    <w:p w14:paraId="03F89756" w14:textId="0D7B02C5" w:rsidR="00752CF1" w:rsidRPr="00AF6C2B" w:rsidDel="00DD6CBD" w:rsidRDefault="00752CF1">
      <w:pPr>
        <w:rPr>
          <w:del w:id="1163" w:author="Scott Cole" w:date="2023-02-01T14:56:00Z"/>
          <w:sz w:val="22"/>
          <w:szCs w:val="22"/>
        </w:rPr>
      </w:pPr>
      <w:del w:id="1164" w:author="Scott Cole" w:date="2023-02-01T14:56:00Z">
        <w:r w:rsidRPr="00AF6C2B" w:rsidDel="00DD6CBD">
          <w:rPr>
            <w:sz w:val="22"/>
            <w:szCs w:val="22"/>
          </w:rPr>
          <w:delText>Richter used Analyze.</w:delText>
        </w:r>
      </w:del>
    </w:p>
    <w:p w14:paraId="5F46C28C" w14:textId="4325FD88" w:rsidR="00752CF1" w:rsidRPr="00AF6C2B" w:rsidDel="00DD6CBD" w:rsidRDefault="00752CF1">
      <w:pPr>
        <w:rPr>
          <w:del w:id="1165" w:author="Scott Cole" w:date="2023-02-01T14:56:00Z"/>
          <w:sz w:val="22"/>
          <w:szCs w:val="22"/>
        </w:rPr>
      </w:pPr>
    </w:p>
    <w:p w14:paraId="44E707BE" w14:textId="6DC66833" w:rsidR="00752CF1" w:rsidRPr="00AF6C2B" w:rsidDel="00DD6CBD" w:rsidRDefault="00752CF1">
      <w:pPr>
        <w:rPr>
          <w:del w:id="1166" w:author="Scott Cole" w:date="2023-02-01T14:56:00Z"/>
          <w:sz w:val="22"/>
          <w:szCs w:val="22"/>
        </w:rPr>
      </w:pPr>
      <w:del w:id="1167" w:author="Scott Cole" w:date="2023-02-01T14:56:00Z">
        <w:r w:rsidRPr="00AF6C2B" w:rsidDel="00DD6CBD">
          <w:rPr>
            <w:sz w:val="22"/>
            <w:szCs w:val="22"/>
          </w:rPr>
          <w:delText>Water Mimic</w:delText>
        </w:r>
      </w:del>
    </w:p>
    <w:p w14:paraId="0671E3FC" w14:textId="45EEEF56" w:rsidR="00752CF1" w:rsidRPr="00AF6C2B" w:rsidDel="00DD6CBD" w:rsidRDefault="00752CF1">
      <w:pPr>
        <w:rPr>
          <w:del w:id="1168" w:author="Scott Cole" w:date="2023-02-01T14:56:00Z"/>
          <w:sz w:val="22"/>
          <w:szCs w:val="22"/>
        </w:rPr>
      </w:pPr>
      <w:del w:id="1169" w:author="Scott Cole" w:date="2023-02-01T14:56:00Z">
        <w:r w:rsidRPr="00AF6C2B" w:rsidDel="00DD6CBD">
          <w:rPr>
            <w:sz w:val="22"/>
            <w:szCs w:val="22"/>
          </w:rPr>
          <w:delText>Level 83</w:delText>
        </w:r>
      </w:del>
    </w:p>
    <w:p w14:paraId="07726831" w14:textId="55667D95" w:rsidR="00752CF1" w:rsidRPr="00AF6C2B" w:rsidDel="00DD6CBD" w:rsidRDefault="00752CF1">
      <w:pPr>
        <w:rPr>
          <w:del w:id="1170" w:author="Scott Cole" w:date="2023-02-01T14:56:00Z"/>
          <w:sz w:val="22"/>
          <w:szCs w:val="22"/>
        </w:rPr>
      </w:pPr>
      <w:del w:id="1171" w:author="Scott Cole" w:date="2023-02-01T14:56:00Z">
        <w:r w:rsidRPr="00AF6C2B" w:rsidDel="00DD6CBD">
          <w:rPr>
            <w:sz w:val="22"/>
            <w:szCs w:val="22"/>
          </w:rPr>
          <w:delText>Has the ability to disguise itself as water in many shapes, sizes, forms, and enticements.</w:delText>
        </w:r>
      </w:del>
    </w:p>
    <w:p w14:paraId="3E628655" w14:textId="2C0F06C2" w:rsidR="00752CF1" w:rsidRPr="00AF6C2B" w:rsidDel="00DD6CBD" w:rsidRDefault="00752CF1">
      <w:pPr>
        <w:rPr>
          <w:del w:id="1172" w:author="Scott Cole" w:date="2023-02-01T14:56:00Z"/>
          <w:sz w:val="22"/>
          <w:szCs w:val="22"/>
        </w:rPr>
      </w:pPr>
      <w:del w:id="1173" w:author="Scott Cole" w:date="2023-02-01T14:56:00Z">
        <w:r w:rsidRPr="00AF6C2B" w:rsidDel="00DD6CBD">
          <w:rPr>
            <w:sz w:val="22"/>
            <w:szCs w:val="22"/>
          </w:rPr>
          <w:delText>Young Water Mimics are said to seek out lost coins and form puddles over them making sure to make the coin shine hard. When the prey reaches for the coin and touches the water, the Mimic attacks.</w:delText>
        </w:r>
      </w:del>
    </w:p>
    <w:p w14:paraId="4706E65D" w14:textId="0295026A" w:rsidR="00752CF1" w:rsidRPr="00AF6C2B" w:rsidDel="00DD6CBD" w:rsidRDefault="00752CF1">
      <w:pPr>
        <w:rPr>
          <w:del w:id="1174" w:author="Scott Cole" w:date="2023-02-01T14:56:00Z"/>
          <w:sz w:val="22"/>
          <w:szCs w:val="22"/>
        </w:rPr>
      </w:pPr>
      <w:del w:id="1175" w:author="Scott Cole" w:date="2023-02-01T14:56:00Z">
        <w:r w:rsidRPr="00AF6C2B" w:rsidDel="00DD6CBD">
          <w:rPr>
            <w:sz w:val="22"/>
            <w:szCs w:val="22"/>
          </w:rPr>
          <w:delText>These are among the most dangerous of the Mimic because this one can get under your skin.</w:delText>
        </w:r>
      </w:del>
    </w:p>
    <w:p w14:paraId="570209E1" w14:textId="38599D2C" w:rsidR="00752CF1" w:rsidRPr="00AF6C2B" w:rsidDel="00DD6CBD" w:rsidRDefault="00752CF1">
      <w:pPr>
        <w:rPr>
          <w:del w:id="1176" w:author="Scott Cole" w:date="2023-02-01T14:56:00Z"/>
          <w:sz w:val="22"/>
          <w:szCs w:val="22"/>
        </w:rPr>
      </w:pPr>
      <w:del w:id="1177" w:author="Scott Cole" w:date="2023-02-01T14:56:00Z">
        <w:r w:rsidRPr="00AF6C2B" w:rsidDel="00DD6CBD">
          <w:rPr>
            <w:sz w:val="22"/>
            <w:szCs w:val="22"/>
          </w:rPr>
          <w:delText>A favorite technique that has been observed is entering a victim’s body through any hole or even bare skin. Once inside, they begin to feed.</w:delText>
        </w:r>
      </w:del>
    </w:p>
    <w:p w14:paraId="3C35A6F0" w14:textId="5A96B216" w:rsidR="00752CF1" w:rsidRPr="00AF6C2B" w:rsidDel="00DD6CBD" w:rsidRDefault="00752CF1">
      <w:pPr>
        <w:rPr>
          <w:del w:id="1178" w:author="Scott Cole" w:date="2023-02-01T14:56:00Z"/>
          <w:sz w:val="22"/>
          <w:szCs w:val="22"/>
        </w:rPr>
      </w:pPr>
      <w:del w:id="1179" w:author="Scott Cole" w:date="2023-02-01T14:56:00Z">
        <w:r w:rsidRPr="00AF6C2B" w:rsidDel="00DD6CBD">
          <w:rPr>
            <w:sz w:val="22"/>
            <w:szCs w:val="22"/>
          </w:rPr>
          <w:delText xml:space="preserve">Mimics are dumb but deadly and single-minded. They can be easy to distract. </w:delText>
        </w:r>
      </w:del>
    </w:p>
    <w:p w14:paraId="58ED1FC1" w14:textId="08FE451E" w:rsidR="00752CF1" w:rsidRPr="00AF6C2B" w:rsidDel="00DD6CBD" w:rsidRDefault="00752CF1">
      <w:pPr>
        <w:rPr>
          <w:del w:id="1180" w:author="Scott Cole" w:date="2023-02-01T14:56:00Z"/>
          <w:sz w:val="22"/>
          <w:szCs w:val="22"/>
        </w:rPr>
      </w:pPr>
      <w:del w:id="1181" w:author="Scott Cole" w:date="2023-02-01T14:56:00Z">
        <w:r w:rsidRPr="00AF6C2B" w:rsidDel="00DD6CBD">
          <w:rPr>
            <w:sz w:val="22"/>
            <w:szCs w:val="22"/>
          </w:rPr>
          <w:delText>Water Mimics are particularly fond of disguising their trap with beauty; Often found with flowers and other calming aquatic plants.</w:delText>
        </w:r>
      </w:del>
    </w:p>
    <w:p w14:paraId="0AD64FF4" w14:textId="1DAE4FD1" w:rsidR="007534ED" w:rsidRPr="00AF6C2B" w:rsidDel="00DD6CBD" w:rsidRDefault="007534ED">
      <w:pPr>
        <w:rPr>
          <w:del w:id="1182" w:author="Scott Cole" w:date="2023-02-01T14:56:00Z"/>
          <w:sz w:val="22"/>
          <w:szCs w:val="22"/>
        </w:rPr>
      </w:pPr>
    </w:p>
    <w:p w14:paraId="78A02051" w14:textId="6EBFF716" w:rsidR="007534ED" w:rsidRPr="00AF6C2B" w:rsidDel="00DD6CBD" w:rsidRDefault="007534ED">
      <w:pPr>
        <w:rPr>
          <w:del w:id="1183" w:author="Scott Cole" w:date="2023-02-01T14:56:00Z"/>
          <w:sz w:val="22"/>
          <w:szCs w:val="22"/>
        </w:rPr>
      </w:pPr>
      <w:del w:id="1184" w:author="Scott Cole" w:date="2023-02-01T14:56:00Z">
        <w:r w:rsidRPr="00AF6C2B" w:rsidDel="00DD6CBD">
          <w:rPr>
            <w:sz w:val="22"/>
            <w:szCs w:val="22"/>
          </w:rPr>
          <w:delText xml:space="preserve">Zev manipulated his water monster puppet out of the pond bed and with it came the illusory portal on the island. On the pond bed sat a portal. It was askew and covered in slimy </w:delText>
        </w:r>
        <w:r w:rsidR="00752CF1" w:rsidRPr="00AF6C2B" w:rsidDel="00DD6CBD">
          <w:rPr>
            <w:sz w:val="22"/>
            <w:szCs w:val="22"/>
          </w:rPr>
          <w:delText>algae</w:delText>
        </w:r>
        <w:r w:rsidRPr="00AF6C2B" w:rsidDel="00DD6CBD">
          <w:rPr>
            <w:sz w:val="22"/>
            <w:szCs w:val="22"/>
          </w:rPr>
          <w:delText xml:space="preserve"> but started to glow as soon as they both saw it. </w:delText>
        </w:r>
      </w:del>
    </w:p>
    <w:p w14:paraId="550B412C" w14:textId="55770A0A" w:rsidR="007534ED" w:rsidRPr="00AF6C2B" w:rsidDel="00DD6CBD" w:rsidRDefault="007534ED">
      <w:pPr>
        <w:rPr>
          <w:del w:id="1185" w:author="Scott Cole" w:date="2023-02-01T14:56:00Z"/>
          <w:sz w:val="22"/>
          <w:szCs w:val="22"/>
        </w:rPr>
      </w:pPr>
    </w:p>
    <w:p w14:paraId="6A1D0C12" w14:textId="30EFC12C" w:rsidR="007534ED" w:rsidRPr="00AF6C2B" w:rsidDel="00DD6CBD" w:rsidRDefault="007534ED">
      <w:pPr>
        <w:rPr>
          <w:del w:id="1186" w:author="Scott Cole" w:date="2023-02-01T14:56:00Z"/>
          <w:sz w:val="22"/>
          <w:szCs w:val="22"/>
        </w:rPr>
      </w:pPr>
      <w:del w:id="1187" w:author="Scott Cole" w:date="2023-02-01T14:56:00Z">
        <w:r w:rsidRPr="00AF6C2B" w:rsidDel="00DD6CBD">
          <w:rPr>
            <w:sz w:val="22"/>
            <w:szCs w:val="22"/>
          </w:rPr>
          <w:delText>Setting the key in place, the portal hummed, clicked, sparked, then a blast of hot dry air shot out knocking them both back slightly.</w:delText>
        </w:r>
      </w:del>
    </w:p>
    <w:p w14:paraId="411CA0C5" w14:textId="78D294BD" w:rsidR="007534ED" w:rsidRPr="00AF6C2B" w:rsidDel="00DD6CBD" w:rsidRDefault="007534ED">
      <w:pPr>
        <w:rPr>
          <w:del w:id="1188" w:author="Scott Cole" w:date="2023-02-01T14:56:00Z"/>
          <w:sz w:val="22"/>
          <w:szCs w:val="22"/>
        </w:rPr>
      </w:pPr>
    </w:p>
    <w:p w14:paraId="654B896B" w14:textId="5CC024FA" w:rsidR="007534ED" w:rsidRPr="00AF6C2B" w:rsidDel="00DD6CBD" w:rsidRDefault="007534ED">
      <w:pPr>
        <w:rPr>
          <w:del w:id="1189" w:author="Scott Cole" w:date="2023-02-01T14:56:00Z"/>
          <w:sz w:val="22"/>
          <w:szCs w:val="22"/>
        </w:rPr>
      </w:pPr>
      <w:del w:id="1190" w:author="Scott Cole" w:date="2023-02-01T14:56:00Z">
        <w:r w:rsidRPr="00AF6C2B" w:rsidDel="00DD6CBD">
          <w:rPr>
            <w:sz w:val="22"/>
            <w:szCs w:val="22"/>
          </w:rPr>
          <w:delText>…8…7…6…</w:delText>
        </w:r>
      </w:del>
    </w:p>
    <w:p w14:paraId="2C6B52DA" w14:textId="52577D9C" w:rsidR="007534ED" w:rsidRPr="00AF6C2B" w:rsidDel="00DD6CBD" w:rsidRDefault="007534ED">
      <w:pPr>
        <w:rPr>
          <w:del w:id="1191" w:author="Scott Cole" w:date="2023-02-01T14:56:00Z"/>
          <w:sz w:val="22"/>
          <w:szCs w:val="22"/>
        </w:rPr>
      </w:pPr>
    </w:p>
    <w:p w14:paraId="025749A8" w14:textId="6405AD02" w:rsidR="007534ED" w:rsidRPr="00AF6C2B" w:rsidDel="00DD6CBD" w:rsidRDefault="007534ED">
      <w:pPr>
        <w:rPr>
          <w:del w:id="1192" w:author="Scott Cole" w:date="2023-02-01T14:56:00Z"/>
          <w:sz w:val="22"/>
          <w:szCs w:val="22"/>
        </w:rPr>
      </w:pPr>
      <w:del w:id="1193" w:author="Scott Cole" w:date="2023-02-01T14:56:00Z">
        <w:r w:rsidRPr="00AF6C2B" w:rsidDel="00DD6CBD">
          <w:rPr>
            <w:sz w:val="22"/>
            <w:szCs w:val="22"/>
          </w:rPr>
          <w:delText xml:space="preserve">The map counted down. Zev and </w:delText>
        </w:r>
        <w:r w:rsidR="00F465E6" w:rsidRPr="00AF6C2B" w:rsidDel="00DD6CBD">
          <w:rPr>
            <w:sz w:val="22"/>
            <w:szCs w:val="22"/>
          </w:rPr>
          <w:delText>Richter</w:delText>
        </w:r>
        <w:r w:rsidRPr="00AF6C2B" w:rsidDel="00DD6CBD">
          <w:rPr>
            <w:sz w:val="22"/>
            <w:szCs w:val="22"/>
          </w:rPr>
          <w:delText xml:space="preserve"> ran the last 20 feet and both dove into the portal as the countdown reached one.</w:delText>
        </w:r>
      </w:del>
    </w:p>
    <w:p w14:paraId="44EEA158" w14:textId="48CB1585" w:rsidR="007534ED" w:rsidRPr="00AF6C2B" w:rsidDel="00DD6CBD" w:rsidRDefault="007534ED">
      <w:pPr>
        <w:rPr>
          <w:del w:id="1194" w:author="Scott Cole" w:date="2023-02-01T14:56:00Z"/>
          <w:sz w:val="22"/>
          <w:szCs w:val="22"/>
        </w:rPr>
      </w:pPr>
    </w:p>
    <w:p w14:paraId="1D32FC5E" w14:textId="10A84CD9" w:rsidR="007534ED" w:rsidRPr="00AF6C2B" w:rsidDel="00DD6CBD" w:rsidRDefault="007534ED">
      <w:pPr>
        <w:rPr>
          <w:del w:id="1195" w:author="Scott Cole" w:date="2023-02-01T14:56:00Z"/>
          <w:sz w:val="22"/>
          <w:szCs w:val="22"/>
        </w:rPr>
      </w:pPr>
      <w:del w:id="1196" w:author="Scott Cole" w:date="2023-02-01T14:56:00Z">
        <w:r w:rsidRPr="00AF6C2B" w:rsidDel="00DD6CBD">
          <w:rPr>
            <w:sz w:val="22"/>
            <w:szCs w:val="22"/>
          </w:rPr>
          <w:delText>“Fucking sand. I hate sand. It gets everywhere and I can never get it out of my hair.”, Richter cursed as Zev spit sand out of his mouth.</w:delText>
        </w:r>
      </w:del>
    </w:p>
    <w:p w14:paraId="523045F1" w14:textId="2398CA32" w:rsidR="007534ED" w:rsidRPr="00AF6C2B" w:rsidDel="00DD6CBD" w:rsidRDefault="007534ED">
      <w:pPr>
        <w:rPr>
          <w:del w:id="1197" w:author="Scott Cole" w:date="2023-02-01T14:56:00Z"/>
          <w:sz w:val="22"/>
          <w:szCs w:val="22"/>
        </w:rPr>
      </w:pPr>
    </w:p>
    <w:p w14:paraId="694C54A2" w14:textId="61E5CDC5" w:rsidR="007534ED" w:rsidRPr="00AF6C2B" w:rsidDel="00DD6CBD" w:rsidRDefault="00752CF1">
      <w:pPr>
        <w:rPr>
          <w:del w:id="1198" w:author="Scott Cole" w:date="2023-02-01T14:56:00Z"/>
          <w:sz w:val="22"/>
          <w:szCs w:val="22"/>
        </w:rPr>
      </w:pPr>
      <w:del w:id="1199" w:author="Scott Cole" w:date="2023-02-01T14:56:00Z">
        <w:r w:rsidRPr="00AF6C2B" w:rsidDel="00DD6CBD">
          <w:rPr>
            <w:sz w:val="22"/>
            <w:szCs w:val="22"/>
          </w:rPr>
          <w:delText>Quickly</w:delText>
        </w:r>
        <w:r w:rsidR="007534ED" w:rsidRPr="00AF6C2B" w:rsidDel="00DD6CBD">
          <w:rPr>
            <w:sz w:val="22"/>
            <w:szCs w:val="22"/>
          </w:rPr>
          <w:delText xml:space="preserve"> looking at the map, It appeared they had about ¾ of a mile to the portal. It was in the middle of a dusty Oasis town. </w:delText>
        </w:r>
      </w:del>
    </w:p>
    <w:p w14:paraId="4D357022" w14:textId="4813D961" w:rsidR="007534ED" w:rsidRPr="00AF6C2B" w:rsidDel="00DD6CBD" w:rsidRDefault="007534ED">
      <w:pPr>
        <w:rPr>
          <w:del w:id="1200" w:author="Scott Cole" w:date="2023-02-01T14:56:00Z"/>
          <w:sz w:val="22"/>
          <w:szCs w:val="22"/>
        </w:rPr>
      </w:pPr>
    </w:p>
    <w:p w14:paraId="3DD39BD8" w14:textId="63AD6C68" w:rsidR="007534ED" w:rsidRPr="00AF6C2B" w:rsidDel="00DD6CBD" w:rsidRDefault="007534ED">
      <w:pPr>
        <w:rPr>
          <w:del w:id="1201" w:author="Scott Cole" w:date="2023-02-01T14:56:00Z"/>
          <w:sz w:val="22"/>
          <w:szCs w:val="22"/>
        </w:rPr>
      </w:pPr>
      <w:del w:id="1202" w:author="Scott Cole" w:date="2023-02-01T14:56:00Z">
        <w:r w:rsidRPr="00AF6C2B" w:rsidDel="00DD6CBD">
          <w:rPr>
            <w:sz w:val="22"/>
            <w:szCs w:val="22"/>
          </w:rPr>
          <w:delText xml:space="preserve">Even </w:delText>
        </w:r>
        <w:r w:rsidR="00752CF1" w:rsidRPr="00AF6C2B" w:rsidDel="00DD6CBD">
          <w:rPr>
            <w:sz w:val="22"/>
            <w:szCs w:val="22"/>
          </w:rPr>
          <w:delText>though</w:delText>
        </w:r>
        <w:r w:rsidRPr="00AF6C2B" w:rsidDel="00DD6CBD">
          <w:rPr>
            <w:sz w:val="22"/>
            <w:szCs w:val="22"/>
          </w:rPr>
          <w:delText xml:space="preserve"> they were strangers they </w:delText>
        </w:r>
        <w:r w:rsidR="00752CF1" w:rsidRPr="00AF6C2B" w:rsidDel="00DD6CBD">
          <w:rPr>
            <w:sz w:val="22"/>
            <w:szCs w:val="22"/>
          </w:rPr>
          <w:delText>curiously</w:delText>
        </w:r>
        <w:r w:rsidRPr="00AF6C2B" w:rsidDel="00DD6CBD">
          <w:rPr>
            <w:sz w:val="22"/>
            <w:szCs w:val="22"/>
          </w:rPr>
          <w:delText xml:space="preserve"> not drawing attention. </w:delText>
        </w:r>
      </w:del>
    </w:p>
    <w:p w14:paraId="5ACA71FD" w14:textId="0F24CDF1" w:rsidR="007534ED" w:rsidRPr="00AF6C2B" w:rsidDel="00DD6CBD" w:rsidRDefault="007534ED">
      <w:pPr>
        <w:rPr>
          <w:del w:id="1203" w:author="Scott Cole" w:date="2023-02-01T14:56:00Z"/>
          <w:sz w:val="22"/>
          <w:szCs w:val="22"/>
        </w:rPr>
      </w:pPr>
    </w:p>
    <w:p w14:paraId="149B5407" w14:textId="168D4A93" w:rsidR="007534ED" w:rsidRPr="00AF6C2B" w:rsidDel="00DD6CBD" w:rsidRDefault="007534ED">
      <w:pPr>
        <w:rPr>
          <w:del w:id="1204" w:author="Scott Cole" w:date="2023-02-01T14:56:00Z"/>
          <w:sz w:val="22"/>
          <w:szCs w:val="22"/>
        </w:rPr>
      </w:pPr>
      <w:del w:id="1205" w:author="Scott Cole" w:date="2023-02-01T14:56:00Z">
        <w:r w:rsidRPr="00AF6C2B" w:rsidDel="00DD6CBD">
          <w:rPr>
            <w:sz w:val="22"/>
            <w:szCs w:val="22"/>
          </w:rPr>
          <w:delText xml:space="preserve">As they rounded the corner to see the Portal sitting in the middle of the square. There was a line of about 15 people waiting. </w:delText>
        </w:r>
      </w:del>
    </w:p>
    <w:p w14:paraId="41874BF7" w14:textId="4572B382" w:rsidR="007534ED" w:rsidRPr="00AF6C2B" w:rsidDel="00DD6CBD" w:rsidRDefault="007534ED">
      <w:pPr>
        <w:rPr>
          <w:del w:id="1206" w:author="Scott Cole" w:date="2023-02-01T14:56:00Z"/>
          <w:sz w:val="22"/>
          <w:szCs w:val="22"/>
        </w:rPr>
      </w:pPr>
    </w:p>
    <w:p w14:paraId="2C848BC6" w14:textId="0293C185" w:rsidR="007534ED" w:rsidRPr="00AF6C2B" w:rsidDel="00DD6CBD" w:rsidRDefault="007534ED">
      <w:pPr>
        <w:rPr>
          <w:del w:id="1207" w:author="Scott Cole" w:date="2023-02-01T14:56:00Z"/>
          <w:sz w:val="22"/>
          <w:szCs w:val="22"/>
        </w:rPr>
      </w:pPr>
      <w:del w:id="1208" w:author="Scott Cole" w:date="2023-02-01T14:56:00Z">
        <w:r w:rsidRPr="00AF6C2B" w:rsidDel="00DD6CBD">
          <w:rPr>
            <w:sz w:val="22"/>
            <w:szCs w:val="22"/>
          </w:rPr>
          <w:delText>“We don’t have time for this. We will piss someone off here and now.”</w:delText>
        </w:r>
      </w:del>
    </w:p>
    <w:p w14:paraId="1B11FA88" w14:textId="7E3D720D" w:rsidR="007534ED" w:rsidRPr="00AF6C2B" w:rsidDel="00DD6CBD" w:rsidRDefault="007534ED">
      <w:pPr>
        <w:rPr>
          <w:del w:id="1209" w:author="Scott Cole" w:date="2023-02-01T14:56:00Z"/>
          <w:sz w:val="22"/>
          <w:szCs w:val="22"/>
        </w:rPr>
      </w:pPr>
      <w:del w:id="1210" w:author="Scott Cole" w:date="2023-02-01T14:56:00Z">
        <w:r w:rsidRPr="00AF6C2B" w:rsidDel="00DD6CBD">
          <w:rPr>
            <w:sz w:val="22"/>
            <w:szCs w:val="22"/>
          </w:rPr>
          <w:delText>Richter cupped the newly transformed portal key and ran to the front of the line and slammed the key into the destination groove. The Portal popped and a seascape could be seen on the other side; a harbor in the distance.</w:delText>
        </w:r>
      </w:del>
    </w:p>
    <w:p w14:paraId="280476F4" w14:textId="164D512A" w:rsidR="007534ED" w:rsidRPr="00AF6C2B" w:rsidDel="00DD6CBD" w:rsidRDefault="007534ED">
      <w:pPr>
        <w:rPr>
          <w:del w:id="1211" w:author="Scott Cole" w:date="2023-02-01T14:56:00Z"/>
          <w:sz w:val="22"/>
          <w:szCs w:val="22"/>
        </w:rPr>
      </w:pPr>
    </w:p>
    <w:p w14:paraId="0E069B0E" w14:textId="4AD74ADD" w:rsidR="007534ED" w:rsidRPr="00AF6C2B" w:rsidDel="00DD6CBD" w:rsidRDefault="007534ED">
      <w:pPr>
        <w:rPr>
          <w:del w:id="1212" w:author="Scott Cole" w:date="2023-02-01T14:56:00Z"/>
          <w:sz w:val="22"/>
          <w:szCs w:val="22"/>
        </w:rPr>
      </w:pPr>
      <w:del w:id="1213" w:author="Scott Cole" w:date="2023-02-01T14:56:00Z">
        <w:r w:rsidRPr="00AF6C2B" w:rsidDel="00DD6CBD">
          <w:rPr>
            <w:sz w:val="22"/>
            <w:szCs w:val="22"/>
          </w:rPr>
          <w:delText>Zev ripped by the line and they both ran through the Portal to the ocean village.</w:delText>
        </w:r>
      </w:del>
    </w:p>
    <w:p w14:paraId="2526ACE0" w14:textId="405FD82D" w:rsidR="00743B21" w:rsidRPr="00AF6C2B" w:rsidDel="00DD6CBD" w:rsidRDefault="00743B21">
      <w:pPr>
        <w:rPr>
          <w:del w:id="1214" w:author="Scott Cole" w:date="2023-02-01T14:56:00Z"/>
          <w:sz w:val="22"/>
          <w:szCs w:val="22"/>
        </w:rPr>
      </w:pPr>
    </w:p>
    <w:p w14:paraId="6AF37D3D" w14:textId="6D1558F3" w:rsidR="00743B21" w:rsidRPr="00AF6C2B" w:rsidDel="00DD6CBD" w:rsidRDefault="00DD0A30">
      <w:pPr>
        <w:rPr>
          <w:del w:id="1215" w:author="Scott Cole" w:date="2023-02-01T14:56:00Z"/>
          <w:sz w:val="22"/>
          <w:szCs w:val="22"/>
        </w:rPr>
      </w:pPr>
      <w:del w:id="1216" w:author="Scott Cole" w:date="2023-02-01T14:56:00Z">
        <w:r w:rsidRPr="00AF6C2B" w:rsidDel="00DD6CBD">
          <w:rPr>
            <w:sz w:val="22"/>
            <w:szCs w:val="22"/>
          </w:rPr>
          <w:delText>3 hops later and the map showed an arrow that led to a Dungeon entrance.</w:delText>
        </w:r>
      </w:del>
    </w:p>
    <w:p w14:paraId="19DDAB1E" w14:textId="6702633A" w:rsidR="009D34F1" w:rsidRPr="00AF6C2B" w:rsidDel="00DD6CBD" w:rsidRDefault="009D34F1">
      <w:pPr>
        <w:rPr>
          <w:del w:id="1217" w:author="Scott Cole" w:date="2023-02-01T14:56:00Z"/>
          <w:sz w:val="22"/>
          <w:szCs w:val="22"/>
        </w:rPr>
      </w:pPr>
    </w:p>
    <w:p w14:paraId="0C4C7C4E" w14:textId="28F0B13A" w:rsidR="009D34F1" w:rsidRPr="00AF6C2B" w:rsidDel="00DD6CBD" w:rsidRDefault="00DD0A30">
      <w:pPr>
        <w:rPr>
          <w:del w:id="1218" w:author="Scott Cole" w:date="2023-02-01T14:56:00Z"/>
          <w:sz w:val="22"/>
          <w:szCs w:val="22"/>
        </w:rPr>
      </w:pPr>
      <w:del w:id="1219" w:author="Scott Cole" w:date="2023-02-01T14:56:00Z">
        <w:r w:rsidRPr="00AF6C2B" w:rsidDel="00DD6CBD">
          <w:rPr>
            <w:sz w:val="22"/>
            <w:szCs w:val="22"/>
          </w:rPr>
          <w:delText>The symbol on the map changed to the same one Richter had taken an etching of before. His suspicions were confirmed when the map indicated the destination key to the Mist Village.</w:delText>
        </w:r>
      </w:del>
    </w:p>
    <w:p w14:paraId="0BC576A9" w14:textId="34CBCBEC" w:rsidR="00DD0A30" w:rsidRPr="00AF6C2B" w:rsidDel="00DD6CBD" w:rsidRDefault="00DD0A30">
      <w:pPr>
        <w:rPr>
          <w:del w:id="1220" w:author="Scott Cole" w:date="2023-02-01T14:56:00Z"/>
          <w:sz w:val="22"/>
          <w:szCs w:val="22"/>
        </w:rPr>
      </w:pPr>
    </w:p>
    <w:p w14:paraId="6A760788" w14:textId="1A163125" w:rsidR="002A1F5C" w:rsidRPr="00AF6C2B" w:rsidDel="00DD6CBD" w:rsidRDefault="00DD0A30">
      <w:pPr>
        <w:rPr>
          <w:del w:id="1221" w:author="Scott Cole" w:date="2023-02-01T14:56:00Z"/>
          <w:sz w:val="22"/>
          <w:szCs w:val="22"/>
        </w:rPr>
      </w:pPr>
      <w:del w:id="1222" w:author="Scott Cole" w:date="2023-02-01T14:56:00Z">
        <w:r w:rsidRPr="00AF6C2B" w:rsidDel="00DD6CBD">
          <w:rPr>
            <w:sz w:val="22"/>
            <w:szCs w:val="22"/>
          </w:rPr>
          <w:delText xml:space="preserve">But now they were </w:delText>
        </w:r>
        <w:r w:rsidR="00752CF1" w:rsidRPr="00AF6C2B" w:rsidDel="00DD6CBD">
          <w:rPr>
            <w:sz w:val="22"/>
            <w:szCs w:val="22"/>
          </w:rPr>
          <w:delText>in</w:delText>
        </w:r>
        <w:r w:rsidRPr="00AF6C2B" w:rsidDel="00DD6CBD">
          <w:rPr>
            <w:sz w:val="22"/>
            <w:szCs w:val="22"/>
          </w:rPr>
          <w:delText xml:space="preserve"> a Dungeon with no way home.</w:delText>
        </w:r>
      </w:del>
    </w:p>
    <w:p w14:paraId="2157326C" w14:textId="60681C53" w:rsidR="00DD0A30" w:rsidRPr="00AF6C2B" w:rsidDel="00DD6CBD" w:rsidRDefault="00DD0A30">
      <w:pPr>
        <w:rPr>
          <w:del w:id="1223" w:author="Scott Cole" w:date="2023-02-01T14:56:00Z"/>
          <w:sz w:val="22"/>
          <w:szCs w:val="22"/>
        </w:rPr>
      </w:pPr>
    </w:p>
    <w:p w14:paraId="1A952827" w14:textId="29E3FD71" w:rsidR="00DD0A30" w:rsidRPr="00AF6C2B" w:rsidDel="00DD6CBD" w:rsidRDefault="00DD0A30">
      <w:pPr>
        <w:rPr>
          <w:del w:id="1224" w:author="Scott Cole" w:date="2023-02-01T14:56:00Z"/>
          <w:sz w:val="22"/>
          <w:szCs w:val="22"/>
        </w:rPr>
      </w:pPr>
      <w:del w:id="1225" w:author="Scott Cole" w:date="2023-02-01T14:56:00Z">
        <w:r w:rsidRPr="00AF6C2B" w:rsidDel="00DD6CBD">
          <w:rPr>
            <w:sz w:val="22"/>
            <w:szCs w:val="22"/>
          </w:rPr>
          <w:delText>Starting to get frustrated, Richter swore.</w:delText>
        </w:r>
      </w:del>
    </w:p>
    <w:p w14:paraId="73088D57" w14:textId="2A7EAB99" w:rsidR="00DD0A30" w:rsidRPr="00AF6C2B" w:rsidDel="00DD6CBD" w:rsidRDefault="00DD0A30">
      <w:pPr>
        <w:rPr>
          <w:del w:id="1226" w:author="Scott Cole" w:date="2023-02-01T14:56:00Z"/>
          <w:sz w:val="22"/>
          <w:szCs w:val="22"/>
        </w:rPr>
      </w:pPr>
    </w:p>
    <w:p w14:paraId="22293A97" w14:textId="5F828405" w:rsidR="00DD0A30" w:rsidRPr="00AF6C2B" w:rsidDel="00DD6CBD" w:rsidRDefault="00DD0A30">
      <w:pPr>
        <w:rPr>
          <w:del w:id="1227" w:author="Scott Cole" w:date="2023-02-01T14:56:00Z"/>
          <w:sz w:val="22"/>
          <w:szCs w:val="22"/>
        </w:rPr>
      </w:pPr>
      <w:del w:id="1228" w:author="Scott Cole" w:date="2023-02-01T14:56:00Z">
        <w:r w:rsidRPr="00AF6C2B" w:rsidDel="00DD6CBD">
          <w:rPr>
            <w:sz w:val="22"/>
            <w:szCs w:val="22"/>
          </w:rPr>
          <w:delText>“</w:delText>
        </w:r>
        <w:r w:rsidR="003C46A2" w:rsidRPr="00AF6C2B" w:rsidDel="00DD6CBD">
          <w:rPr>
            <w:sz w:val="22"/>
            <w:szCs w:val="22"/>
          </w:rPr>
          <w:delText>If we could find a node, then maybe we can finish this…”</w:delText>
        </w:r>
      </w:del>
    </w:p>
    <w:p w14:paraId="2D26E8E7" w14:textId="2D0F9AD8" w:rsidR="003C46A2" w:rsidRPr="00AF6C2B" w:rsidDel="00DD6CBD" w:rsidRDefault="003C46A2">
      <w:pPr>
        <w:rPr>
          <w:del w:id="1229" w:author="Scott Cole" w:date="2023-02-01T14:56:00Z"/>
          <w:sz w:val="22"/>
          <w:szCs w:val="22"/>
        </w:rPr>
      </w:pPr>
    </w:p>
    <w:p w14:paraId="4C0305DB" w14:textId="7B609A89" w:rsidR="003C46A2" w:rsidRPr="00AF6C2B" w:rsidDel="00DD6CBD" w:rsidRDefault="003C46A2">
      <w:pPr>
        <w:rPr>
          <w:del w:id="1230" w:author="Scott Cole" w:date="2023-02-01T14:56:00Z"/>
          <w:sz w:val="22"/>
          <w:szCs w:val="22"/>
        </w:rPr>
      </w:pPr>
      <w:del w:id="1231" w:author="Scott Cole" w:date="2023-02-01T14:56:00Z">
        <w:r w:rsidRPr="00AF6C2B" w:rsidDel="00DD6CBD">
          <w:rPr>
            <w:sz w:val="22"/>
            <w:szCs w:val="22"/>
          </w:rPr>
          <w:delText>Zev spoke up. “There’s usually a node at the beginning of every dungeon. We should check.”</w:delText>
        </w:r>
      </w:del>
    </w:p>
    <w:p w14:paraId="0F6BC0E0" w14:textId="44156391" w:rsidR="003C46A2" w:rsidRPr="00AF6C2B" w:rsidDel="00DD6CBD" w:rsidRDefault="003C46A2">
      <w:pPr>
        <w:rPr>
          <w:del w:id="1232" w:author="Scott Cole" w:date="2023-02-01T14:56:00Z"/>
          <w:sz w:val="22"/>
          <w:szCs w:val="22"/>
        </w:rPr>
      </w:pPr>
    </w:p>
    <w:p w14:paraId="585A8ABB" w14:textId="4BFC78D6" w:rsidR="003C46A2" w:rsidRPr="00AF6C2B" w:rsidDel="00DD6CBD" w:rsidRDefault="003C46A2">
      <w:pPr>
        <w:rPr>
          <w:del w:id="1233" w:author="Scott Cole" w:date="2023-02-01T14:56:00Z"/>
          <w:sz w:val="22"/>
          <w:szCs w:val="22"/>
        </w:rPr>
      </w:pPr>
      <w:del w:id="1234" w:author="Scott Cole" w:date="2023-02-01T14:56:00Z">
        <w:r w:rsidRPr="00AF6C2B" w:rsidDel="00DD6CBD">
          <w:rPr>
            <w:sz w:val="22"/>
            <w:szCs w:val="22"/>
          </w:rPr>
          <w:delText>Zev was right and when Richter put his hand on the node his world exploded with information.</w:delText>
        </w:r>
      </w:del>
    </w:p>
    <w:p w14:paraId="0A0A1E4D" w14:textId="2FB486A8" w:rsidR="003C46A2" w:rsidRPr="00AF6C2B" w:rsidDel="00DD6CBD" w:rsidRDefault="003C46A2">
      <w:pPr>
        <w:rPr>
          <w:del w:id="1235" w:author="Scott Cole" w:date="2023-02-01T14:56:00Z"/>
          <w:sz w:val="22"/>
          <w:szCs w:val="22"/>
        </w:rPr>
      </w:pPr>
    </w:p>
    <w:p w14:paraId="31B3FAF8" w14:textId="255F856C" w:rsidR="003C46A2" w:rsidRPr="00AF6C2B" w:rsidDel="00DD6CBD" w:rsidRDefault="003C46A2">
      <w:pPr>
        <w:rPr>
          <w:del w:id="1236" w:author="Scott Cole" w:date="2023-02-01T14:56:00Z"/>
          <w:sz w:val="22"/>
          <w:szCs w:val="22"/>
        </w:rPr>
      </w:pPr>
      <w:del w:id="1237" w:author="Scott Cole" w:date="2023-02-01T14:56:00Z">
        <w:r w:rsidRPr="00AF6C2B" w:rsidDel="00DD6CBD">
          <w:rPr>
            <w:sz w:val="22"/>
            <w:szCs w:val="22"/>
          </w:rPr>
          <w:delText>Dungeon Master</w:delText>
        </w:r>
        <w:r w:rsidR="00752CF1" w:rsidRPr="00AF6C2B" w:rsidDel="00DD6CBD">
          <w:rPr>
            <w:sz w:val="22"/>
            <w:szCs w:val="22"/>
          </w:rPr>
          <w:delText>,</w:delText>
        </w:r>
        <w:r w:rsidRPr="00AF6C2B" w:rsidDel="00DD6CBD">
          <w:rPr>
            <w:sz w:val="22"/>
            <w:szCs w:val="22"/>
          </w:rPr>
          <w:delText xml:space="preserve"> you have returned. Please choose your destination. A long list of interesting and odd names spooled down. Scanning the list he quickly found Eve and the Hall of Elementals but no Mist Village… odd but not </w:delText>
        </w:r>
        <w:r w:rsidR="00752CF1" w:rsidRPr="00AF6C2B" w:rsidDel="00DD6CBD">
          <w:rPr>
            <w:sz w:val="22"/>
            <w:szCs w:val="22"/>
          </w:rPr>
          <w:delText>wholly</w:delText>
        </w:r>
        <w:r w:rsidRPr="00AF6C2B" w:rsidDel="00DD6CBD">
          <w:rPr>
            <w:sz w:val="22"/>
            <w:szCs w:val="22"/>
          </w:rPr>
          <w:delText xml:space="preserve"> unexpected. The Burrow of the Chaos Serpent was only a few days old and just reached level 10 days ago.</w:delText>
        </w:r>
      </w:del>
    </w:p>
    <w:p w14:paraId="51286C1B" w14:textId="5C8E549A" w:rsidR="003C46A2" w:rsidRPr="00AF6C2B" w:rsidDel="00DD6CBD" w:rsidRDefault="003C46A2">
      <w:pPr>
        <w:rPr>
          <w:del w:id="1238" w:author="Scott Cole" w:date="2023-02-01T14:56:00Z"/>
          <w:sz w:val="22"/>
          <w:szCs w:val="22"/>
        </w:rPr>
      </w:pPr>
    </w:p>
    <w:p w14:paraId="5693FAFD" w14:textId="0C39F72C" w:rsidR="003C46A2" w:rsidRPr="00AF6C2B" w:rsidDel="00DD6CBD" w:rsidRDefault="00752CF1">
      <w:pPr>
        <w:rPr>
          <w:del w:id="1239" w:author="Scott Cole" w:date="2023-02-01T14:56:00Z"/>
          <w:sz w:val="22"/>
          <w:szCs w:val="22"/>
        </w:rPr>
      </w:pPr>
      <w:del w:id="1240" w:author="Scott Cole" w:date="2023-02-01T14:56:00Z">
        <w:r w:rsidRPr="00AF6C2B" w:rsidDel="00DD6CBD">
          <w:rPr>
            <w:sz w:val="22"/>
            <w:szCs w:val="22"/>
          </w:rPr>
          <w:delText>Richter</w:delText>
        </w:r>
        <w:r w:rsidR="003C46A2" w:rsidRPr="00AF6C2B" w:rsidDel="00DD6CBD">
          <w:rPr>
            <w:sz w:val="22"/>
            <w:szCs w:val="22"/>
          </w:rPr>
          <w:delText xml:space="preserve"> decided to risk it. </w:delText>
        </w:r>
      </w:del>
    </w:p>
    <w:p w14:paraId="45A114AC" w14:textId="26CC1346" w:rsidR="003C46A2" w:rsidRPr="00AF6C2B" w:rsidDel="00DD6CBD" w:rsidRDefault="003C46A2">
      <w:pPr>
        <w:rPr>
          <w:del w:id="1241" w:author="Scott Cole" w:date="2023-02-01T14:56:00Z"/>
          <w:sz w:val="22"/>
          <w:szCs w:val="22"/>
        </w:rPr>
      </w:pPr>
    </w:p>
    <w:p w14:paraId="489BBE3E" w14:textId="537F493F" w:rsidR="003C46A2" w:rsidRPr="00AF6C2B" w:rsidRDefault="003C46A2">
      <w:pPr>
        <w:rPr>
          <w:sz w:val="22"/>
          <w:szCs w:val="22"/>
        </w:rPr>
      </w:pPr>
      <w:del w:id="1242" w:author="Scott Cole" w:date="2023-02-01T14:56:00Z">
        <w:r w:rsidRPr="00AF6C2B" w:rsidDel="00DD6CBD">
          <w:rPr>
            <w:sz w:val="22"/>
            <w:szCs w:val="22"/>
          </w:rPr>
          <w:delText>“Let’s go to the Hall of Elementals. I don’t know any of these other places but with any luck</w:delText>
        </w:r>
        <w:r w:rsidR="00752CF1" w:rsidRPr="00AF6C2B" w:rsidDel="00DD6CBD">
          <w:rPr>
            <w:sz w:val="22"/>
            <w:szCs w:val="22"/>
          </w:rPr>
          <w:delText>,</w:delText>
        </w:r>
        <w:r w:rsidRPr="00AF6C2B" w:rsidDel="00DD6CBD">
          <w:rPr>
            <w:sz w:val="22"/>
            <w:szCs w:val="22"/>
          </w:rPr>
          <w:delText xml:space="preserve"> there will be a new node to my Dungeon when we get there. I’m hoping proximity has </w:delText>
        </w:r>
        <w:r w:rsidR="00752CF1" w:rsidRPr="00AF6C2B" w:rsidDel="00DD6CBD">
          <w:rPr>
            <w:sz w:val="22"/>
            <w:szCs w:val="22"/>
          </w:rPr>
          <w:delText>something</w:delText>
        </w:r>
        <w:r w:rsidRPr="00AF6C2B" w:rsidDel="00DD6CBD">
          <w:rPr>
            <w:sz w:val="22"/>
            <w:szCs w:val="22"/>
          </w:rPr>
          <w:delText xml:space="preserve"> to do with how these things work.</w:delText>
        </w:r>
      </w:del>
      <w:r w:rsidRPr="00AF6C2B">
        <w:rPr>
          <w:sz w:val="22"/>
          <w:szCs w:val="22"/>
        </w:rPr>
        <w:t xml:space="preserve"> </w:t>
      </w:r>
    </w:p>
    <w:sectPr w:rsidR="003C46A2" w:rsidRPr="00AF6C2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2E307" w14:textId="77777777" w:rsidR="00CA551E" w:rsidRDefault="00CA551E" w:rsidP="00AF6C2B">
      <w:pPr>
        <w:spacing w:after="0" w:line="240" w:lineRule="auto"/>
      </w:pPr>
      <w:r>
        <w:separator/>
      </w:r>
    </w:p>
  </w:endnote>
  <w:endnote w:type="continuationSeparator" w:id="0">
    <w:p w14:paraId="2641DFA7" w14:textId="77777777" w:rsidR="00CA551E" w:rsidRDefault="00CA551E" w:rsidP="00AF6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0"/>
      </w:rPr>
      <w:id w:val="-1276868867"/>
      <w:docPartObj>
        <w:docPartGallery w:val="Page Numbers (Bottom of Page)"/>
        <w:docPartUnique/>
      </w:docPartObj>
    </w:sdtPr>
    <w:sdtEndPr>
      <w:rPr>
        <w:noProof/>
      </w:rPr>
    </w:sdtEndPr>
    <w:sdtContent>
      <w:p w14:paraId="4C2BC243" w14:textId="33A972AF" w:rsidR="00AF6C2B" w:rsidRPr="004B3B42" w:rsidRDefault="00AF6C2B">
        <w:pPr>
          <w:pStyle w:val="Footer"/>
          <w:jc w:val="center"/>
          <w:rPr>
            <w:sz w:val="18"/>
            <w:szCs w:val="10"/>
          </w:rPr>
        </w:pPr>
        <w:r w:rsidRPr="004B3B42">
          <w:rPr>
            <w:sz w:val="18"/>
            <w:szCs w:val="10"/>
          </w:rPr>
          <w:fldChar w:fldCharType="begin"/>
        </w:r>
        <w:r w:rsidRPr="004B3B42">
          <w:rPr>
            <w:sz w:val="18"/>
            <w:szCs w:val="10"/>
          </w:rPr>
          <w:instrText xml:space="preserve"> PAGE   \* MERGEFORMAT </w:instrText>
        </w:r>
        <w:r w:rsidRPr="004B3B42">
          <w:rPr>
            <w:sz w:val="18"/>
            <w:szCs w:val="10"/>
          </w:rPr>
          <w:fldChar w:fldCharType="separate"/>
        </w:r>
        <w:r w:rsidRPr="004B3B42">
          <w:rPr>
            <w:noProof/>
            <w:sz w:val="18"/>
            <w:szCs w:val="10"/>
          </w:rPr>
          <w:t>2</w:t>
        </w:r>
        <w:r w:rsidRPr="004B3B42">
          <w:rPr>
            <w:noProof/>
            <w:sz w:val="18"/>
            <w:szCs w:val="10"/>
          </w:rPr>
          <w:fldChar w:fldCharType="end"/>
        </w:r>
      </w:p>
    </w:sdtContent>
  </w:sdt>
  <w:p w14:paraId="321CD1F7" w14:textId="77777777" w:rsidR="00AF6C2B" w:rsidRDefault="00AF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76E7EA" w14:textId="77777777" w:rsidR="00CA551E" w:rsidRDefault="00CA551E" w:rsidP="00AF6C2B">
      <w:pPr>
        <w:spacing w:after="0" w:line="240" w:lineRule="auto"/>
      </w:pPr>
      <w:r>
        <w:separator/>
      </w:r>
    </w:p>
  </w:footnote>
  <w:footnote w:type="continuationSeparator" w:id="0">
    <w:p w14:paraId="22912A84" w14:textId="77777777" w:rsidR="00CA551E" w:rsidRDefault="00CA551E" w:rsidP="00AF6C2B">
      <w:pPr>
        <w:spacing w:after="0" w:line="240" w:lineRule="auto"/>
      </w:pPr>
      <w:r>
        <w:continuationSeparator/>
      </w:r>
    </w:p>
  </w:footnote>
  <w:footnote w:id="1">
    <w:p w14:paraId="478E6C6F" w14:textId="7E07800D" w:rsidR="007512BF" w:rsidDel="00DD6CBD" w:rsidRDefault="007512BF">
      <w:pPr>
        <w:pStyle w:val="FootnoteText"/>
        <w:rPr>
          <w:del w:id="182" w:author="Scott Cole" w:date="2023-02-01T14:56:00Z"/>
        </w:rPr>
      </w:pPr>
      <w:del w:id="183" w:author="Scott Cole" w:date="2023-02-01T14:56:00Z">
        <w:r w:rsidDel="00DD6CBD">
          <w:rPr>
            <w:rStyle w:val="FootnoteReference"/>
          </w:rPr>
          <w:footnoteRef/>
        </w:r>
        <w:r w:rsidDel="00DD6CBD">
          <w:delText xml:space="preserve"> A DJ record scratching technique commonly used in beat intros or transitions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A8FB5" w14:textId="5D05A0F2" w:rsidR="00485472" w:rsidRPr="004B3B42" w:rsidRDefault="00485472">
    <w:pPr>
      <w:pStyle w:val="Header"/>
      <w:rPr>
        <w:sz w:val="12"/>
        <w:szCs w:val="4"/>
      </w:rPr>
    </w:pPr>
    <w:r w:rsidRPr="004B3B42">
      <w:rPr>
        <w:sz w:val="12"/>
        <w:szCs w:val="4"/>
      </w:rPr>
      <w:t>Th</w:t>
    </w:r>
    <w:r w:rsidR="00E67B34">
      <w:rPr>
        <w:sz w:val="12"/>
        <w:szCs w:val="4"/>
      </w:rPr>
      <w:t xml:space="preserve">is is </w:t>
    </w:r>
    <w:r w:rsidRPr="004B3B42">
      <w:rPr>
        <w:sz w:val="12"/>
        <w:szCs w:val="4"/>
      </w:rPr>
      <w:t xml:space="preserve"> an </w:t>
    </w:r>
    <w:r w:rsidR="00E67B34">
      <w:rPr>
        <w:sz w:val="12"/>
        <w:szCs w:val="4"/>
      </w:rPr>
      <w:t>h</w:t>
    </w:r>
    <w:r w:rsidRPr="004B3B42">
      <w:rPr>
        <w:sz w:val="12"/>
        <w:szCs w:val="4"/>
      </w:rPr>
      <w:t xml:space="preserve">omage to Dr. </w:t>
    </w:r>
    <w:r w:rsidR="00E67B34">
      <w:rPr>
        <w:sz w:val="12"/>
        <w:szCs w:val="4"/>
      </w:rPr>
      <w:t xml:space="preserve">Aleron </w:t>
    </w:r>
    <w:r w:rsidRPr="004B3B42">
      <w:rPr>
        <w:sz w:val="12"/>
        <w:szCs w:val="4"/>
      </w:rPr>
      <w:t xml:space="preserve">Kong </w:t>
    </w:r>
    <w:r w:rsidR="008A4406">
      <w:rPr>
        <w:sz w:val="12"/>
        <w:szCs w:val="4"/>
      </w:rPr>
      <w:t>the author of</w:t>
    </w:r>
    <w:r w:rsidRPr="004B3B42">
      <w:rPr>
        <w:sz w:val="12"/>
        <w:szCs w:val="4"/>
      </w:rPr>
      <w:t xml:space="preserve"> The Land</w:t>
    </w:r>
    <w:r w:rsidR="008A4406">
      <w:rPr>
        <w:sz w:val="12"/>
        <w:szCs w:val="4"/>
      </w:rPr>
      <w:t xml:space="preserve"> </w:t>
    </w:r>
    <w:r w:rsidR="00E67B34">
      <w:rPr>
        <w:sz w:val="12"/>
        <w:szCs w:val="4"/>
      </w:rPr>
      <w:t xml:space="preserve">LitRPG book </w:t>
    </w:r>
    <w:r w:rsidR="008A4406">
      <w:rPr>
        <w:sz w:val="12"/>
        <w:szCs w:val="4"/>
      </w:rPr>
      <w:t>series  - Respectfully written b</w:t>
    </w:r>
    <w:r w:rsidRPr="004B3B42">
      <w:rPr>
        <w:sz w:val="12"/>
        <w:szCs w:val="4"/>
      </w:rPr>
      <w:t>y Scott A. Cole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F35"/>
    <w:multiLevelType w:val="multilevel"/>
    <w:tmpl w:val="EBF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83AD7"/>
    <w:multiLevelType w:val="multilevel"/>
    <w:tmpl w:val="3764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F517F4"/>
    <w:multiLevelType w:val="multilevel"/>
    <w:tmpl w:val="1E0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E87669"/>
    <w:multiLevelType w:val="multilevel"/>
    <w:tmpl w:val="EC70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3733A5"/>
    <w:multiLevelType w:val="multilevel"/>
    <w:tmpl w:val="EBB0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D030CE"/>
    <w:multiLevelType w:val="multilevel"/>
    <w:tmpl w:val="2FD6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4F7B66"/>
    <w:multiLevelType w:val="multilevel"/>
    <w:tmpl w:val="AF2E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4A522F"/>
    <w:multiLevelType w:val="multilevel"/>
    <w:tmpl w:val="1EC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C065C"/>
    <w:multiLevelType w:val="multilevel"/>
    <w:tmpl w:val="329C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EA7BB8"/>
    <w:multiLevelType w:val="multilevel"/>
    <w:tmpl w:val="4A143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A313A3"/>
    <w:multiLevelType w:val="multilevel"/>
    <w:tmpl w:val="F108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2599439">
    <w:abstractNumId w:val="8"/>
  </w:num>
  <w:num w:numId="2" w16cid:durableId="20975634">
    <w:abstractNumId w:val="5"/>
  </w:num>
  <w:num w:numId="3" w16cid:durableId="890574386">
    <w:abstractNumId w:val="0"/>
  </w:num>
  <w:num w:numId="4" w16cid:durableId="533613248">
    <w:abstractNumId w:val="1"/>
  </w:num>
  <w:num w:numId="5" w16cid:durableId="1740328304">
    <w:abstractNumId w:val="6"/>
  </w:num>
  <w:num w:numId="6" w16cid:durableId="2067874957">
    <w:abstractNumId w:val="9"/>
  </w:num>
  <w:num w:numId="7" w16cid:durableId="1001667138">
    <w:abstractNumId w:val="10"/>
  </w:num>
  <w:num w:numId="8" w16cid:durableId="1111125183">
    <w:abstractNumId w:val="3"/>
  </w:num>
  <w:num w:numId="9" w16cid:durableId="540434374">
    <w:abstractNumId w:val="2"/>
  </w:num>
  <w:num w:numId="10" w16cid:durableId="1951811680">
    <w:abstractNumId w:val="4"/>
  </w:num>
  <w:num w:numId="11" w16cid:durableId="163841060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Cole">
    <w15:presenceInfo w15:providerId="None" w15:userId="Scott Co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76"/>
    <w:rsid w:val="000D5261"/>
    <w:rsid w:val="000E3066"/>
    <w:rsid w:val="00117938"/>
    <w:rsid w:val="00120377"/>
    <w:rsid w:val="001330F5"/>
    <w:rsid w:val="001435E9"/>
    <w:rsid w:val="001478F3"/>
    <w:rsid w:val="00152F66"/>
    <w:rsid w:val="001B3D7B"/>
    <w:rsid w:val="001E478D"/>
    <w:rsid w:val="00231D01"/>
    <w:rsid w:val="00254BF7"/>
    <w:rsid w:val="00273897"/>
    <w:rsid w:val="002A1F5C"/>
    <w:rsid w:val="002D01E8"/>
    <w:rsid w:val="002E3A70"/>
    <w:rsid w:val="00310F77"/>
    <w:rsid w:val="00371B42"/>
    <w:rsid w:val="00373535"/>
    <w:rsid w:val="00383B38"/>
    <w:rsid w:val="0039329A"/>
    <w:rsid w:val="003A194E"/>
    <w:rsid w:val="003A7341"/>
    <w:rsid w:val="003C3453"/>
    <w:rsid w:val="003C46A2"/>
    <w:rsid w:val="003C5721"/>
    <w:rsid w:val="003D383B"/>
    <w:rsid w:val="003F5AB8"/>
    <w:rsid w:val="00485472"/>
    <w:rsid w:val="004B3B42"/>
    <w:rsid w:val="004B526D"/>
    <w:rsid w:val="004B66E8"/>
    <w:rsid w:val="004C14B4"/>
    <w:rsid w:val="004D7C90"/>
    <w:rsid w:val="004F2437"/>
    <w:rsid w:val="005216E5"/>
    <w:rsid w:val="00522265"/>
    <w:rsid w:val="00523CE3"/>
    <w:rsid w:val="00525C32"/>
    <w:rsid w:val="005262AB"/>
    <w:rsid w:val="00581493"/>
    <w:rsid w:val="00587D20"/>
    <w:rsid w:val="00592F63"/>
    <w:rsid w:val="00593C39"/>
    <w:rsid w:val="0064081A"/>
    <w:rsid w:val="00652C1A"/>
    <w:rsid w:val="00656CB1"/>
    <w:rsid w:val="00667AFD"/>
    <w:rsid w:val="0069137C"/>
    <w:rsid w:val="006C2C07"/>
    <w:rsid w:val="006E4870"/>
    <w:rsid w:val="007231EC"/>
    <w:rsid w:val="00743B21"/>
    <w:rsid w:val="007512BF"/>
    <w:rsid w:val="00752CF1"/>
    <w:rsid w:val="007534ED"/>
    <w:rsid w:val="00762D05"/>
    <w:rsid w:val="007678A3"/>
    <w:rsid w:val="00777E6D"/>
    <w:rsid w:val="007B083C"/>
    <w:rsid w:val="007C3A76"/>
    <w:rsid w:val="007D2716"/>
    <w:rsid w:val="007D7933"/>
    <w:rsid w:val="007E7E58"/>
    <w:rsid w:val="007F381E"/>
    <w:rsid w:val="007F4CE1"/>
    <w:rsid w:val="008222C6"/>
    <w:rsid w:val="00876768"/>
    <w:rsid w:val="008859A1"/>
    <w:rsid w:val="008A4406"/>
    <w:rsid w:val="008A539F"/>
    <w:rsid w:val="008B2F1A"/>
    <w:rsid w:val="00902C5E"/>
    <w:rsid w:val="0091270E"/>
    <w:rsid w:val="009144C3"/>
    <w:rsid w:val="00931B51"/>
    <w:rsid w:val="00961C9B"/>
    <w:rsid w:val="009D34F1"/>
    <w:rsid w:val="009F721C"/>
    <w:rsid w:val="00A26527"/>
    <w:rsid w:val="00A52999"/>
    <w:rsid w:val="00A84767"/>
    <w:rsid w:val="00A97A43"/>
    <w:rsid w:val="00AA0632"/>
    <w:rsid w:val="00AA7A97"/>
    <w:rsid w:val="00AF42CA"/>
    <w:rsid w:val="00AF496A"/>
    <w:rsid w:val="00AF6C2B"/>
    <w:rsid w:val="00B04484"/>
    <w:rsid w:val="00B11E2A"/>
    <w:rsid w:val="00B23141"/>
    <w:rsid w:val="00B71FB6"/>
    <w:rsid w:val="00B72559"/>
    <w:rsid w:val="00B83B1F"/>
    <w:rsid w:val="00BB0181"/>
    <w:rsid w:val="00BB73A4"/>
    <w:rsid w:val="00BD5995"/>
    <w:rsid w:val="00C04DEE"/>
    <w:rsid w:val="00C0573B"/>
    <w:rsid w:val="00C53CBE"/>
    <w:rsid w:val="00C652D7"/>
    <w:rsid w:val="00C774C8"/>
    <w:rsid w:val="00CA493C"/>
    <w:rsid w:val="00CA551E"/>
    <w:rsid w:val="00CB17C6"/>
    <w:rsid w:val="00CD1BE4"/>
    <w:rsid w:val="00CE464B"/>
    <w:rsid w:val="00CE6159"/>
    <w:rsid w:val="00CE6618"/>
    <w:rsid w:val="00D00B68"/>
    <w:rsid w:val="00D072F9"/>
    <w:rsid w:val="00D34A88"/>
    <w:rsid w:val="00D34A9D"/>
    <w:rsid w:val="00D35F46"/>
    <w:rsid w:val="00D50BDE"/>
    <w:rsid w:val="00D81FAF"/>
    <w:rsid w:val="00D87319"/>
    <w:rsid w:val="00D940FE"/>
    <w:rsid w:val="00DA07B3"/>
    <w:rsid w:val="00DB0450"/>
    <w:rsid w:val="00DC7FF4"/>
    <w:rsid w:val="00DD0A30"/>
    <w:rsid w:val="00DD6CBD"/>
    <w:rsid w:val="00E059AE"/>
    <w:rsid w:val="00E1087C"/>
    <w:rsid w:val="00E11200"/>
    <w:rsid w:val="00E160E9"/>
    <w:rsid w:val="00E17F7E"/>
    <w:rsid w:val="00E26066"/>
    <w:rsid w:val="00E47199"/>
    <w:rsid w:val="00E52886"/>
    <w:rsid w:val="00E67B34"/>
    <w:rsid w:val="00ED3780"/>
    <w:rsid w:val="00EE2178"/>
    <w:rsid w:val="00F1536A"/>
    <w:rsid w:val="00F3176B"/>
    <w:rsid w:val="00F40001"/>
    <w:rsid w:val="00F45C7A"/>
    <w:rsid w:val="00F465E6"/>
    <w:rsid w:val="00F71324"/>
    <w:rsid w:val="00F86678"/>
    <w:rsid w:val="00F92522"/>
    <w:rsid w:val="00F96221"/>
    <w:rsid w:val="00FA6CD0"/>
    <w:rsid w:val="00FB418E"/>
    <w:rsid w:val="00FE48F3"/>
    <w:rsid w:val="00FF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D9C334"/>
  <w15:chartTrackingRefBased/>
  <w15:docId w15:val="{E910F7D8-0DE5-4D03-ACCE-8695671B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C2B"/>
  </w:style>
  <w:style w:type="paragraph" w:styleId="Footer">
    <w:name w:val="footer"/>
    <w:basedOn w:val="Normal"/>
    <w:link w:val="FooterChar"/>
    <w:uiPriority w:val="99"/>
    <w:unhideWhenUsed/>
    <w:rsid w:val="00AF6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C2B"/>
  </w:style>
  <w:style w:type="paragraph" w:styleId="Revision">
    <w:name w:val="Revision"/>
    <w:hidden/>
    <w:uiPriority w:val="99"/>
    <w:semiHidden/>
    <w:rsid w:val="003C5721"/>
    <w:pPr>
      <w:spacing w:after="0" w:line="240" w:lineRule="auto"/>
    </w:pPr>
  </w:style>
  <w:style w:type="paragraph" w:styleId="FootnoteText">
    <w:name w:val="footnote text"/>
    <w:basedOn w:val="Normal"/>
    <w:link w:val="FootnoteTextChar"/>
    <w:uiPriority w:val="99"/>
    <w:semiHidden/>
    <w:unhideWhenUsed/>
    <w:rsid w:val="007512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12BF"/>
    <w:rPr>
      <w:sz w:val="20"/>
      <w:szCs w:val="20"/>
    </w:rPr>
  </w:style>
  <w:style w:type="character" w:styleId="FootnoteReference">
    <w:name w:val="footnote reference"/>
    <w:basedOn w:val="DefaultParagraphFont"/>
    <w:uiPriority w:val="99"/>
    <w:semiHidden/>
    <w:unhideWhenUsed/>
    <w:rsid w:val="007512BF"/>
    <w:rPr>
      <w:vertAlign w:val="superscript"/>
    </w:rPr>
  </w:style>
  <w:style w:type="paragraph" w:styleId="NormalWeb">
    <w:name w:val="Normal (Web)"/>
    <w:basedOn w:val="Normal"/>
    <w:uiPriority w:val="99"/>
    <w:semiHidden/>
    <w:unhideWhenUsed/>
    <w:rsid w:val="00AF496A"/>
    <w:pPr>
      <w:spacing w:before="100" w:beforeAutospacing="1" w:after="100" w:afterAutospacing="1" w:line="240" w:lineRule="auto"/>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85698">
      <w:bodyDiv w:val="1"/>
      <w:marLeft w:val="0"/>
      <w:marRight w:val="0"/>
      <w:marTop w:val="0"/>
      <w:marBottom w:val="0"/>
      <w:divBdr>
        <w:top w:val="none" w:sz="0" w:space="0" w:color="auto"/>
        <w:left w:val="none" w:sz="0" w:space="0" w:color="auto"/>
        <w:bottom w:val="none" w:sz="0" w:space="0" w:color="auto"/>
        <w:right w:val="none" w:sz="0" w:space="0" w:color="auto"/>
      </w:divBdr>
    </w:div>
    <w:div w:id="153958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6981</Words>
  <Characters>39797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3</cp:revision>
  <cp:lastPrinted>2023-01-31T18:40:00Z</cp:lastPrinted>
  <dcterms:created xsi:type="dcterms:W3CDTF">2023-02-05T21:34:00Z</dcterms:created>
  <dcterms:modified xsi:type="dcterms:W3CDTF">2023-02-05T21:35:00Z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04324f92-1bda-4ae4-9933-0dbe91fbb12a</vt:lpwstr>
  </property>
</Properties>
</file>