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customXmlInsRangeStart w:id="0" w:author="Scott Cole" w:date="2022-12-01T09:01:00Z"/>
    <w:sdt>
      <w:sdtPr>
        <w:rPr>
          <w:color w:val="4472C4" w:themeColor="accent1"/>
        </w:rPr>
        <w:id w:val="-507899328"/>
        <w:docPartObj>
          <w:docPartGallery w:val="Cover Pages"/>
          <w:docPartUnique/>
        </w:docPartObj>
      </w:sdtPr>
      <w:sdtEndPr>
        <w:rPr>
          <w:rFonts w:ascii="Verdana" w:eastAsiaTheme="minorHAnsi" w:hAnsi="Verdana" w:cstheme="minorHAnsi"/>
          <w:color w:val="auto"/>
          <w:sz w:val="24"/>
          <w:szCs w:val="24"/>
        </w:rPr>
      </w:sdtEndPr>
      <w:sdtContent>
        <w:customXmlInsRangeEnd w:id="0"/>
        <w:p w14:paraId="446715CD" w14:textId="516027A5" w:rsidR="00705D38" w:rsidRDefault="00705D38">
          <w:pPr>
            <w:pStyle w:val="NoSpacing"/>
            <w:spacing w:before="1540" w:after="240"/>
            <w:jc w:val="center"/>
            <w:rPr>
              <w:ins w:id="1" w:author="Scott Cole" w:date="2022-12-01T09:01:00Z"/>
              <w:color w:val="4472C4" w:themeColor="accent1"/>
            </w:rPr>
          </w:pPr>
          <w:ins w:id="2" w:author="Scott Cole" w:date="2022-12-01T09:01:00Z">
            <w:r>
              <w:rPr>
                <w:noProof/>
                <w:color w:val="4472C4" w:themeColor="accent1"/>
              </w:rPr>
              <w:drawing>
                <wp:inline distT="0" distB="0" distL="0" distR="0" wp14:anchorId="614D8EE4" wp14:editId="776FA8D3">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ins>
        </w:p>
        <w:customXmlInsRangeStart w:id="3" w:author="Scott Cole" w:date="2022-12-01T09:01:00Z"/>
        <w:sdt>
          <w:sdtPr>
            <w:rPr>
              <w:rFonts w:asciiTheme="majorHAnsi" w:eastAsiaTheme="majorEastAsia" w:hAnsiTheme="majorHAnsi" w:cstheme="majorBidi"/>
              <w:caps/>
              <w:color w:val="4472C4" w:themeColor="accent1"/>
              <w:sz w:val="72"/>
              <w:szCs w:val="72"/>
            </w:rPr>
            <w:alias w:val="Title"/>
            <w:tag w:val=""/>
            <w:id w:val="1735040861"/>
            <w:placeholder>
              <w:docPart w:val="45D7AA2D7D9E40FB90ACCEA276673B8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customXmlInsRangeEnd w:id="3"/>
            <w:p w14:paraId="41BC3A35" w14:textId="2834760B" w:rsidR="00705D38" w:rsidRDefault="00705D38">
              <w:pPr>
                <w:pStyle w:val="NoSpacing"/>
                <w:pBdr>
                  <w:top w:val="single" w:sz="6" w:space="6" w:color="4472C4" w:themeColor="accent1"/>
                  <w:bottom w:val="single" w:sz="6" w:space="6" w:color="4472C4" w:themeColor="accent1"/>
                </w:pBdr>
                <w:spacing w:after="240"/>
                <w:jc w:val="center"/>
                <w:rPr>
                  <w:ins w:id="4" w:author="Scott Cole" w:date="2022-12-01T09:01:00Z"/>
                  <w:rFonts w:asciiTheme="majorHAnsi" w:eastAsiaTheme="majorEastAsia" w:hAnsiTheme="majorHAnsi" w:cstheme="majorBidi"/>
                  <w:caps/>
                  <w:color w:val="4472C4" w:themeColor="accent1"/>
                  <w:sz w:val="80"/>
                  <w:szCs w:val="80"/>
                </w:rPr>
              </w:pPr>
              <w:ins w:id="5" w:author="Scott Cole" w:date="2022-12-01T09:01:00Z">
                <w:r>
                  <w:rPr>
                    <w:rFonts w:asciiTheme="majorHAnsi" w:eastAsiaTheme="majorEastAsia" w:hAnsiTheme="majorHAnsi" w:cstheme="majorBidi"/>
                    <w:caps/>
                    <w:color w:val="4472C4" w:themeColor="accent1"/>
                    <w:sz w:val="72"/>
                    <w:szCs w:val="72"/>
                  </w:rPr>
                  <w:t xml:space="preserve">10 Blinks to </w:t>
                </w:r>
              </w:ins>
              <w:ins w:id="6" w:author="Scott Cole" w:date="2022-12-01T09:05:00Z">
                <w:r w:rsidR="00FA51C2">
                  <w:rPr>
                    <w:rFonts w:asciiTheme="majorHAnsi" w:eastAsiaTheme="majorEastAsia" w:hAnsiTheme="majorHAnsi" w:cstheme="majorBidi"/>
                    <w:caps/>
                    <w:color w:val="4472C4" w:themeColor="accent1"/>
                    <w:sz w:val="72"/>
                    <w:szCs w:val="72"/>
                  </w:rPr>
                  <w:t>rejuvenation</w:t>
                </w:r>
              </w:ins>
            </w:p>
            <w:customXmlInsRangeStart w:id="7" w:author="Scott Cole" w:date="2022-12-01T09:01:00Z"/>
          </w:sdtContent>
        </w:sdt>
        <w:customXmlInsRangeEnd w:id="7"/>
        <w:customXmlInsRangeStart w:id="8" w:author="Scott Cole" w:date="2022-12-01T09:01:00Z"/>
        <w:sdt>
          <w:sdtPr>
            <w:rPr>
              <w:color w:val="4472C4" w:themeColor="accent1"/>
              <w:sz w:val="28"/>
              <w:szCs w:val="28"/>
            </w:rPr>
            <w:alias w:val="Subtitle"/>
            <w:tag w:val=""/>
            <w:id w:val="328029620"/>
            <w:placeholder>
              <w:docPart w:val="CC53D9B71D4243078BDCC6FDC629BA6B"/>
            </w:placeholder>
            <w:dataBinding w:prefixMappings="xmlns:ns0='http://purl.org/dc/elements/1.1/' xmlns:ns1='http://schemas.openxmlformats.org/package/2006/metadata/core-properties' " w:xpath="/ns1:coreProperties[1]/ns0:subject[1]" w:storeItemID="{6C3C8BC8-F283-45AE-878A-BAB7291924A1}"/>
            <w:text/>
          </w:sdtPr>
          <w:sdtContent>
            <w:customXmlInsRangeEnd w:id="8"/>
            <w:p w14:paraId="6D11C9D5" w14:textId="17AF13E3" w:rsidR="00705D38" w:rsidRDefault="00FA51C2">
              <w:pPr>
                <w:pStyle w:val="NoSpacing"/>
                <w:jc w:val="center"/>
                <w:rPr>
                  <w:ins w:id="9" w:author="Scott Cole" w:date="2022-12-01T09:01:00Z"/>
                  <w:color w:val="4472C4" w:themeColor="accent1"/>
                  <w:sz w:val="28"/>
                  <w:szCs w:val="28"/>
                </w:rPr>
              </w:pPr>
              <w:ins w:id="10" w:author="Scott Cole" w:date="2022-12-01T09:01:00Z">
                <w:r>
                  <w:rPr>
                    <w:color w:val="4472C4" w:themeColor="accent1"/>
                    <w:sz w:val="28"/>
                    <w:szCs w:val="28"/>
                  </w:rPr>
                  <w:t>Countdown to Blink</w:t>
                </w:r>
              </w:ins>
            </w:p>
            <w:customXmlInsRangeStart w:id="11" w:author="Scott Cole" w:date="2022-12-01T09:01:00Z"/>
          </w:sdtContent>
        </w:sdt>
        <w:customXmlInsRangeEnd w:id="11"/>
        <w:p w14:paraId="5E78F4A0" w14:textId="77777777" w:rsidR="00705D38" w:rsidRDefault="00705D38">
          <w:pPr>
            <w:pStyle w:val="NoSpacing"/>
            <w:spacing w:before="480"/>
            <w:jc w:val="center"/>
            <w:rPr>
              <w:ins w:id="12" w:author="Scott Cole" w:date="2022-12-01T09:01:00Z"/>
              <w:color w:val="4472C4" w:themeColor="accent1"/>
            </w:rPr>
          </w:pPr>
          <w:ins w:id="13" w:author="Scott Cole" w:date="2022-12-01T09:01:00Z">
            <w:r>
              <w:rPr>
                <w:noProof/>
                <w:color w:val="4472C4" w:themeColor="accent1"/>
              </w:rPr>
              <mc:AlternateContent>
                <mc:Choice Requires="wps">
                  <w:drawing>
                    <wp:anchor distT="0" distB="0" distL="114300" distR="114300" simplePos="0" relativeHeight="251659264" behindDoc="0" locked="0" layoutInCell="1" allowOverlap="1" wp14:anchorId="11ACAB5A" wp14:editId="2836698C">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12-01T00:00:00Z">
                                      <w:dateFormat w:val="MMMM d, yyyy"/>
                                      <w:lid w:val="en-US"/>
                                      <w:storeMappedDataAs w:val="dateTime"/>
                                      <w:calendar w:val="gregorian"/>
                                    </w:date>
                                  </w:sdtPr>
                                  <w:sdtContent>
                                    <w:p w14:paraId="2EF1A167" w14:textId="3FFBCA94" w:rsidR="00705D38" w:rsidRDefault="00FA51C2">
                                      <w:pPr>
                                        <w:pStyle w:val="NoSpacing"/>
                                        <w:spacing w:after="40"/>
                                        <w:jc w:val="center"/>
                                        <w:rPr>
                                          <w:caps/>
                                          <w:color w:val="4472C4" w:themeColor="accent1"/>
                                          <w:sz w:val="28"/>
                                          <w:szCs w:val="28"/>
                                        </w:rPr>
                                      </w:pPr>
                                      <w:ins w:id="14" w:author="Scott Cole" w:date="2022-12-01T09:07:00Z">
                                        <w:r>
                                          <w:rPr>
                                            <w:caps/>
                                            <w:color w:val="4472C4" w:themeColor="accent1"/>
                                            <w:sz w:val="28"/>
                                            <w:szCs w:val="28"/>
                                          </w:rPr>
                                          <w:t>December 1, 2022</w:t>
                                        </w:r>
                                      </w:ins>
                                    </w:p>
                                  </w:sdtContent>
                                </w:sdt>
                                <w:p w14:paraId="06C9BE78" w14:textId="1F548403" w:rsidR="00705D38" w:rsidRDefault="00FA51C2">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ins w:id="15" w:author="Scott Cole" w:date="2022-12-01T09:08:00Z">
                                        <w:r>
                                          <w:rPr>
                                            <w:caps/>
                                            <w:color w:val="4472C4" w:themeColor="accent1"/>
                                          </w:rPr>
                                          <w:t>Scott Cole, 150left.com LLC</w:t>
                                        </w:r>
                                      </w:ins>
                                    </w:sdtContent>
                                  </w:sdt>
                                </w:p>
                                <w:p w14:paraId="049CB11A" w14:textId="59C072CB" w:rsidR="00705D38" w:rsidRDefault="00FA51C2">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ins w:id="16" w:author="Scott Cole" w:date="2022-12-01T09:08:00Z">
                                        <w:r>
                                          <w:rPr>
                                            <w:color w:val="4472C4" w:themeColor="accent1"/>
                                          </w:rPr>
                                          <w:t>300 Plum Street SPC 35 Capitola, CA 95010</w:t>
                                        </w:r>
                                      </w:ins>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1ACAB5A"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12-01T00:00:00Z">
                                <w:dateFormat w:val="MMMM d, yyyy"/>
                                <w:lid w:val="en-US"/>
                                <w:storeMappedDataAs w:val="dateTime"/>
                                <w:calendar w:val="gregorian"/>
                              </w:date>
                            </w:sdtPr>
                            <w:sdtContent>
                              <w:p w14:paraId="2EF1A167" w14:textId="3FFBCA94" w:rsidR="00705D38" w:rsidRDefault="00FA51C2">
                                <w:pPr>
                                  <w:pStyle w:val="NoSpacing"/>
                                  <w:spacing w:after="40"/>
                                  <w:jc w:val="center"/>
                                  <w:rPr>
                                    <w:caps/>
                                    <w:color w:val="4472C4" w:themeColor="accent1"/>
                                    <w:sz w:val="28"/>
                                    <w:szCs w:val="28"/>
                                  </w:rPr>
                                </w:pPr>
                                <w:ins w:id="17" w:author="Scott Cole" w:date="2022-12-01T09:07:00Z">
                                  <w:r>
                                    <w:rPr>
                                      <w:caps/>
                                      <w:color w:val="4472C4" w:themeColor="accent1"/>
                                      <w:sz w:val="28"/>
                                      <w:szCs w:val="28"/>
                                    </w:rPr>
                                    <w:t>December 1, 2022</w:t>
                                  </w:r>
                                </w:ins>
                              </w:p>
                            </w:sdtContent>
                          </w:sdt>
                          <w:p w14:paraId="06C9BE78" w14:textId="1F548403" w:rsidR="00705D38" w:rsidRDefault="00FA51C2">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ins w:id="18" w:author="Scott Cole" w:date="2022-12-01T09:08:00Z">
                                  <w:r>
                                    <w:rPr>
                                      <w:caps/>
                                      <w:color w:val="4472C4" w:themeColor="accent1"/>
                                    </w:rPr>
                                    <w:t>Scott Cole, 150left.com LLC</w:t>
                                  </w:r>
                                </w:ins>
                              </w:sdtContent>
                            </w:sdt>
                          </w:p>
                          <w:p w14:paraId="049CB11A" w14:textId="59C072CB" w:rsidR="00705D38" w:rsidRDefault="00FA51C2">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ins w:id="19" w:author="Scott Cole" w:date="2022-12-01T09:08:00Z">
                                  <w:r>
                                    <w:rPr>
                                      <w:color w:val="4472C4" w:themeColor="accent1"/>
                                    </w:rPr>
                                    <w:t>300 Plum Street SPC 35 Capitola, CA 95010</w:t>
                                  </w:r>
                                </w:ins>
                              </w:sdtContent>
                            </w:sdt>
                          </w:p>
                        </w:txbxContent>
                      </v:textbox>
                      <w10:wrap anchorx="margin" anchory="page"/>
                    </v:shape>
                  </w:pict>
                </mc:Fallback>
              </mc:AlternateContent>
            </w:r>
            <w:r>
              <w:rPr>
                <w:noProof/>
                <w:color w:val="4472C4" w:themeColor="accent1"/>
              </w:rPr>
              <w:drawing>
                <wp:inline distT="0" distB="0" distL="0" distR="0" wp14:anchorId="4A7BEF22" wp14:editId="0F91CBF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ins>
        </w:p>
        <w:p w14:paraId="5036565D" w14:textId="4F66FE4D" w:rsidR="00705D38" w:rsidRDefault="00705D38">
          <w:pPr>
            <w:rPr>
              <w:ins w:id="20" w:author="Scott Cole" w:date="2022-12-01T09:01:00Z"/>
              <w:rFonts w:ascii="Verdana" w:eastAsiaTheme="majorEastAsia" w:hAnsi="Verdana" w:cstheme="minorHAnsi"/>
              <w:color w:val="2F5496" w:themeColor="accent1" w:themeShade="BF"/>
              <w:sz w:val="24"/>
              <w:szCs w:val="32"/>
            </w:rPr>
          </w:pPr>
          <w:ins w:id="21" w:author="Scott Cole" w:date="2022-12-01T09:01:00Z">
            <w:r>
              <w:rPr>
                <w:rFonts w:ascii="Verdana" w:hAnsi="Verdana" w:cstheme="minorHAnsi"/>
                <w:sz w:val="24"/>
              </w:rPr>
              <w:br w:type="page"/>
            </w:r>
          </w:ins>
        </w:p>
        <w:customXmlInsRangeStart w:id="22" w:author="Scott Cole" w:date="2022-12-01T09:01:00Z"/>
      </w:sdtContent>
    </w:sdt>
    <w:customXmlInsRangeEnd w:id="22"/>
    <w:p w14:paraId="00D7A44D" w14:textId="4348B839" w:rsidR="003357D8" w:rsidRPr="008E65A6" w:rsidDel="00FA51C2" w:rsidRDefault="006D64B4" w:rsidP="00297CDB">
      <w:pPr>
        <w:pStyle w:val="Heading1"/>
        <w:rPr>
          <w:del w:id="23" w:author="Scott Cole" w:date="2022-12-01T09:11:00Z"/>
          <w:rFonts w:ascii="Verdana" w:hAnsi="Verdana" w:cstheme="minorHAnsi"/>
          <w:sz w:val="24"/>
        </w:rPr>
      </w:pPr>
      <w:del w:id="24" w:author="Scott Cole" w:date="2022-12-01T09:11:00Z">
        <w:r w:rsidDel="00FA51C2">
          <w:rPr>
            <w:rFonts w:ascii="Verdana" w:hAnsi="Verdana" w:cstheme="minorHAnsi"/>
            <w:sz w:val="24"/>
          </w:rPr>
          <w:lastRenderedPageBreak/>
          <w:delText xml:space="preserve">WT: </w:delText>
        </w:r>
        <w:r w:rsidR="003357D8" w:rsidRPr="008E65A6" w:rsidDel="00FA51C2">
          <w:rPr>
            <w:rFonts w:ascii="Verdana" w:hAnsi="Verdana" w:cstheme="minorHAnsi"/>
            <w:sz w:val="24"/>
          </w:rPr>
          <w:delText>10 Blinks to Salvation</w:delText>
        </w:r>
      </w:del>
    </w:p>
    <w:p w14:paraId="1664E644" w14:textId="0C261730" w:rsidR="003357D8" w:rsidDel="00FA51C2" w:rsidRDefault="003357D8">
      <w:pPr>
        <w:rPr>
          <w:del w:id="25" w:author="Scott Cole" w:date="2022-12-01T09:11:00Z"/>
          <w:rFonts w:ascii="Verdana" w:hAnsi="Verdana" w:cstheme="minorHAnsi"/>
          <w:sz w:val="24"/>
        </w:rPr>
      </w:pPr>
    </w:p>
    <w:p w14:paraId="1DDDA2FA" w14:textId="616569A2" w:rsidR="008E6FB2" w:rsidRDefault="008E6FB2" w:rsidP="00FA51C2">
      <w:pPr>
        <w:pStyle w:val="Heading1"/>
        <w:rPr>
          <w:ins w:id="26" w:author="Scott Cole" w:date="2022-12-01T09:00:00Z"/>
          <w:rFonts w:ascii="Verdana" w:hAnsi="Verdana" w:cstheme="minorHAnsi"/>
          <w:sz w:val="24"/>
        </w:rPr>
        <w:pPrChange w:id="27" w:author="Scott Cole" w:date="2022-12-01T09:10:00Z">
          <w:pPr>
            <w:pStyle w:val="Heading2"/>
          </w:pPr>
        </w:pPrChange>
      </w:pPr>
      <w:r w:rsidRPr="00212209">
        <w:rPr>
          <w:rFonts w:ascii="Verdana" w:hAnsi="Verdana" w:cstheme="minorHAnsi"/>
          <w:sz w:val="24"/>
        </w:rPr>
        <w:t>P</w:t>
      </w:r>
      <w:del w:id="28" w:author="Scott Cole" w:date="2022-12-01T09:32:00Z">
        <w:r w:rsidRPr="00212209" w:rsidDel="001D5C4A">
          <w:rPr>
            <w:rFonts w:ascii="Verdana" w:hAnsi="Verdana" w:cstheme="minorHAnsi"/>
            <w:sz w:val="24"/>
          </w:rPr>
          <w:delText>rologue</w:delText>
        </w:r>
      </w:del>
      <w:ins w:id="29" w:author="Scott Cole" w:date="2022-12-02T08:04:00Z">
        <w:r w:rsidR="00463538">
          <w:rPr>
            <w:rFonts w:ascii="Verdana" w:hAnsi="Verdana" w:cstheme="minorHAnsi"/>
            <w:sz w:val="24"/>
          </w:rPr>
          <w:t>rologue</w:t>
        </w:r>
      </w:ins>
    </w:p>
    <w:p w14:paraId="4E426828" w14:textId="77777777" w:rsidR="00705D38" w:rsidRPr="00705D38" w:rsidRDefault="00705D38" w:rsidP="00FA51C2">
      <w:pPr>
        <w:rPr>
          <w:rPrChange w:id="30" w:author="Scott Cole" w:date="2022-12-01T09:00:00Z">
            <w:rPr>
              <w:rFonts w:ascii="Verdana" w:hAnsi="Verdana" w:cstheme="minorHAnsi"/>
              <w:sz w:val="24"/>
              <w:szCs w:val="32"/>
            </w:rPr>
          </w:rPrChange>
        </w:rPr>
        <w:pPrChange w:id="31" w:author="Scott Cole" w:date="2022-12-01T09:10:00Z">
          <w:pPr>
            <w:pStyle w:val="Heading2"/>
          </w:pPr>
        </w:pPrChange>
      </w:pPr>
    </w:p>
    <w:p w14:paraId="45BEE087" w14:textId="7910C60D" w:rsidR="008E6FB2" w:rsidRPr="00212209" w:rsidRDefault="008E6FB2" w:rsidP="00FA51C2">
      <w:pPr>
        <w:rPr>
          <w:rFonts w:ascii="Verdana" w:eastAsiaTheme="majorEastAsia" w:hAnsi="Verdana" w:cstheme="minorHAnsi"/>
          <w:color w:val="2F5496" w:themeColor="accent1" w:themeShade="BF"/>
          <w:sz w:val="24"/>
          <w:szCs w:val="32"/>
        </w:rPr>
        <w:pPrChange w:id="32" w:author="Scott Cole" w:date="2022-12-01T09:10:00Z">
          <w:pPr>
            <w:spacing w:after="200" w:line="276" w:lineRule="auto"/>
          </w:pPr>
        </w:pPrChange>
      </w:pPr>
      <w:r w:rsidRPr="00212209">
        <w:rPr>
          <w:rFonts w:ascii="Verdana" w:eastAsiaTheme="majorEastAsia" w:hAnsi="Verdana" w:cstheme="minorHAnsi"/>
          <w:color w:val="2F5496" w:themeColor="accent1" w:themeShade="BF"/>
          <w:sz w:val="24"/>
          <w:szCs w:val="32"/>
        </w:rPr>
        <w:t xml:space="preserve">After the Drone Wars of 2037 which resulted in the loss of 500+ million human lives, the projections and the popular consensus </w:t>
      </w:r>
      <w:r w:rsidR="00D05BBD" w:rsidRPr="00212209">
        <w:rPr>
          <w:rFonts w:ascii="Verdana" w:eastAsiaTheme="majorEastAsia" w:hAnsi="Verdana" w:cstheme="minorHAnsi"/>
          <w:color w:val="2F5496" w:themeColor="accent1" w:themeShade="BF"/>
          <w:sz w:val="24"/>
          <w:szCs w:val="32"/>
        </w:rPr>
        <w:t>were</w:t>
      </w:r>
      <w:r w:rsidRPr="00212209">
        <w:rPr>
          <w:rFonts w:ascii="Verdana" w:eastAsiaTheme="majorEastAsia" w:hAnsi="Verdana" w:cstheme="minorHAnsi"/>
          <w:color w:val="2F5496" w:themeColor="accent1" w:themeShade="BF"/>
          <w:sz w:val="24"/>
          <w:szCs w:val="32"/>
        </w:rPr>
        <w:t xml:space="preserve"> that the next great war could take an added 1.2+ billion.  However, that was nothing in comparison to what was coming.</w:t>
      </w:r>
      <w:del w:id="33" w:author="Scott Cole" w:date="2022-12-01T08:59:00Z">
        <w:r w:rsidRPr="00212209" w:rsidDel="00705D38">
          <w:rPr>
            <w:rFonts w:ascii="Verdana" w:eastAsiaTheme="majorEastAsia" w:hAnsi="Verdana" w:cstheme="minorHAnsi"/>
            <w:color w:val="2F5496" w:themeColor="accent1" w:themeShade="BF"/>
            <w:sz w:val="24"/>
            <w:szCs w:val="32"/>
          </w:rPr>
          <w:delText xml:space="preserve">  </w:delText>
        </w:r>
      </w:del>
      <w:del w:id="34" w:author="Scott Cole" w:date="2022-12-01T08:58:00Z">
        <w:r w:rsidRPr="00212209" w:rsidDel="00705D38">
          <w:rPr>
            <w:rFonts w:ascii="Verdana" w:eastAsiaTheme="majorEastAsia" w:hAnsi="Verdana" w:cstheme="minorHAnsi"/>
            <w:color w:val="2F5496" w:themeColor="accent1" w:themeShade="BF"/>
            <w:sz w:val="24"/>
            <w:szCs w:val="32"/>
          </w:rPr>
          <w:delText>H</w:delText>
        </w:r>
      </w:del>
      <w:del w:id="35" w:author="Scott Cole" w:date="2022-12-01T08:59:00Z">
        <w:r w:rsidRPr="00212209" w:rsidDel="00705D38">
          <w:rPr>
            <w:rFonts w:ascii="Verdana" w:eastAsiaTheme="majorEastAsia" w:hAnsi="Verdana" w:cstheme="minorHAnsi"/>
            <w:color w:val="2F5496" w:themeColor="accent1" w:themeShade="BF"/>
            <w:sz w:val="24"/>
            <w:szCs w:val="32"/>
          </w:rPr>
          <w:delText>umanity had not paid attention.</w:delText>
        </w:r>
      </w:del>
    </w:p>
    <w:p w14:paraId="279A73EC" w14:textId="3E940AE0" w:rsidR="008E6FB2" w:rsidRPr="00212209" w:rsidDel="00705D38" w:rsidRDefault="008E6FB2" w:rsidP="00FA51C2">
      <w:pPr>
        <w:rPr>
          <w:moveFrom w:id="36" w:author="Scott Cole" w:date="2022-12-01T08:51:00Z"/>
          <w:rFonts w:ascii="Verdana" w:eastAsiaTheme="majorEastAsia" w:hAnsi="Verdana" w:cstheme="minorHAnsi"/>
          <w:color w:val="2F5496" w:themeColor="accent1" w:themeShade="BF"/>
          <w:sz w:val="24"/>
          <w:szCs w:val="32"/>
        </w:rPr>
        <w:pPrChange w:id="37" w:author="Scott Cole" w:date="2022-12-01T09:10:00Z">
          <w:pPr>
            <w:spacing w:after="200" w:line="276" w:lineRule="auto"/>
          </w:pPr>
        </w:pPrChange>
      </w:pPr>
      <w:moveFromRangeStart w:id="38" w:author="Scott Cole" w:date="2022-12-01T08:51:00Z" w:name="move120777114"/>
    </w:p>
    <w:p w14:paraId="2CBC5B89" w14:textId="22816C72" w:rsidR="008E6FB2" w:rsidRPr="00212209" w:rsidDel="00705D38" w:rsidRDefault="008E6FB2" w:rsidP="00FA51C2">
      <w:pPr>
        <w:rPr>
          <w:moveFrom w:id="39" w:author="Scott Cole" w:date="2022-12-01T08:51:00Z"/>
          <w:rFonts w:ascii="Verdana" w:eastAsiaTheme="majorEastAsia" w:hAnsi="Verdana" w:cstheme="minorHAnsi"/>
          <w:color w:val="2F5496" w:themeColor="accent1" w:themeShade="BF"/>
          <w:sz w:val="24"/>
          <w:szCs w:val="32"/>
        </w:rPr>
        <w:pPrChange w:id="40" w:author="Scott Cole" w:date="2022-12-01T09:10:00Z">
          <w:pPr>
            <w:spacing w:after="200" w:line="276" w:lineRule="auto"/>
          </w:pPr>
        </w:pPrChange>
      </w:pPr>
      <w:moveFrom w:id="41" w:author="Scott Cole" w:date="2022-12-01T08:51:00Z">
        <w:r w:rsidRPr="00212209" w:rsidDel="00705D38">
          <w:rPr>
            <w:rFonts w:ascii="Verdana" w:eastAsiaTheme="majorEastAsia" w:hAnsi="Verdana" w:cstheme="minorHAnsi"/>
            <w:color w:val="2F5496" w:themeColor="accent1" w:themeShade="BF"/>
            <w:sz w:val="24"/>
            <w:szCs w:val="32"/>
          </w:rPr>
          <w:t>The region called the Pacific Pale is sparsely populated.  This part of the world had not begun the clustering of humanity as it had done in the past.  Isolation was nothing new to our team as</w:t>
        </w:r>
        <w:r w:rsidR="00AA1622" w:rsidRPr="00212209" w:rsidDel="00705D38">
          <w:rPr>
            <w:rFonts w:ascii="Verdana" w:eastAsiaTheme="majorEastAsia" w:hAnsi="Verdana" w:cstheme="minorHAnsi"/>
            <w:color w:val="2F5496" w:themeColor="accent1" w:themeShade="BF"/>
            <w:sz w:val="24"/>
            <w:szCs w:val="32"/>
          </w:rPr>
          <w:t xml:space="preserve"> 90%</w:t>
        </w:r>
        <w:r w:rsidRPr="00212209" w:rsidDel="00705D38">
          <w:rPr>
            <w:rFonts w:ascii="Verdana" w:eastAsiaTheme="majorEastAsia" w:hAnsi="Verdana" w:cstheme="minorHAnsi"/>
            <w:color w:val="2F5496" w:themeColor="accent1" w:themeShade="BF"/>
            <w:sz w:val="24"/>
            <w:szCs w:val="32"/>
          </w:rPr>
          <w:t xml:space="preserve"> of their work is</w:t>
        </w:r>
        <w:r w:rsidR="00D05BBD" w:rsidRPr="00212209" w:rsidDel="00705D38">
          <w:rPr>
            <w:rFonts w:ascii="Verdana" w:eastAsiaTheme="majorEastAsia" w:hAnsi="Verdana" w:cstheme="minorHAnsi"/>
            <w:color w:val="2F5496" w:themeColor="accent1" w:themeShade="BF"/>
            <w:sz w:val="24"/>
            <w:szCs w:val="32"/>
          </w:rPr>
          <w:t xml:space="preserve"> accomplished</w:t>
        </w:r>
        <w:r w:rsidRPr="00212209" w:rsidDel="00705D38">
          <w:rPr>
            <w:rFonts w:ascii="Verdana" w:eastAsiaTheme="majorEastAsia" w:hAnsi="Verdana" w:cstheme="minorHAnsi"/>
            <w:color w:val="2F5496" w:themeColor="accent1" w:themeShade="BF"/>
            <w:sz w:val="24"/>
            <w:szCs w:val="32"/>
          </w:rPr>
          <w:t xml:space="preserve"> from their fortified self-sustaining habitat and VR compound.</w:t>
        </w:r>
      </w:moveFrom>
    </w:p>
    <w:p w14:paraId="7B7B47D8" w14:textId="5A2A25B5" w:rsidR="008E6FB2" w:rsidRPr="00212209" w:rsidDel="00705D38" w:rsidRDefault="008E6FB2" w:rsidP="00FA51C2">
      <w:pPr>
        <w:rPr>
          <w:moveFrom w:id="42" w:author="Scott Cole" w:date="2022-12-01T08:51:00Z"/>
          <w:rFonts w:ascii="Verdana" w:eastAsiaTheme="majorEastAsia" w:hAnsi="Verdana" w:cstheme="minorHAnsi"/>
          <w:color w:val="2F5496" w:themeColor="accent1" w:themeShade="BF"/>
          <w:sz w:val="24"/>
          <w:szCs w:val="32"/>
        </w:rPr>
        <w:pPrChange w:id="43" w:author="Scott Cole" w:date="2022-12-01T09:10:00Z">
          <w:pPr>
            <w:spacing w:after="200" w:line="276" w:lineRule="auto"/>
          </w:pPr>
        </w:pPrChange>
      </w:pPr>
    </w:p>
    <w:p w14:paraId="2F88F339" w14:textId="4A6859F2" w:rsidR="004860F4" w:rsidRPr="00212209" w:rsidDel="00705D38" w:rsidRDefault="004860F4" w:rsidP="00E71D0E">
      <w:pPr>
        <w:rPr>
          <w:moveFrom w:id="44" w:author="Scott Cole" w:date="2022-12-01T08:51:00Z"/>
          <w:rFonts w:ascii="Verdana" w:eastAsiaTheme="majorEastAsia" w:hAnsi="Verdana" w:cstheme="minorHAnsi"/>
          <w:color w:val="2F5496" w:themeColor="accent1" w:themeShade="BF"/>
          <w:sz w:val="24"/>
          <w:szCs w:val="32"/>
        </w:rPr>
      </w:pPr>
      <w:moveFrom w:id="45" w:author="Scott Cole" w:date="2022-12-01T08:51:00Z">
        <w:r w:rsidRPr="00212209" w:rsidDel="00705D38">
          <w:rPr>
            <w:rFonts w:ascii="Verdana" w:eastAsiaTheme="majorEastAsia" w:hAnsi="Verdana" w:cstheme="minorHAnsi"/>
            <w:color w:val="2F5496" w:themeColor="accent1" w:themeShade="BF"/>
            <w:sz w:val="24"/>
            <w:szCs w:val="32"/>
          </w:rPr>
          <w:t xml:space="preserve">The first instance of the SPARQ virtual space had been the </w:t>
        </w:r>
        <w:r w:rsidR="00D05BBD" w:rsidRPr="00212209" w:rsidDel="00705D38">
          <w:rPr>
            <w:rFonts w:ascii="Verdana" w:eastAsiaTheme="majorEastAsia" w:hAnsi="Verdana" w:cstheme="minorHAnsi"/>
            <w:color w:val="2F5496" w:themeColor="accent1" w:themeShade="BF"/>
            <w:sz w:val="24"/>
            <w:szCs w:val="32"/>
          </w:rPr>
          <w:t>C</w:t>
        </w:r>
        <w:r w:rsidRPr="00212209" w:rsidDel="00705D38">
          <w:rPr>
            <w:rFonts w:ascii="Verdana" w:eastAsiaTheme="majorEastAsia" w:hAnsi="Verdana" w:cstheme="minorHAnsi"/>
            <w:color w:val="2F5496" w:themeColor="accent1" w:themeShade="BF"/>
            <w:sz w:val="24"/>
            <w:szCs w:val="32"/>
          </w:rPr>
          <w:t xml:space="preserve">atnasium which developed into a sort of ninja cat school for minion bots. </w:t>
        </w:r>
      </w:moveFrom>
    </w:p>
    <w:p w14:paraId="33E7AEC5" w14:textId="204F6CD6" w:rsidR="004860F4" w:rsidRPr="00212209" w:rsidDel="00705D38" w:rsidRDefault="004860F4" w:rsidP="00E71D0E">
      <w:pPr>
        <w:rPr>
          <w:moveFrom w:id="46" w:author="Scott Cole" w:date="2022-12-01T08:51:00Z"/>
          <w:rFonts w:ascii="Verdana" w:eastAsiaTheme="majorEastAsia" w:hAnsi="Verdana" w:cstheme="minorHAnsi"/>
          <w:color w:val="2F5496" w:themeColor="accent1" w:themeShade="BF"/>
          <w:sz w:val="24"/>
          <w:szCs w:val="32"/>
        </w:rPr>
      </w:pPr>
    </w:p>
    <w:p w14:paraId="5A2885F8" w14:textId="3D5A2F1D" w:rsidR="004860F4" w:rsidRPr="00212209" w:rsidDel="00705D38" w:rsidRDefault="00AA1622" w:rsidP="00E71D0E">
      <w:pPr>
        <w:rPr>
          <w:moveFrom w:id="47" w:author="Scott Cole" w:date="2022-12-01T08:51:00Z"/>
          <w:rFonts w:ascii="Verdana" w:eastAsiaTheme="majorEastAsia" w:hAnsi="Verdana" w:cstheme="minorHAnsi"/>
          <w:color w:val="2F5496" w:themeColor="accent1" w:themeShade="BF"/>
          <w:sz w:val="24"/>
          <w:szCs w:val="32"/>
        </w:rPr>
      </w:pPr>
      <w:moveFrom w:id="48" w:author="Scott Cole" w:date="2022-12-01T08:51:00Z">
        <w:r w:rsidRPr="00212209" w:rsidDel="00705D38">
          <w:rPr>
            <w:rFonts w:ascii="Verdana" w:eastAsiaTheme="majorEastAsia" w:hAnsi="Verdana" w:cstheme="minorHAnsi"/>
            <w:color w:val="2F5496" w:themeColor="accent1" w:themeShade="BF"/>
            <w:sz w:val="24"/>
            <w:szCs w:val="32"/>
          </w:rPr>
          <w:t>The</w:t>
        </w:r>
        <w:r w:rsidR="004860F4" w:rsidRPr="00212209" w:rsidDel="00705D38">
          <w:rPr>
            <w:rFonts w:ascii="Verdana" w:eastAsiaTheme="majorEastAsia" w:hAnsi="Verdana" w:cstheme="minorHAnsi"/>
            <w:color w:val="2F5496" w:themeColor="accent1" w:themeShade="BF"/>
            <w:sz w:val="24"/>
            <w:szCs w:val="32"/>
          </w:rPr>
          <w:t xml:space="preserve"> little virtual ninja-cats became useful as information gathering and spy bots that managed the communications for the team since the world had become so fragmented the internet was broken… as in, it had become fractured and society broke.</w:t>
        </w:r>
      </w:moveFrom>
    </w:p>
    <w:moveFromRangeEnd w:id="38"/>
    <w:p w14:paraId="5FA86318" w14:textId="77777777" w:rsidR="004860F4" w:rsidRPr="00212209" w:rsidRDefault="004860F4" w:rsidP="00FA51C2">
      <w:pPr>
        <w:rPr>
          <w:rFonts w:ascii="Verdana" w:eastAsiaTheme="majorEastAsia" w:hAnsi="Verdana" w:cstheme="minorHAnsi"/>
          <w:color w:val="2F5496" w:themeColor="accent1" w:themeShade="BF"/>
          <w:sz w:val="24"/>
          <w:szCs w:val="32"/>
        </w:rPr>
      </w:pPr>
    </w:p>
    <w:p w14:paraId="59EE6E0D" w14:textId="37C18264" w:rsidR="004860F4" w:rsidRPr="00212209" w:rsidRDefault="004860F4" w:rsidP="00FA51C2">
      <w:pPr>
        <w:rPr>
          <w:rFonts w:ascii="Verdana" w:eastAsiaTheme="majorEastAsia" w:hAnsi="Verdana" w:cstheme="minorHAnsi"/>
          <w:color w:val="2F5496" w:themeColor="accent1" w:themeShade="BF"/>
          <w:sz w:val="24"/>
          <w:szCs w:val="32"/>
        </w:rPr>
      </w:pPr>
      <w:r w:rsidRPr="00212209">
        <w:rPr>
          <w:rFonts w:ascii="Verdana" w:eastAsiaTheme="majorEastAsia" w:hAnsi="Verdana" w:cstheme="minorHAnsi"/>
          <w:color w:val="2F5496" w:themeColor="accent1" w:themeShade="BF"/>
          <w:sz w:val="24"/>
          <w:szCs w:val="32"/>
        </w:rPr>
        <w:t xml:space="preserve">Earth’s human population had gone from </w:t>
      </w:r>
      <w:proofErr w:type="gramStart"/>
      <w:r w:rsidR="00AA1622" w:rsidRPr="00212209">
        <w:rPr>
          <w:rFonts w:ascii="Verdana" w:eastAsiaTheme="majorEastAsia" w:hAnsi="Verdana" w:cstheme="minorHAnsi"/>
          <w:color w:val="2F5496" w:themeColor="accent1" w:themeShade="BF"/>
          <w:sz w:val="24"/>
          <w:szCs w:val="32"/>
        </w:rPr>
        <w:t>11</w:t>
      </w:r>
      <w:proofErr w:type="gramEnd"/>
      <w:r w:rsidRPr="00212209">
        <w:rPr>
          <w:rFonts w:ascii="Verdana" w:eastAsiaTheme="majorEastAsia" w:hAnsi="Verdana" w:cstheme="minorHAnsi"/>
          <w:color w:val="2F5496" w:themeColor="accent1" w:themeShade="BF"/>
          <w:sz w:val="24"/>
          <w:szCs w:val="32"/>
        </w:rPr>
        <w:t xml:space="preserve"> billion to less than 3 billion almost overnight.</w:t>
      </w:r>
    </w:p>
    <w:p w14:paraId="32B6F2AF" w14:textId="77777777" w:rsidR="004860F4" w:rsidRPr="00212209" w:rsidRDefault="004860F4" w:rsidP="00FA51C2">
      <w:pPr>
        <w:rPr>
          <w:rFonts w:ascii="Verdana" w:eastAsiaTheme="majorEastAsia" w:hAnsi="Verdana" w:cstheme="minorHAnsi"/>
          <w:color w:val="2F5496" w:themeColor="accent1" w:themeShade="BF"/>
          <w:sz w:val="24"/>
          <w:szCs w:val="32"/>
        </w:rPr>
        <w:pPrChange w:id="49" w:author="Scott Cole" w:date="2022-12-01T09:10:00Z">
          <w:pPr>
            <w:spacing w:after="200" w:line="276" w:lineRule="auto"/>
          </w:pPr>
        </w:pPrChange>
      </w:pPr>
    </w:p>
    <w:p w14:paraId="7050636E" w14:textId="77777777" w:rsidR="00705D38" w:rsidRPr="00212209" w:rsidRDefault="00705D38" w:rsidP="00FA51C2">
      <w:pPr>
        <w:rPr>
          <w:moveTo w:id="50" w:author="Scott Cole" w:date="2022-12-01T08:51:00Z"/>
          <w:rFonts w:ascii="Verdana" w:eastAsiaTheme="majorEastAsia" w:hAnsi="Verdana" w:cstheme="minorHAnsi"/>
          <w:color w:val="2F5496" w:themeColor="accent1" w:themeShade="BF"/>
          <w:sz w:val="24"/>
          <w:szCs w:val="32"/>
        </w:rPr>
        <w:pPrChange w:id="51" w:author="Scott Cole" w:date="2022-12-01T09:10:00Z">
          <w:pPr>
            <w:spacing w:after="200" w:line="276" w:lineRule="auto"/>
          </w:pPr>
        </w:pPrChange>
      </w:pPr>
      <w:moveToRangeStart w:id="52" w:author="Scott Cole" w:date="2022-12-01T08:51:00Z" w:name="move120777114"/>
    </w:p>
    <w:p w14:paraId="570369A5" w14:textId="0FC08107" w:rsidR="00705D38" w:rsidRPr="00212209" w:rsidRDefault="00705D38" w:rsidP="00FA51C2">
      <w:pPr>
        <w:rPr>
          <w:moveTo w:id="53" w:author="Scott Cole" w:date="2022-12-01T08:51:00Z"/>
          <w:rFonts w:ascii="Verdana" w:eastAsiaTheme="majorEastAsia" w:hAnsi="Verdana" w:cstheme="minorHAnsi"/>
          <w:color w:val="2F5496" w:themeColor="accent1" w:themeShade="BF"/>
          <w:sz w:val="24"/>
          <w:szCs w:val="32"/>
        </w:rPr>
        <w:pPrChange w:id="54" w:author="Scott Cole" w:date="2022-12-01T09:10:00Z">
          <w:pPr>
            <w:spacing w:after="200" w:line="276" w:lineRule="auto"/>
          </w:pPr>
        </w:pPrChange>
      </w:pPr>
      <w:moveTo w:id="55" w:author="Scott Cole" w:date="2022-12-01T08:51:00Z">
        <w:r w:rsidRPr="00212209">
          <w:rPr>
            <w:rFonts w:ascii="Verdana" w:eastAsiaTheme="majorEastAsia" w:hAnsi="Verdana" w:cstheme="minorHAnsi"/>
            <w:color w:val="2F5496" w:themeColor="accent1" w:themeShade="BF"/>
            <w:sz w:val="24"/>
            <w:szCs w:val="32"/>
          </w:rPr>
          <w:t xml:space="preserve">The region called the Pacific Pale is sparsely populated.  This part of the world had not begun the clustering of humanity as it had done in the past.  </w:t>
        </w:r>
        <w:del w:id="56" w:author="Scott Cole" w:date="2022-12-01T08:56:00Z">
          <w:r w:rsidRPr="00212209" w:rsidDel="00705D38">
            <w:rPr>
              <w:rFonts w:ascii="Verdana" w:eastAsiaTheme="majorEastAsia" w:hAnsi="Verdana" w:cstheme="minorHAnsi"/>
              <w:color w:val="2F5496" w:themeColor="accent1" w:themeShade="BF"/>
              <w:sz w:val="24"/>
              <w:szCs w:val="32"/>
            </w:rPr>
            <w:delText>Isolation was nothing new to our team as 90% of their work is accomplished from their fortified self-sustaining habitat and VR compound.</w:delText>
          </w:r>
        </w:del>
      </w:moveTo>
    </w:p>
    <w:p w14:paraId="38F8D45B" w14:textId="77777777" w:rsidR="00705D38" w:rsidRPr="00212209" w:rsidRDefault="00705D38" w:rsidP="00FA51C2">
      <w:pPr>
        <w:rPr>
          <w:moveTo w:id="57" w:author="Scott Cole" w:date="2022-12-01T08:51:00Z"/>
          <w:rFonts w:ascii="Verdana" w:eastAsiaTheme="majorEastAsia" w:hAnsi="Verdana" w:cstheme="minorHAnsi"/>
          <w:color w:val="2F5496" w:themeColor="accent1" w:themeShade="BF"/>
          <w:sz w:val="24"/>
          <w:szCs w:val="32"/>
        </w:rPr>
        <w:pPrChange w:id="58" w:author="Scott Cole" w:date="2022-12-01T09:10:00Z">
          <w:pPr>
            <w:spacing w:after="200" w:line="276" w:lineRule="auto"/>
          </w:pPr>
        </w:pPrChange>
      </w:pPr>
    </w:p>
    <w:p w14:paraId="3CF772BD" w14:textId="1D7B26CB" w:rsidR="00705D38" w:rsidRPr="00212209" w:rsidDel="00705D38" w:rsidRDefault="00705D38" w:rsidP="00E71D0E">
      <w:pPr>
        <w:rPr>
          <w:del w:id="59" w:author="Scott Cole" w:date="2022-12-01T08:51:00Z"/>
          <w:moveTo w:id="60" w:author="Scott Cole" w:date="2022-12-01T08:51:00Z"/>
          <w:rFonts w:ascii="Verdana" w:eastAsiaTheme="majorEastAsia" w:hAnsi="Verdana" w:cstheme="minorHAnsi"/>
          <w:color w:val="2F5496" w:themeColor="accent1" w:themeShade="BF"/>
          <w:sz w:val="24"/>
          <w:szCs w:val="32"/>
        </w:rPr>
      </w:pPr>
      <w:moveTo w:id="61" w:author="Scott Cole" w:date="2022-12-01T08:51:00Z">
        <w:del w:id="62" w:author="Scott Cole" w:date="2022-12-01T08:51:00Z">
          <w:r w:rsidRPr="00212209" w:rsidDel="00705D38">
            <w:rPr>
              <w:rFonts w:ascii="Verdana" w:eastAsiaTheme="majorEastAsia" w:hAnsi="Verdana" w:cstheme="minorHAnsi"/>
              <w:color w:val="2F5496" w:themeColor="accent1" w:themeShade="BF"/>
              <w:sz w:val="24"/>
              <w:szCs w:val="32"/>
            </w:rPr>
            <w:delText xml:space="preserve">The first instance of the SPARQ virtual space had been the Catnasium which developed into a sort of ninja cat school for minion bots. </w:delText>
          </w:r>
        </w:del>
      </w:moveTo>
    </w:p>
    <w:p w14:paraId="7BF981AA" w14:textId="188C0D5E" w:rsidR="00705D38" w:rsidRPr="00212209" w:rsidDel="00705D38" w:rsidRDefault="00705D38" w:rsidP="00E71D0E">
      <w:pPr>
        <w:rPr>
          <w:del w:id="63" w:author="Scott Cole" w:date="2022-12-01T08:51:00Z"/>
          <w:moveTo w:id="64" w:author="Scott Cole" w:date="2022-12-01T08:51:00Z"/>
          <w:rFonts w:ascii="Verdana" w:eastAsiaTheme="majorEastAsia" w:hAnsi="Verdana" w:cstheme="minorHAnsi"/>
          <w:color w:val="2F5496" w:themeColor="accent1" w:themeShade="BF"/>
          <w:sz w:val="24"/>
          <w:szCs w:val="32"/>
        </w:rPr>
      </w:pPr>
    </w:p>
    <w:p w14:paraId="2DF06220" w14:textId="21B1248B" w:rsidR="00705D38" w:rsidRPr="00212209" w:rsidDel="00705D38" w:rsidRDefault="00705D38" w:rsidP="00E71D0E">
      <w:pPr>
        <w:rPr>
          <w:del w:id="65" w:author="Scott Cole" w:date="2022-12-01T08:51:00Z"/>
          <w:moveTo w:id="66" w:author="Scott Cole" w:date="2022-12-01T08:51:00Z"/>
          <w:rFonts w:ascii="Verdana" w:eastAsiaTheme="majorEastAsia" w:hAnsi="Verdana" w:cstheme="minorHAnsi"/>
          <w:color w:val="2F5496" w:themeColor="accent1" w:themeShade="BF"/>
          <w:sz w:val="24"/>
          <w:szCs w:val="32"/>
        </w:rPr>
      </w:pPr>
      <w:moveTo w:id="67" w:author="Scott Cole" w:date="2022-12-01T08:51:00Z">
        <w:del w:id="68" w:author="Scott Cole" w:date="2022-12-01T08:51:00Z">
          <w:r w:rsidRPr="00212209" w:rsidDel="00705D38">
            <w:rPr>
              <w:rFonts w:ascii="Verdana" w:eastAsiaTheme="majorEastAsia" w:hAnsi="Verdana" w:cstheme="minorHAnsi"/>
              <w:color w:val="2F5496" w:themeColor="accent1" w:themeShade="BF"/>
              <w:sz w:val="24"/>
              <w:szCs w:val="32"/>
            </w:rPr>
            <w:delText>The little virtual ninja-cats became useful as information gathering and spy bots that managed the communications for the team since the world had become so fragmented the internet was broken… as in, it had become fractured and society broke.</w:delText>
          </w:r>
        </w:del>
      </w:moveTo>
    </w:p>
    <w:moveToRangeEnd w:id="52"/>
    <w:p w14:paraId="6750F080" w14:textId="4871F856" w:rsidR="004860F4" w:rsidRPr="00212209" w:rsidDel="00705D38" w:rsidRDefault="004860F4" w:rsidP="00FA51C2">
      <w:pPr>
        <w:rPr>
          <w:del w:id="69" w:author="Scott Cole" w:date="2022-12-01T08:54:00Z"/>
          <w:rFonts w:ascii="Verdana" w:eastAsiaTheme="majorEastAsia" w:hAnsi="Verdana" w:cstheme="minorHAnsi"/>
          <w:color w:val="2F5496" w:themeColor="accent1" w:themeShade="BF"/>
          <w:sz w:val="24"/>
          <w:szCs w:val="32"/>
        </w:rPr>
        <w:pPrChange w:id="70" w:author="Scott Cole" w:date="2022-12-01T09:10:00Z">
          <w:pPr>
            <w:spacing w:after="200" w:line="276" w:lineRule="auto"/>
          </w:pPr>
        </w:pPrChange>
      </w:pPr>
    </w:p>
    <w:p w14:paraId="2C46729E" w14:textId="77777777" w:rsidR="004860F4" w:rsidRPr="00212209" w:rsidRDefault="004860F4" w:rsidP="00FA51C2">
      <w:pPr>
        <w:rPr>
          <w:rFonts w:ascii="Verdana" w:eastAsiaTheme="majorEastAsia" w:hAnsi="Verdana" w:cstheme="minorHAnsi"/>
          <w:color w:val="2F5496" w:themeColor="accent1" w:themeShade="BF"/>
          <w:sz w:val="24"/>
          <w:szCs w:val="32"/>
        </w:rPr>
        <w:pPrChange w:id="71" w:author="Scott Cole" w:date="2022-12-01T09:10:00Z">
          <w:pPr>
            <w:spacing w:after="200" w:line="276" w:lineRule="auto"/>
          </w:pPr>
        </w:pPrChange>
      </w:pPr>
    </w:p>
    <w:p w14:paraId="42556051" w14:textId="74953BA8" w:rsidR="00705D38" w:rsidRDefault="008E6FB2" w:rsidP="00FA51C2">
      <w:pPr>
        <w:rPr>
          <w:ins w:id="72" w:author="Scott Cole" w:date="2022-12-01T08:57:00Z"/>
          <w:rFonts w:ascii="Verdana" w:eastAsiaTheme="majorEastAsia" w:hAnsi="Verdana" w:cstheme="minorHAnsi"/>
          <w:color w:val="2F5496" w:themeColor="accent1" w:themeShade="BF"/>
          <w:sz w:val="24"/>
          <w:szCs w:val="32"/>
        </w:rPr>
        <w:pPrChange w:id="73" w:author="Scott Cole" w:date="2022-12-01T09:10:00Z">
          <w:pPr>
            <w:spacing w:after="200" w:line="276" w:lineRule="auto"/>
          </w:pPr>
        </w:pPrChange>
      </w:pPr>
      <w:del w:id="74" w:author="Scott Cole" w:date="2022-12-01T09:12:00Z">
        <w:r w:rsidRPr="00212209" w:rsidDel="00690ABE">
          <w:rPr>
            <w:rFonts w:ascii="Verdana" w:eastAsiaTheme="majorEastAsia" w:hAnsi="Verdana" w:cstheme="minorHAnsi"/>
            <w:color w:val="2F5496" w:themeColor="accent1" w:themeShade="BF"/>
            <w:sz w:val="24"/>
            <w:szCs w:val="32"/>
          </w:rPr>
          <w:delText xml:space="preserve">This </w:delText>
        </w:r>
      </w:del>
      <w:ins w:id="75" w:author="Scott Cole" w:date="2022-12-01T09:12:00Z">
        <w:r w:rsidR="00690ABE" w:rsidRPr="00212209">
          <w:rPr>
            <w:rFonts w:ascii="Verdana" w:eastAsiaTheme="majorEastAsia" w:hAnsi="Verdana" w:cstheme="minorHAnsi"/>
            <w:color w:val="2F5496" w:themeColor="accent1" w:themeShade="BF"/>
            <w:sz w:val="24"/>
            <w:szCs w:val="32"/>
          </w:rPr>
          <w:t>These landmasses</w:t>
        </w:r>
      </w:ins>
      <w:del w:id="76" w:author="Scott Cole" w:date="2022-12-01T08:56:00Z">
        <w:r w:rsidRPr="00212209" w:rsidDel="00705D38">
          <w:rPr>
            <w:rFonts w:ascii="Verdana" w:eastAsiaTheme="majorEastAsia" w:hAnsi="Verdana" w:cstheme="minorHAnsi"/>
            <w:color w:val="2F5496" w:themeColor="accent1" w:themeShade="BF"/>
            <w:sz w:val="24"/>
            <w:szCs w:val="32"/>
          </w:rPr>
          <w:delText>region</w:delText>
        </w:r>
      </w:del>
      <w:r w:rsidRPr="00212209">
        <w:rPr>
          <w:rFonts w:ascii="Verdana" w:eastAsiaTheme="majorEastAsia" w:hAnsi="Verdana" w:cstheme="minorHAnsi"/>
          <w:color w:val="2F5496" w:themeColor="accent1" w:themeShade="BF"/>
          <w:sz w:val="24"/>
          <w:szCs w:val="32"/>
        </w:rPr>
        <w:t xml:space="preserve"> of the Earth w</w:t>
      </w:r>
      <w:ins w:id="77" w:author="Scott Cole" w:date="2022-12-01T08:56:00Z">
        <w:r w:rsidR="00705D38">
          <w:rPr>
            <w:rFonts w:ascii="Verdana" w:eastAsiaTheme="majorEastAsia" w:hAnsi="Verdana" w:cstheme="minorHAnsi"/>
            <w:color w:val="2F5496" w:themeColor="accent1" w:themeShade="BF"/>
            <w:sz w:val="24"/>
            <w:szCs w:val="32"/>
          </w:rPr>
          <w:t>ere</w:t>
        </w:r>
      </w:ins>
      <w:del w:id="78" w:author="Scott Cole" w:date="2022-12-01T08:56:00Z">
        <w:r w:rsidRPr="00212209" w:rsidDel="00705D38">
          <w:rPr>
            <w:rFonts w:ascii="Verdana" w:eastAsiaTheme="majorEastAsia" w:hAnsi="Verdana" w:cstheme="minorHAnsi"/>
            <w:color w:val="2F5496" w:themeColor="accent1" w:themeShade="BF"/>
            <w:sz w:val="24"/>
            <w:szCs w:val="32"/>
          </w:rPr>
          <w:delText>as</w:delText>
        </w:r>
      </w:del>
      <w:r w:rsidRPr="00212209">
        <w:rPr>
          <w:rFonts w:ascii="Verdana" w:eastAsiaTheme="majorEastAsia" w:hAnsi="Verdana" w:cstheme="minorHAnsi"/>
          <w:color w:val="2F5496" w:themeColor="accent1" w:themeShade="BF"/>
          <w:sz w:val="24"/>
          <w:szCs w:val="32"/>
        </w:rPr>
        <w:t xml:space="preserve"> renamed after the continental shift and divide of </w:t>
      </w:r>
      <w:proofErr w:type="gramStart"/>
      <w:r w:rsidRPr="00212209">
        <w:rPr>
          <w:rFonts w:ascii="Verdana" w:eastAsiaTheme="majorEastAsia" w:hAnsi="Verdana" w:cstheme="minorHAnsi"/>
          <w:color w:val="2F5496" w:themeColor="accent1" w:themeShade="BF"/>
          <w:sz w:val="24"/>
          <w:szCs w:val="32"/>
        </w:rPr>
        <w:t>most of</w:t>
      </w:r>
      <w:proofErr w:type="gramEnd"/>
      <w:r w:rsidRPr="00212209">
        <w:rPr>
          <w:rFonts w:ascii="Verdana" w:eastAsiaTheme="majorEastAsia" w:hAnsi="Verdana" w:cstheme="minorHAnsi"/>
          <w:color w:val="2F5496" w:themeColor="accent1" w:themeShade="BF"/>
          <w:sz w:val="24"/>
          <w:szCs w:val="32"/>
        </w:rPr>
        <w:t xml:space="preserve"> the Western hemisphere </w:t>
      </w:r>
      <w:r w:rsidR="00D05BBD" w:rsidRPr="00212209">
        <w:rPr>
          <w:rFonts w:ascii="Verdana" w:eastAsiaTheme="majorEastAsia" w:hAnsi="Verdana" w:cstheme="minorHAnsi"/>
          <w:color w:val="2F5496" w:themeColor="accent1" w:themeShade="BF"/>
          <w:sz w:val="24"/>
          <w:szCs w:val="32"/>
        </w:rPr>
        <w:t xml:space="preserve">in </w:t>
      </w:r>
      <w:r w:rsidRPr="00212209">
        <w:rPr>
          <w:rFonts w:ascii="Verdana" w:eastAsiaTheme="majorEastAsia" w:hAnsi="Verdana" w:cstheme="minorHAnsi"/>
          <w:color w:val="2F5496" w:themeColor="accent1" w:themeShade="BF"/>
          <w:sz w:val="24"/>
          <w:szCs w:val="32"/>
        </w:rPr>
        <w:t xml:space="preserve">2038.  </w:t>
      </w:r>
    </w:p>
    <w:p w14:paraId="6DA916C9" w14:textId="77777777" w:rsidR="00705D38" w:rsidRDefault="00705D38" w:rsidP="00FA51C2">
      <w:pPr>
        <w:rPr>
          <w:ins w:id="79" w:author="Scott Cole" w:date="2022-12-01T08:57:00Z"/>
          <w:rFonts w:ascii="Verdana" w:eastAsiaTheme="majorEastAsia" w:hAnsi="Verdana" w:cstheme="minorHAnsi"/>
          <w:color w:val="2F5496" w:themeColor="accent1" w:themeShade="BF"/>
          <w:sz w:val="24"/>
          <w:szCs w:val="32"/>
        </w:rPr>
        <w:pPrChange w:id="80" w:author="Scott Cole" w:date="2022-12-01T09:10:00Z">
          <w:pPr>
            <w:spacing w:after="200" w:line="276" w:lineRule="auto"/>
          </w:pPr>
        </w:pPrChange>
      </w:pPr>
    </w:p>
    <w:p w14:paraId="337702B9" w14:textId="4A9FC082" w:rsidR="00705D38" w:rsidRDefault="00AA1622" w:rsidP="00FA51C2">
      <w:pPr>
        <w:rPr>
          <w:ins w:id="81" w:author="Scott Cole" w:date="2022-12-01T08:55:00Z"/>
          <w:rFonts w:ascii="Verdana" w:eastAsiaTheme="majorEastAsia" w:hAnsi="Verdana" w:cstheme="minorHAnsi"/>
          <w:color w:val="2F5496" w:themeColor="accent1" w:themeShade="BF"/>
          <w:sz w:val="24"/>
          <w:szCs w:val="32"/>
        </w:rPr>
        <w:pPrChange w:id="82" w:author="Scott Cole" w:date="2022-12-01T09:10:00Z">
          <w:pPr>
            <w:spacing w:after="200" w:line="276" w:lineRule="auto"/>
          </w:pPr>
        </w:pPrChange>
      </w:pPr>
      <w:r w:rsidRPr="00212209">
        <w:rPr>
          <w:rFonts w:ascii="Verdana" w:eastAsiaTheme="majorEastAsia" w:hAnsi="Verdana" w:cstheme="minorHAnsi"/>
          <w:color w:val="2F5496" w:themeColor="accent1" w:themeShade="BF"/>
          <w:sz w:val="24"/>
          <w:szCs w:val="32"/>
        </w:rPr>
        <w:t>Every</w:t>
      </w:r>
      <w:r w:rsidR="008E6FB2" w:rsidRPr="00212209">
        <w:rPr>
          <w:rFonts w:ascii="Verdana" w:eastAsiaTheme="majorEastAsia" w:hAnsi="Verdana" w:cstheme="minorHAnsi"/>
          <w:color w:val="2F5496" w:themeColor="accent1" w:themeShade="BF"/>
          <w:sz w:val="24"/>
          <w:szCs w:val="32"/>
        </w:rPr>
        <w:t xml:space="preserve"> island on Earth was lost to the vast oceans along with </w:t>
      </w:r>
      <w:proofErr w:type="gramStart"/>
      <w:r w:rsidR="008E6FB2" w:rsidRPr="00212209">
        <w:rPr>
          <w:rFonts w:ascii="Verdana" w:eastAsiaTheme="majorEastAsia" w:hAnsi="Verdana" w:cstheme="minorHAnsi"/>
          <w:color w:val="2F5496" w:themeColor="accent1" w:themeShade="BF"/>
          <w:sz w:val="24"/>
          <w:szCs w:val="32"/>
        </w:rPr>
        <w:t>nearly every</w:t>
      </w:r>
      <w:proofErr w:type="gramEnd"/>
      <w:r w:rsidR="008E6FB2" w:rsidRPr="00212209">
        <w:rPr>
          <w:rFonts w:ascii="Verdana" w:eastAsiaTheme="majorEastAsia" w:hAnsi="Verdana" w:cstheme="minorHAnsi"/>
          <w:color w:val="2F5496" w:themeColor="accent1" w:themeShade="BF"/>
          <w:sz w:val="24"/>
          <w:szCs w:val="32"/>
        </w:rPr>
        <w:t xml:space="preserve"> life on them. </w:t>
      </w:r>
    </w:p>
    <w:p w14:paraId="4172DD24" w14:textId="77777777" w:rsidR="00705D38" w:rsidRDefault="00705D38" w:rsidP="00FA51C2">
      <w:pPr>
        <w:rPr>
          <w:ins w:id="83" w:author="Scott Cole" w:date="2022-12-01T08:55:00Z"/>
          <w:rFonts w:ascii="Verdana" w:eastAsiaTheme="majorEastAsia" w:hAnsi="Verdana" w:cstheme="minorHAnsi"/>
          <w:color w:val="2F5496" w:themeColor="accent1" w:themeShade="BF"/>
          <w:sz w:val="24"/>
          <w:szCs w:val="32"/>
        </w:rPr>
        <w:pPrChange w:id="84" w:author="Scott Cole" w:date="2022-12-01T09:10:00Z">
          <w:pPr>
            <w:spacing w:after="200" w:line="276" w:lineRule="auto"/>
          </w:pPr>
        </w:pPrChange>
      </w:pPr>
    </w:p>
    <w:p w14:paraId="6E2553FC" w14:textId="56BD910F" w:rsidR="00705D38" w:rsidRDefault="008E6FB2" w:rsidP="00FA51C2">
      <w:pPr>
        <w:rPr>
          <w:ins w:id="85" w:author="Scott Cole" w:date="2022-12-01T08:54:00Z"/>
          <w:rFonts w:ascii="Verdana" w:eastAsiaTheme="majorEastAsia" w:hAnsi="Verdana" w:cstheme="minorHAnsi"/>
          <w:color w:val="2F5496" w:themeColor="accent1" w:themeShade="BF"/>
          <w:sz w:val="24"/>
          <w:szCs w:val="32"/>
        </w:rPr>
        <w:pPrChange w:id="86" w:author="Scott Cole" w:date="2022-12-01T09:10:00Z">
          <w:pPr>
            <w:spacing w:after="200" w:line="276" w:lineRule="auto"/>
          </w:pPr>
        </w:pPrChange>
      </w:pPr>
      <w:r w:rsidRPr="00212209">
        <w:rPr>
          <w:rFonts w:ascii="Verdana" w:eastAsiaTheme="majorEastAsia" w:hAnsi="Verdana" w:cstheme="minorHAnsi"/>
          <w:color w:val="2F5496" w:themeColor="accent1" w:themeShade="BF"/>
          <w:sz w:val="24"/>
          <w:szCs w:val="32"/>
        </w:rPr>
        <w:t xml:space="preserve">The unprecedented eruptions all along the Ring of Fire changed everything. The apocalyptic destruction from this cataclysmic event forced mankind to rebuild nations and relationships with the entire world in new ways.  </w:t>
      </w:r>
    </w:p>
    <w:p w14:paraId="78BAA09B" w14:textId="77777777" w:rsidR="00705D38" w:rsidRDefault="00705D38" w:rsidP="00FA51C2">
      <w:pPr>
        <w:rPr>
          <w:ins w:id="87" w:author="Scott Cole" w:date="2022-12-01T08:54:00Z"/>
          <w:rFonts w:ascii="Verdana" w:eastAsiaTheme="majorEastAsia" w:hAnsi="Verdana" w:cstheme="minorHAnsi"/>
          <w:color w:val="2F5496" w:themeColor="accent1" w:themeShade="BF"/>
          <w:sz w:val="24"/>
          <w:szCs w:val="32"/>
        </w:rPr>
        <w:pPrChange w:id="88" w:author="Scott Cole" w:date="2022-12-01T09:10:00Z">
          <w:pPr>
            <w:spacing w:after="200" w:line="276" w:lineRule="auto"/>
          </w:pPr>
        </w:pPrChange>
      </w:pPr>
    </w:p>
    <w:p w14:paraId="62732F07" w14:textId="2913D40C" w:rsidR="008E6FB2" w:rsidRPr="00212209" w:rsidRDefault="00AA1622" w:rsidP="00FA51C2">
      <w:pPr>
        <w:rPr>
          <w:rFonts w:ascii="Verdana" w:eastAsiaTheme="majorEastAsia" w:hAnsi="Verdana" w:cstheme="minorHAnsi"/>
          <w:color w:val="2F5496" w:themeColor="accent1" w:themeShade="BF"/>
          <w:sz w:val="24"/>
          <w:szCs w:val="32"/>
        </w:rPr>
        <w:pPrChange w:id="89" w:author="Scott Cole" w:date="2022-12-01T09:10:00Z">
          <w:pPr>
            <w:spacing w:after="200" w:line="276" w:lineRule="auto"/>
          </w:pPr>
        </w:pPrChange>
      </w:pPr>
      <w:r w:rsidRPr="00212209">
        <w:rPr>
          <w:rFonts w:ascii="Verdana" w:eastAsiaTheme="majorEastAsia" w:hAnsi="Verdana" w:cstheme="minorHAnsi"/>
          <w:color w:val="2F5496" w:themeColor="accent1" w:themeShade="BF"/>
          <w:sz w:val="24"/>
          <w:szCs w:val="32"/>
        </w:rPr>
        <w:t xml:space="preserve">Global </w:t>
      </w:r>
      <w:r w:rsidR="00D05BBD" w:rsidRPr="00212209">
        <w:rPr>
          <w:rFonts w:ascii="Verdana" w:eastAsiaTheme="majorEastAsia" w:hAnsi="Verdana" w:cstheme="minorHAnsi"/>
          <w:color w:val="2F5496" w:themeColor="accent1" w:themeShade="BF"/>
          <w:sz w:val="24"/>
          <w:szCs w:val="32"/>
        </w:rPr>
        <w:t>leadership</w:t>
      </w:r>
      <w:r w:rsidRPr="00212209">
        <w:rPr>
          <w:rFonts w:ascii="Verdana" w:eastAsiaTheme="majorEastAsia" w:hAnsi="Verdana" w:cstheme="minorHAnsi"/>
          <w:color w:val="2F5496" w:themeColor="accent1" w:themeShade="BF"/>
          <w:sz w:val="24"/>
          <w:szCs w:val="32"/>
        </w:rPr>
        <w:t xml:space="preserve"> needed d</w:t>
      </w:r>
      <w:r w:rsidR="008E6FB2" w:rsidRPr="00212209">
        <w:rPr>
          <w:rFonts w:ascii="Verdana" w:eastAsiaTheme="majorEastAsia" w:hAnsi="Verdana" w:cstheme="minorHAnsi"/>
          <w:color w:val="2F5496" w:themeColor="accent1" w:themeShade="BF"/>
          <w:sz w:val="24"/>
          <w:szCs w:val="32"/>
        </w:rPr>
        <w:t xml:space="preserve">ecisive and quick action </w:t>
      </w:r>
      <w:proofErr w:type="gramStart"/>
      <w:r w:rsidR="008E6FB2" w:rsidRPr="00212209">
        <w:rPr>
          <w:rFonts w:ascii="Verdana" w:eastAsiaTheme="majorEastAsia" w:hAnsi="Verdana" w:cstheme="minorHAnsi"/>
          <w:color w:val="2F5496" w:themeColor="accent1" w:themeShade="BF"/>
          <w:sz w:val="24"/>
          <w:szCs w:val="32"/>
        </w:rPr>
        <w:t>was needed</w:t>
      </w:r>
      <w:proofErr w:type="gramEnd"/>
      <w:r w:rsidR="008E6FB2" w:rsidRPr="00212209">
        <w:rPr>
          <w:rFonts w:ascii="Verdana" w:eastAsiaTheme="majorEastAsia" w:hAnsi="Verdana" w:cstheme="minorHAnsi"/>
          <w:color w:val="2F5496" w:themeColor="accent1" w:themeShade="BF"/>
          <w:sz w:val="24"/>
          <w:szCs w:val="32"/>
        </w:rPr>
        <w:t xml:space="preserve"> as the population had now decreased by 45%. The remaining </w:t>
      </w:r>
      <w:proofErr w:type="gramStart"/>
      <w:r w:rsidR="008E6FB2" w:rsidRPr="00212209">
        <w:rPr>
          <w:rFonts w:ascii="Verdana" w:eastAsiaTheme="majorEastAsia" w:hAnsi="Verdana" w:cstheme="minorHAnsi"/>
          <w:color w:val="2F5496" w:themeColor="accent1" w:themeShade="BF"/>
          <w:sz w:val="24"/>
          <w:szCs w:val="32"/>
        </w:rPr>
        <w:t>5</w:t>
      </w:r>
      <w:proofErr w:type="gramEnd"/>
      <w:r w:rsidR="008E6FB2" w:rsidRPr="00212209">
        <w:rPr>
          <w:rFonts w:ascii="Verdana" w:eastAsiaTheme="majorEastAsia" w:hAnsi="Verdana" w:cstheme="minorHAnsi"/>
          <w:color w:val="2F5496" w:themeColor="accent1" w:themeShade="BF"/>
          <w:sz w:val="24"/>
          <w:szCs w:val="32"/>
        </w:rPr>
        <w:t xml:space="preserve"> billion people left on earth had to survive and learn to prosper once again.  There was little time for mourning.  Feeling sorry for yourself, was no longer </w:t>
      </w:r>
      <w:proofErr w:type="gramStart"/>
      <w:r w:rsidR="008E6FB2" w:rsidRPr="00212209">
        <w:rPr>
          <w:rFonts w:ascii="Verdana" w:eastAsiaTheme="majorEastAsia" w:hAnsi="Verdana" w:cstheme="minorHAnsi"/>
          <w:color w:val="2F5496" w:themeColor="accent1" w:themeShade="BF"/>
          <w:sz w:val="24"/>
          <w:szCs w:val="32"/>
        </w:rPr>
        <w:t>an option</w:t>
      </w:r>
      <w:proofErr w:type="gramEnd"/>
      <w:r w:rsidR="008E6FB2" w:rsidRPr="00212209">
        <w:rPr>
          <w:rFonts w:ascii="Verdana" w:eastAsiaTheme="majorEastAsia" w:hAnsi="Verdana" w:cstheme="minorHAnsi"/>
          <w:color w:val="2F5496" w:themeColor="accent1" w:themeShade="BF"/>
          <w:sz w:val="24"/>
          <w:szCs w:val="32"/>
        </w:rPr>
        <w:t>.  Everyone has a role to play.</w:t>
      </w:r>
    </w:p>
    <w:p w14:paraId="17727ACC" w14:textId="72239818" w:rsidR="008E6FB2" w:rsidRDefault="008E6FB2" w:rsidP="00FA51C2">
      <w:pPr>
        <w:rPr>
          <w:ins w:id="90" w:author="Scott Cole" w:date="2022-12-01T08:57:00Z"/>
          <w:rFonts w:ascii="Verdana" w:eastAsiaTheme="majorEastAsia" w:hAnsi="Verdana" w:cstheme="minorHAnsi"/>
          <w:color w:val="2F5496" w:themeColor="accent1" w:themeShade="BF"/>
          <w:sz w:val="24"/>
          <w:szCs w:val="32"/>
        </w:rPr>
      </w:pPr>
    </w:p>
    <w:p w14:paraId="5A8ED51E" w14:textId="1298974D" w:rsidR="00705D38" w:rsidRDefault="00705D38" w:rsidP="00FA51C2">
      <w:pPr>
        <w:rPr>
          <w:ins w:id="91" w:author="Scott Cole" w:date="2022-12-01T08:58:00Z"/>
          <w:rFonts w:ascii="Verdana" w:eastAsiaTheme="majorEastAsia" w:hAnsi="Verdana" w:cstheme="minorHAnsi"/>
          <w:color w:val="2F5496" w:themeColor="accent1" w:themeShade="BF"/>
          <w:sz w:val="24"/>
          <w:szCs w:val="32"/>
        </w:rPr>
      </w:pPr>
      <w:ins w:id="92" w:author="Scott Cole" w:date="2022-12-01T08:57:00Z">
        <w:r w:rsidRPr="00212209">
          <w:rPr>
            <w:rFonts w:ascii="Verdana" w:eastAsiaTheme="majorEastAsia" w:hAnsi="Verdana" w:cstheme="minorHAnsi"/>
            <w:color w:val="2F5496" w:themeColor="accent1" w:themeShade="BF"/>
            <w:sz w:val="24"/>
            <w:szCs w:val="32"/>
          </w:rPr>
          <w:t xml:space="preserve">Isolation was nothing new to our team as 90% of their work is </w:t>
        </w:r>
        <w:proofErr w:type="gramStart"/>
        <w:r w:rsidRPr="00212209">
          <w:rPr>
            <w:rFonts w:ascii="Verdana" w:eastAsiaTheme="majorEastAsia" w:hAnsi="Verdana" w:cstheme="minorHAnsi"/>
            <w:color w:val="2F5496" w:themeColor="accent1" w:themeShade="BF"/>
            <w:sz w:val="24"/>
            <w:szCs w:val="32"/>
          </w:rPr>
          <w:t>accomplished</w:t>
        </w:r>
        <w:proofErr w:type="gramEnd"/>
        <w:r w:rsidRPr="00212209">
          <w:rPr>
            <w:rFonts w:ascii="Verdana" w:eastAsiaTheme="majorEastAsia" w:hAnsi="Verdana" w:cstheme="minorHAnsi"/>
            <w:color w:val="2F5496" w:themeColor="accent1" w:themeShade="BF"/>
            <w:sz w:val="24"/>
            <w:szCs w:val="32"/>
          </w:rPr>
          <w:t xml:space="preserve"> from their fortified self-sustaining habitat and VR compound.</w:t>
        </w:r>
      </w:ins>
    </w:p>
    <w:p w14:paraId="02F11B99" w14:textId="17047AA8" w:rsidR="00705D38" w:rsidRDefault="00705D38" w:rsidP="00FA51C2">
      <w:pPr>
        <w:rPr>
          <w:ins w:id="93" w:author="Scott Cole" w:date="2022-12-01T09:13:00Z"/>
          <w:rFonts w:ascii="Verdana" w:eastAsiaTheme="majorEastAsia" w:hAnsi="Verdana" w:cstheme="minorHAnsi"/>
          <w:color w:val="2F5496" w:themeColor="accent1" w:themeShade="BF"/>
          <w:sz w:val="24"/>
          <w:szCs w:val="32"/>
        </w:rPr>
      </w:pPr>
    </w:p>
    <w:p w14:paraId="3A270588" w14:textId="34A38809" w:rsidR="00690ABE" w:rsidRPr="00212209" w:rsidRDefault="00690ABE" w:rsidP="00690ABE">
      <w:pPr>
        <w:rPr>
          <w:ins w:id="94" w:author="Scott Cole" w:date="2022-12-01T09:13:00Z"/>
          <w:rFonts w:ascii="Verdana" w:eastAsiaTheme="majorEastAsia" w:hAnsi="Verdana" w:cstheme="minorHAnsi"/>
          <w:color w:val="2F5496" w:themeColor="accent1" w:themeShade="BF"/>
          <w:sz w:val="24"/>
          <w:szCs w:val="32"/>
        </w:rPr>
      </w:pPr>
      <w:ins w:id="95" w:author="Scott Cole" w:date="2022-12-01T09:13:00Z">
        <w:r>
          <w:rPr>
            <w:rFonts w:ascii="Verdana" w:eastAsiaTheme="majorEastAsia" w:hAnsi="Verdana" w:cstheme="minorHAnsi"/>
            <w:color w:val="2F5496" w:themeColor="accent1" w:themeShade="BF"/>
            <w:sz w:val="24"/>
            <w:szCs w:val="32"/>
          </w:rPr>
          <w:t xml:space="preserve">As society collapsed, </w:t>
        </w:r>
        <w:r w:rsidRPr="00212209">
          <w:rPr>
            <w:rFonts w:ascii="Verdana" w:eastAsiaTheme="majorEastAsia" w:hAnsi="Verdana" w:cstheme="minorHAnsi"/>
            <w:color w:val="2F5496" w:themeColor="accent1" w:themeShade="BF"/>
            <w:sz w:val="24"/>
            <w:szCs w:val="32"/>
          </w:rPr>
          <w:t>the world bec</w:t>
        </w:r>
      </w:ins>
      <w:ins w:id="96" w:author="Scott Cole" w:date="2022-12-01T09:30:00Z">
        <w:r w:rsidR="00E71D0E">
          <w:rPr>
            <w:rFonts w:ascii="Verdana" w:eastAsiaTheme="majorEastAsia" w:hAnsi="Verdana" w:cstheme="minorHAnsi"/>
            <w:color w:val="2F5496" w:themeColor="accent1" w:themeShade="BF"/>
            <w:sz w:val="24"/>
            <w:szCs w:val="32"/>
          </w:rPr>
          <w:t>a</w:t>
        </w:r>
      </w:ins>
      <w:ins w:id="97" w:author="Scott Cole" w:date="2022-12-01T09:13:00Z">
        <w:r w:rsidRPr="00212209">
          <w:rPr>
            <w:rFonts w:ascii="Verdana" w:eastAsiaTheme="majorEastAsia" w:hAnsi="Verdana" w:cstheme="minorHAnsi"/>
            <w:color w:val="2F5496" w:themeColor="accent1" w:themeShade="BF"/>
            <w:sz w:val="24"/>
            <w:szCs w:val="32"/>
          </w:rPr>
          <w:t>me so fragmented th</w:t>
        </w:r>
      </w:ins>
      <w:ins w:id="98" w:author="Scott Cole" w:date="2022-12-01T09:14:00Z">
        <w:r>
          <w:rPr>
            <w:rFonts w:ascii="Verdana" w:eastAsiaTheme="majorEastAsia" w:hAnsi="Verdana" w:cstheme="minorHAnsi"/>
            <w:color w:val="2F5496" w:themeColor="accent1" w:themeShade="BF"/>
            <w:sz w:val="24"/>
            <w:szCs w:val="32"/>
          </w:rPr>
          <w:t>at finally</w:t>
        </w:r>
      </w:ins>
      <w:ins w:id="99" w:author="Scott Cole" w:date="2022-12-02T08:04:00Z">
        <w:r w:rsidR="00463538">
          <w:rPr>
            <w:rFonts w:ascii="Verdana" w:eastAsiaTheme="majorEastAsia" w:hAnsi="Verdana" w:cstheme="minorHAnsi"/>
            <w:color w:val="2F5496" w:themeColor="accent1" w:themeShade="BF"/>
            <w:sz w:val="24"/>
            <w:szCs w:val="32"/>
          </w:rPr>
          <w:t>,</w:t>
        </w:r>
      </w:ins>
      <w:ins w:id="100" w:author="Scott Cole" w:date="2022-12-01T09:14:00Z">
        <w:r>
          <w:rPr>
            <w:rFonts w:ascii="Verdana" w:eastAsiaTheme="majorEastAsia" w:hAnsi="Verdana" w:cstheme="minorHAnsi"/>
            <w:color w:val="2F5496" w:themeColor="accent1" w:themeShade="BF"/>
            <w:sz w:val="24"/>
            <w:szCs w:val="32"/>
          </w:rPr>
          <w:t xml:space="preserve"> the</w:t>
        </w:r>
      </w:ins>
      <w:ins w:id="101" w:author="Scott Cole" w:date="2022-12-01T09:13:00Z">
        <w:r w:rsidRPr="00212209">
          <w:rPr>
            <w:rFonts w:ascii="Verdana" w:eastAsiaTheme="majorEastAsia" w:hAnsi="Verdana" w:cstheme="minorHAnsi"/>
            <w:color w:val="2F5496" w:themeColor="accent1" w:themeShade="BF"/>
            <w:sz w:val="24"/>
            <w:szCs w:val="32"/>
          </w:rPr>
          <w:t xml:space="preserve"> internet broke… as in, it had become fractured</w:t>
        </w:r>
      </w:ins>
      <w:ins w:id="102" w:author="Scott Cole" w:date="2022-12-01T09:30:00Z">
        <w:r w:rsidR="00E71D0E">
          <w:rPr>
            <w:rFonts w:ascii="Verdana" w:eastAsiaTheme="majorEastAsia" w:hAnsi="Verdana" w:cstheme="minorHAnsi"/>
            <w:color w:val="2F5496" w:themeColor="accent1" w:themeShade="BF"/>
            <w:sz w:val="24"/>
            <w:szCs w:val="32"/>
          </w:rPr>
          <w:t xml:space="preserve"> under the Oceans</w:t>
        </w:r>
      </w:ins>
      <w:ins w:id="103" w:author="Scott Cole" w:date="2022-12-01T09:31:00Z">
        <w:r w:rsidR="00E71D0E">
          <w:rPr>
            <w:rFonts w:ascii="Verdana" w:eastAsiaTheme="majorEastAsia" w:hAnsi="Verdana" w:cstheme="minorHAnsi"/>
            <w:color w:val="2F5496" w:themeColor="accent1" w:themeShade="BF"/>
            <w:sz w:val="24"/>
            <w:szCs w:val="32"/>
          </w:rPr>
          <w:t>,</w:t>
        </w:r>
      </w:ins>
      <w:ins w:id="104" w:author="Scott Cole" w:date="2022-12-01T09:30:00Z">
        <w:r w:rsidR="00E71D0E">
          <w:rPr>
            <w:rFonts w:ascii="Verdana" w:eastAsiaTheme="majorEastAsia" w:hAnsi="Verdana" w:cstheme="minorHAnsi"/>
            <w:color w:val="2F5496" w:themeColor="accent1" w:themeShade="BF"/>
            <w:sz w:val="24"/>
            <w:szCs w:val="32"/>
          </w:rPr>
          <w:t xml:space="preserve"> inter</w:t>
        </w:r>
      </w:ins>
      <w:ins w:id="105" w:author="Scott Cole" w:date="2022-12-01T09:31:00Z">
        <w:r w:rsidR="00E71D0E">
          <w:rPr>
            <w:rFonts w:ascii="Verdana" w:eastAsiaTheme="majorEastAsia" w:hAnsi="Verdana" w:cstheme="minorHAnsi"/>
            <w:color w:val="2F5496" w:themeColor="accent1" w:themeShade="BF"/>
            <w:sz w:val="24"/>
            <w:szCs w:val="32"/>
          </w:rPr>
          <w:t>mittent in the Satellites</w:t>
        </w:r>
      </w:ins>
      <w:ins w:id="106" w:author="Scott Cole" w:date="2022-12-01T09:14:00Z">
        <w:r>
          <w:rPr>
            <w:rFonts w:ascii="Verdana" w:eastAsiaTheme="majorEastAsia" w:hAnsi="Verdana" w:cstheme="minorHAnsi"/>
            <w:color w:val="2F5496" w:themeColor="accent1" w:themeShade="BF"/>
            <w:sz w:val="24"/>
            <w:szCs w:val="32"/>
          </w:rPr>
          <w:t xml:space="preserve"> and currently </w:t>
        </w:r>
      </w:ins>
      <w:ins w:id="107" w:author="Scott Cole" w:date="2022-12-01T09:17:00Z">
        <w:r w:rsidR="00CB3126">
          <w:rPr>
            <w:rFonts w:ascii="Verdana" w:eastAsiaTheme="majorEastAsia" w:hAnsi="Verdana" w:cstheme="minorHAnsi"/>
            <w:color w:val="2F5496" w:themeColor="accent1" w:themeShade="BF"/>
            <w:sz w:val="24"/>
            <w:szCs w:val="32"/>
          </w:rPr>
          <w:t>irreparable</w:t>
        </w:r>
      </w:ins>
      <w:ins w:id="108" w:author="Scott Cole" w:date="2022-12-01T09:13:00Z">
        <w:r w:rsidRPr="00212209">
          <w:rPr>
            <w:rFonts w:ascii="Verdana" w:eastAsiaTheme="majorEastAsia" w:hAnsi="Verdana" w:cstheme="minorHAnsi"/>
            <w:color w:val="2F5496" w:themeColor="accent1" w:themeShade="BF"/>
            <w:sz w:val="24"/>
            <w:szCs w:val="32"/>
          </w:rPr>
          <w:t>.</w:t>
        </w:r>
      </w:ins>
    </w:p>
    <w:p w14:paraId="21E230C9" w14:textId="7E4EF296" w:rsidR="00690ABE" w:rsidRDefault="00690ABE" w:rsidP="00FA51C2">
      <w:pPr>
        <w:rPr>
          <w:ins w:id="109" w:author="Scott Cole" w:date="2022-12-01T09:15:00Z"/>
          <w:rFonts w:ascii="Verdana" w:eastAsiaTheme="majorEastAsia" w:hAnsi="Verdana" w:cstheme="minorHAnsi"/>
          <w:color w:val="2F5496" w:themeColor="accent1" w:themeShade="BF"/>
          <w:sz w:val="24"/>
          <w:szCs w:val="32"/>
        </w:rPr>
      </w:pPr>
    </w:p>
    <w:p w14:paraId="421BE79C" w14:textId="5BF60E36" w:rsidR="00690ABE" w:rsidRPr="00212209" w:rsidDel="00690ABE" w:rsidRDefault="00690ABE" w:rsidP="00FA51C2">
      <w:pPr>
        <w:rPr>
          <w:del w:id="110" w:author="Scott Cole" w:date="2022-12-01T09:15:00Z"/>
          <w:rFonts w:ascii="Verdana" w:eastAsiaTheme="majorEastAsia" w:hAnsi="Verdana" w:cstheme="minorHAnsi"/>
          <w:color w:val="2F5496" w:themeColor="accent1" w:themeShade="BF"/>
          <w:sz w:val="24"/>
          <w:szCs w:val="32"/>
        </w:rPr>
      </w:pPr>
      <w:ins w:id="111" w:author="Scott Cole" w:date="2022-12-01T09:15:00Z">
        <w:r>
          <w:rPr>
            <w:rFonts w:ascii="Verdana" w:eastAsiaTheme="majorEastAsia" w:hAnsi="Verdana" w:cstheme="minorHAnsi"/>
            <w:color w:val="2F5496" w:themeColor="accent1" w:themeShade="BF"/>
            <w:sz w:val="24"/>
            <w:szCs w:val="32"/>
          </w:rPr>
          <w:t xml:space="preserve">Necessity called for </w:t>
        </w:r>
      </w:ins>
    </w:p>
    <w:p w14:paraId="77EB9867" w14:textId="535B965D" w:rsidR="00705D38" w:rsidRPr="00212209" w:rsidRDefault="00690ABE" w:rsidP="00FA51C2">
      <w:pPr>
        <w:rPr>
          <w:ins w:id="112" w:author="Scott Cole" w:date="2022-12-01T08:52:00Z"/>
          <w:rFonts w:ascii="Verdana" w:eastAsiaTheme="majorEastAsia" w:hAnsi="Verdana" w:cstheme="minorHAnsi"/>
          <w:color w:val="2F5496" w:themeColor="accent1" w:themeShade="BF"/>
          <w:sz w:val="24"/>
          <w:szCs w:val="32"/>
        </w:rPr>
      </w:pPr>
      <w:ins w:id="113" w:author="Scott Cole" w:date="2022-12-01T09:15:00Z">
        <w:r>
          <w:rPr>
            <w:rFonts w:ascii="Verdana" w:eastAsiaTheme="majorEastAsia" w:hAnsi="Verdana" w:cstheme="minorHAnsi"/>
            <w:color w:val="2F5496" w:themeColor="accent1" w:themeShade="BF"/>
            <w:sz w:val="24"/>
            <w:szCs w:val="32"/>
          </w:rPr>
          <w:t>t</w:t>
        </w:r>
      </w:ins>
      <w:ins w:id="114" w:author="Scott Cole" w:date="2022-12-01T08:52:00Z">
        <w:r w:rsidR="00705D38" w:rsidRPr="00212209">
          <w:rPr>
            <w:rFonts w:ascii="Verdana" w:eastAsiaTheme="majorEastAsia" w:hAnsi="Verdana" w:cstheme="minorHAnsi"/>
            <w:color w:val="2F5496" w:themeColor="accent1" w:themeShade="BF"/>
            <w:sz w:val="24"/>
            <w:szCs w:val="32"/>
          </w:rPr>
          <w:t>he first instance of the SPARQ virtual space</w:t>
        </w:r>
      </w:ins>
      <w:ins w:id="115" w:author="Scott Cole" w:date="2022-12-01T09:15:00Z">
        <w:r>
          <w:rPr>
            <w:rFonts w:ascii="Verdana" w:eastAsiaTheme="majorEastAsia" w:hAnsi="Verdana" w:cstheme="minorHAnsi"/>
            <w:color w:val="2F5496" w:themeColor="accent1" w:themeShade="BF"/>
            <w:sz w:val="24"/>
            <w:szCs w:val="32"/>
          </w:rPr>
          <w:t>. The</w:t>
        </w:r>
      </w:ins>
      <w:ins w:id="116" w:author="Scott Cole" w:date="2022-12-01T08:52:00Z">
        <w:r w:rsidR="00705D38" w:rsidRPr="00212209">
          <w:rPr>
            <w:rFonts w:ascii="Verdana" w:eastAsiaTheme="majorEastAsia" w:hAnsi="Verdana" w:cstheme="minorHAnsi"/>
            <w:color w:val="2F5496" w:themeColor="accent1" w:themeShade="BF"/>
            <w:sz w:val="24"/>
            <w:szCs w:val="32"/>
          </w:rPr>
          <w:t xml:space="preserve"> Catnasium </w:t>
        </w:r>
      </w:ins>
      <w:proofErr w:type="gramStart"/>
      <w:ins w:id="117" w:author="Scott Cole" w:date="2022-12-01T09:15:00Z">
        <w:r>
          <w:rPr>
            <w:rFonts w:ascii="Verdana" w:eastAsiaTheme="majorEastAsia" w:hAnsi="Verdana" w:cstheme="minorHAnsi"/>
            <w:color w:val="2F5496" w:themeColor="accent1" w:themeShade="BF"/>
            <w:sz w:val="24"/>
            <w:szCs w:val="32"/>
          </w:rPr>
          <w:t>was created</w:t>
        </w:r>
        <w:proofErr w:type="gramEnd"/>
        <w:r>
          <w:rPr>
            <w:rFonts w:ascii="Verdana" w:eastAsiaTheme="majorEastAsia" w:hAnsi="Verdana" w:cstheme="minorHAnsi"/>
            <w:color w:val="2F5496" w:themeColor="accent1" w:themeShade="BF"/>
            <w:sz w:val="24"/>
            <w:szCs w:val="32"/>
          </w:rPr>
          <w:t xml:space="preserve"> to </w:t>
        </w:r>
      </w:ins>
      <w:ins w:id="118" w:author="Scott Cole" w:date="2022-12-01T08:52:00Z">
        <w:r w:rsidR="00705D38" w:rsidRPr="00212209">
          <w:rPr>
            <w:rFonts w:ascii="Verdana" w:eastAsiaTheme="majorEastAsia" w:hAnsi="Verdana" w:cstheme="minorHAnsi"/>
            <w:color w:val="2F5496" w:themeColor="accent1" w:themeShade="BF"/>
            <w:sz w:val="24"/>
            <w:szCs w:val="32"/>
          </w:rPr>
          <w:t xml:space="preserve">develop a sort of ninja cat school for minion bots. </w:t>
        </w:r>
      </w:ins>
    </w:p>
    <w:p w14:paraId="24429A6F" w14:textId="77777777" w:rsidR="00705D38" w:rsidRPr="00212209" w:rsidRDefault="00705D38" w:rsidP="00FA51C2">
      <w:pPr>
        <w:rPr>
          <w:ins w:id="119" w:author="Scott Cole" w:date="2022-12-01T08:52:00Z"/>
          <w:rFonts w:ascii="Verdana" w:eastAsiaTheme="majorEastAsia" w:hAnsi="Verdana" w:cstheme="minorHAnsi"/>
          <w:color w:val="2F5496" w:themeColor="accent1" w:themeShade="BF"/>
          <w:sz w:val="24"/>
          <w:szCs w:val="32"/>
        </w:rPr>
      </w:pPr>
    </w:p>
    <w:p w14:paraId="0A138BC3" w14:textId="19149E48" w:rsidR="00705D38" w:rsidRDefault="00705D38" w:rsidP="00FA51C2">
      <w:pPr>
        <w:rPr>
          <w:ins w:id="120" w:author="Scott Cole" w:date="2022-12-01T08:54:00Z"/>
          <w:rFonts w:ascii="Verdana" w:eastAsiaTheme="majorEastAsia" w:hAnsi="Verdana" w:cstheme="minorHAnsi"/>
          <w:color w:val="2F5496" w:themeColor="accent1" w:themeShade="BF"/>
          <w:sz w:val="24"/>
          <w:szCs w:val="32"/>
        </w:rPr>
      </w:pPr>
      <w:ins w:id="121" w:author="Scott Cole" w:date="2022-12-01T08:52:00Z">
        <w:r w:rsidRPr="00212209">
          <w:rPr>
            <w:rFonts w:ascii="Verdana" w:eastAsiaTheme="majorEastAsia" w:hAnsi="Verdana" w:cstheme="minorHAnsi"/>
            <w:color w:val="2F5496" w:themeColor="accent1" w:themeShade="BF"/>
            <w:sz w:val="24"/>
            <w:szCs w:val="32"/>
          </w:rPr>
          <w:t xml:space="preserve">The little virtual ninja-cats </w:t>
        </w:r>
        <w:r>
          <w:rPr>
            <w:rFonts w:ascii="Verdana" w:eastAsiaTheme="majorEastAsia" w:hAnsi="Verdana" w:cstheme="minorHAnsi"/>
            <w:color w:val="2F5496" w:themeColor="accent1" w:themeShade="BF"/>
            <w:sz w:val="24"/>
            <w:szCs w:val="32"/>
          </w:rPr>
          <w:t xml:space="preserve">made perfect </w:t>
        </w:r>
      </w:ins>
      <w:ins w:id="122" w:author="Scott Cole" w:date="2022-12-01T09:12:00Z">
        <w:r w:rsidR="00690ABE">
          <w:rPr>
            <w:rFonts w:ascii="Verdana" w:eastAsiaTheme="majorEastAsia" w:hAnsi="Verdana" w:cstheme="minorHAnsi"/>
            <w:color w:val="2F5496" w:themeColor="accent1" w:themeShade="BF"/>
            <w:sz w:val="24"/>
            <w:szCs w:val="32"/>
          </w:rPr>
          <w:t>reconnaissance</w:t>
        </w:r>
      </w:ins>
      <w:ins w:id="123" w:author="Scott Cole" w:date="2022-12-01T08:52:00Z">
        <w:r w:rsidRPr="00212209">
          <w:rPr>
            <w:rFonts w:ascii="Verdana" w:eastAsiaTheme="majorEastAsia" w:hAnsi="Verdana" w:cstheme="minorHAnsi"/>
            <w:color w:val="2F5496" w:themeColor="accent1" w:themeShade="BF"/>
            <w:sz w:val="24"/>
            <w:szCs w:val="32"/>
          </w:rPr>
          <w:t xml:space="preserve"> bots</w:t>
        </w:r>
      </w:ins>
      <w:ins w:id="124" w:author="Scott Cole" w:date="2022-12-01T08:53:00Z">
        <w:r>
          <w:rPr>
            <w:rFonts w:ascii="Verdana" w:eastAsiaTheme="majorEastAsia" w:hAnsi="Verdana" w:cstheme="minorHAnsi"/>
            <w:color w:val="2F5496" w:themeColor="accent1" w:themeShade="BF"/>
            <w:sz w:val="24"/>
            <w:szCs w:val="32"/>
          </w:rPr>
          <w:t>.</w:t>
        </w:r>
      </w:ins>
      <w:ins w:id="125" w:author="Scott Cole" w:date="2022-12-01T08:52:00Z">
        <w:r w:rsidRPr="00212209">
          <w:rPr>
            <w:rFonts w:ascii="Verdana" w:eastAsiaTheme="majorEastAsia" w:hAnsi="Verdana" w:cstheme="minorHAnsi"/>
            <w:color w:val="2F5496" w:themeColor="accent1" w:themeShade="BF"/>
            <w:sz w:val="24"/>
            <w:szCs w:val="32"/>
          </w:rPr>
          <w:t xml:space="preserve"> </w:t>
        </w:r>
      </w:ins>
      <w:ins w:id="126" w:author="Scott Cole" w:date="2022-12-01T08:53:00Z">
        <w:r>
          <w:rPr>
            <w:rFonts w:ascii="Verdana" w:eastAsiaTheme="majorEastAsia" w:hAnsi="Verdana" w:cstheme="minorHAnsi"/>
            <w:color w:val="2F5496" w:themeColor="accent1" w:themeShade="BF"/>
            <w:sz w:val="24"/>
            <w:szCs w:val="32"/>
          </w:rPr>
          <w:t>They</w:t>
        </w:r>
      </w:ins>
      <w:ins w:id="127" w:author="Scott Cole" w:date="2022-12-01T08:52:00Z">
        <w:r w:rsidRPr="00212209">
          <w:rPr>
            <w:rFonts w:ascii="Verdana" w:eastAsiaTheme="majorEastAsia" w:hAnsi="Verdana" w:cstheme="minorHAnsi"/>
            <w:color w:val="2F5496" w:themeColor="accent1" w:themeShade="BF"/>
            <w:sz w:val="24"/>
            <w:szCs w:val="32"/>
          </w:rPr>
          <w:t xml:space="preserve"> managed the</w:t>
        </w:r>
      </w:ins>
      <w:ins w:id="128" w:author="Scott Cole" w:date="2022-12-01T08:53:00Z">
        <w:r>
          <w:rPr>
            <w:rFonts w:ascii="Verdana" w:eastAsiaTheme="majorEastAsia" w:hAnsi="Verdana" w:cstheme="minorHAnsi"/>
            <w:color w:val="2F5496" w:themeColor="accent1" w:themeShade="BF"/>
            <w:sz w:val="24"/>
            <w:szCs w:val="32"/>
          </w:rPr>
          <w:t xml:space="preserve"> global traffic </w:t>
        </w:r>
      </w:ins>
      <w:ins w:id="129" w:author="Scott Cole" w:date="2022-12-01T08:54:00Z">
        <w:r>
          <w:rPr>
            <w:rFonts w:ascii="Verdana" w:eastAsiaTheme="majorEastAsia" w:hAnsi="Verdana" w:cstheme="minorHAnsi"/>
            <w:color w:val="2F5496" w:themeColor="accent1" w:themeShade="BF"/>
            <w:sz w:val="24"/>
            <w:szCs w:val="32"/>
          </w:rPr>
          <w:t>monitoring</w:t>
        </w:r>
      </w:ins>
      <w:ins w:id="130" w:author="Scott Cole" w:date="2022-12-01T08:53:00Z">
        <w:r>
          <w:rPr>
            <w:rFonts w:ascii="Verdana" w:eastAsiaTheme="majorEastAsia" w:hAnsi="Verdana" w:cstheme="minorHAnsi"/>
            <w:color w:val="2F5496" w:themeColor="accent1" w:themeShade="BF"/>
            <w:sz w:val="24"/>
            <w:szCs w:val="32"/>
          </w:rPr>
          <w:t xml:space="preserve"> and</w:t>
        </w:r>
      </w:ins>
      <w:ins w:id="131" w:author="Scott Cole" w:date="2022-12-01T08:52:00Z">
        <w:r w:rsidRPr="00212209">
          <w:rPr>
            <w:rFonts w:ascii="Verdana" w:eastAsiaTheme="majorEastAsia" w:hAnsi="Verdana" w:cstheme="minorHAnsi"/>
            <w:color w:val="2F5496" w:themeColor="accent1" w:themeShade="BF"/>
            <w:sz w:val="24"/>
            <w:szCs w:val="32"/>
          </w:rPr>
          <w:t xml:space="preserve"> communications for the team</w:t>
        </w:r>
      </w:ins>
      <w:ins w:id="132" w:author="Scott Cole" w:date="2022-12-01T08:53:00Z">
        <w:r>
          <w:rPr>
            <w:rFonts w:ascii="Verdana" w:eastAsiaTheme="majorEastAsia" w:hAnsi="Verdana" w:cstheme="minorHAnsi"/>
            <w:color w:val="2F5496" w:themeColor="accent1" w:themeShade="BF"/>
            <w:sz w:val="24"/>
            <w:szCs w:val="32"/>
          </w:rPr>
          <w:t xml:space="preserve">. </w:t>
        </w:r>
      </w:ins>
    </w:p>
    <w:p w14:paraId="2A95B50B" w14:textId="52294650" w:rsidR="008E6FB2" w:rsidRDefault="008E6FB2" w:rsidP="00FA51C2">
      <w:pPr>
        <w:rPr>
          <w:ins w:id="133" w:author="Scott Cole" w:date="2022-12-01T09:16:00Z"/>
          <w:rFonts w:ascii="Verdana" w:eastAsiaTheme="majorEastAsia" w:hAnsi="Verdana" w:cstheme="minorHAnsi"/>
          <w:color w:val="2F5496" w:themeColor="accent1" w:themeShade="BF"/>
          <w:sz w:val="24"/>
          <w:szCs w:val="32"/>
        </w:rPr>
      </w:pPr>
    </w:p>
    <w:p w14:paraId="147B505E" w14:textId="16E1A46D" w:rsidR="00690ABE" w:rsidRPr="00212209" w:rsidRDefault="00690ABE" w:rsidP="00FA51C2">
      <w:pPr>
        <w:rPr>
          <w:rFonts w:ascii="Verdana" w:eastAsiaTheme="majorEastAsia" w:hAnsi="Verdana" w:cstheme="minorHAnsi"/>
          <w:color w:val="2F5496" w:themeColor="accent1" w:themeShade="BF"/>
          <w:sz w:val="24"/>
          <w:szCs w:val="32"/>
        </w:rPr>
      </w:pPr>
      <w:ins w:id="134" w:author="Scott Cole" w:date="2022-12-01T09:16:00Z">
        <w:r>
          <w:rPr>
            <w:rFonts w:ascii="Verdana" w:eastAsiaTheme="majorEastAsia" w:hAnsi="Verdana" w:cstheme="minorHAnsi"/>
            <w:color w:val="2F5496" w:themeColor="accent1" w:themeShade="BF"/>
            <w:sz w:val="24"/>
            <w:szCs w:val="32"/>
          </w:rPr>
          <w:t xml:space="preserve">The team also </w:t>
        </w:r>
      </w:ins>
      <w:ins w:id="135" w:author="Scott Cole" w:date="2022-12-03T09:13:00Z">
        <w:r w:rsidR="003F66ED">
          <w:rPr>
            <w:rFonts w:ascii="Verdana" w:eastAsiaTheme="majorEastAsia" w:hAnsi="Verdana" w:cstheme="minorHAnsi"/>
            <w:color w:val="2F5496" w:themeColor="accent1" w:themeShade="BF"/>
            <w:sz w:val="24"/>
            <w:szCs w:val="32"/>
          </w:rPr>
          <w:t>was delighted to discover</w:t>
        </w:r>
      </w:ins>
      <w:ins w:id="136" w:author="Scott Cole" w:date="2022-12-01T09:16:00Z">
        <w:r>
          <w:rPr>
            <w:rFonts w:ascii="Verdana" w:eastAsiaTheme="majorEastAsia" w:hAnsi="Verdana" w:cstheme="minorHAnsi"/>
            <w:color w:val="2F5496" w:themeColor="accent1" w:themeShade="BF"/>
            <w:sz w:val="24"/>
            <w:szCs w:val="32"/>
          </w:rPr>
          <w:t xml:space="preserve"> the Catnasium was the perfect arena for VR </w:t>
        </w:r>
      </w:ins>
      <w:ins w:id="137" w:author="Scott Cole" w:date="2022-12-01T09:17:00Z">
        <w:r>
          <w:rPr>
            <w:rFonts w:ascii="Verdana" w:eastAsiaTheme="majorEastAsia" w:hAnsi="Verdana" w:cstheme="minorHAnsi"/>
            <w:color w:val="2F5496" w:themeColor="accent1" w:themeShade="BF"/>
            <w:sz w:val="24"/>
            <w:szCs w:val="32"/>
          </w:rPr>
          <w:t>training.</w:t>
        </w:r>
      </w:ins>
    </w:p>
    <w:p w14:paraId="64B990B3" w14:textId="77777777" w:rsidR="003357D8" w:rsidRPr="00212209" w:rsidRDefault="003357D8" w:rsidP="00FA51C2">
      <w:pPr>
        <w:rPr>
          <w:rFonts w:ascii="Verdana" w:eastAsiaTheme="majorEastAsia" w:hAnsi="Verdana" w:cstheme="minorHAnsi"/>
          <w:color w:val="2F5496" w:themeColor="accent1" w:themeShade="BF"/>
          <w:sz w:val="24"/>
          <w:szCs w:val="32"/>
        </w:rPr>
      </w:pPr>
    </w:p>
    <w:p w14:paraId="76A70CA2" w14:textId="77777777" w:rsidR="00297CDB" w:rsidRPr="00212209" w:rsidRDefault="008E6FB2" w:rsidP="00FA51C2">
      <w:pPr>
        <w:rPr>
          <w:rFonts w:ascii="Verdana" w:eastAsiaTheme="majorEastAsia" w:hAnsi="Verdana" w:cstheme="minorHAnsi"/>
          <w:color w:val="2F5496" w:themeColor="accent1" w:themeShade="BF"/>
          <w:sz w:val="24"/>
          <w:szCs w:val="32"/>
        </w:rPr>
      </w:pPr>
      <w:r w:rsidRPr="00212209">
        <w:rPr>
          <w:rFonts w:ascii="Verdana" w:eastAsiaTheme="majorEastAsia" w:hAnsi="Verdana" w:cstheme="minorHAnsi"/>
          <w:color w:val="2F5496" w:themeColor="accent1" w:themeShade="BF"/>
          <w:sz w:val="24"/>
          <w:szCs w:val="32"/>
        </w:rPr>
        <w:t>And now…</w:t>
      </w:r>
    </w:p>
    <w:p w14:paraId="6A3E42D6" w14:textId="743AB0B1" w:rsidR="00DC7FF4" w:rsidRDefault="00297CDB" w:rsidP="00297CDB">
      <w:pPr>
        <w:pStyle w:val="Heading1"/>
        <w:rPr>
          <w:rFonts w:ascii="Verdana" w:hAnsi="Verdana" w:cstheme="minorHAnsi"/>
          <w:sz w:val="24"/>
        </w:rPr>
      </w:pPr>
      <w:r>
        <w:rPr>
          <w:rFonts w:ascii="Verdana" w:hAnsi="Verdana" w:cstheme="minorHAnsi"/>
          <w:sz w:val="24"/>
        </w:rPr>
        <w:t>…</w:t>
      </w:r>
      <w:r w:rsidR="00CC28DA" w:rsidRPr="008E65A6">
        <w:rPr>
          <w:rFonts w:ascii="Verdana" w:hAnsi="Verdana" w:cstheme="minorHAnsi"/>
          <w:sz w:val="24"/>
        </w:rPr>
        <w:t>Countdown to Blink</w:t>
      </w:r>
    </w:p>
    <w:p w14:paraId="0B9A7001" w14:textId="3EC78006" w:rsidR="00F57E31" w:rsidRDefault="00F57E31">
      <w:pPr>
        <w:pBdr>
          <w:bottom w:val="single" w:sz="6" w:space="1" w:color="auto"/>
        </w:pBdr>
        <w:rPr>
          <w:rFonts w:ascii="Verdana" w:hAnsi="Verdana" w:cstheme="minorHAnsi"/>
          <w:sz w:val="24"/>
        </w:rPr>
      </w:pPr>
    </w:p>
    <w:p w14:paraId="7BF8E0AE" w14:textId="77777777" w:rsidR="00F57E31" w:rsidRPr="008E65A6" w:rsidRDefault="00F57E31">
      <w:pPr>
        <w:rPr>
          <w:rFonts w:ascii="Verdana" w:hAnsi="Verdana" w:cstheme="minorHAnsi"/>
          <w:sz w:val="24"/>
        </w:rPr>
      </w:pPr>
    </w:p>
    <w:p w14:paraId="745E4644" w14:textId="5FBA8966" w:rsidR="00CC28DA" w:rsidRPr="008E65A6" w:rsidRDefault="00CC28DA">
      <w:pPr>
        <w:rPr>
          <w:rFonts w:ascii="Verdana" w:hAnsi="Verdana" w:cstheme="minorHAnsi"/>
          <w:sz w:val="24"/>
        </w:rPr>
      </w:pPr>
    </w:p>
    <w:p w14:paraId="12360113" w14:textId="25CB0991" w:rsidR="00CC28DA" w:rsidRPr="008E65A6" w:rsidRDefault="00CC28DA">
      <w:pPr>
        <w:rPr>
          <w:rFonts w:ascii="Verdana" w:hAnsi="Verdana" w:cstheme="minorHAnsi"/>
          <w:sz w:val="24"/>
        </w:rPr>
      </w:pPr>
      <w:r w:rsidRPr="008E65A6">
        <w:rPr>
          <w:rFonts w:ascii="Verdana" w:hAnsi="Verdana" w:cstheme="minorHAnsi"/>
          <w:sz w:val="24"/>
        </w:rPr>
        <w:t>The Earth is out of water.</w:t>
      </w:r>
    </w:p>
    <w:p w14:paraId="793ACEF2" w14:textId="602220DC" w:rsidR="00CC28DA" w:rsidRPr="008E65A6" w:rsidRDefault="00CC28DA">
      <w:pPr>
        <w:rPr>
          <w:rFonts w:ascii="Verdana" w:hAnsi="Verdana" w:cstheme="minorHAnsi"/>
          <w:sz w:val="24"/>
        </w:rPr>
      </w:pPr>
    </w:p>
    <w:p w14:paraId="7077C33C" w14:textId="0B4EF45D" w:rsidR="004150B2" w:rsidRPr="008E65A6" w:rsidRDefault="00CC28DA">
      <w:pPr>
        <w:rPr>
          <w:rFonts w:ascii="Verdana" w:hAnsi="Verdana" w:cstheme="minorHAnsi"/>
          <w:sz w:val="24"/>
        </w:rPr>
      </w:pPr>
      <w:r w:rsidRPr="008E65A6">
        <w:rPr>
          <w:rFonts w:ascii="Verdana" w:hAnsi="Verdana" w:cstheme="minorHAnsi"/>
          <w:sz w:val="24"/>
        </w:rPr>
        <w:t>After years of battle</w:t>
      </w:r>
      <w:r w:rsidR="004150B2" w:rsidRPr="008E65A6">
        <w:rPr>
          <w:rFonts w:ascii="Verdana" w:hAnsi="Verdana" w:cstheme="minorHAnsi"/>
          <w:sz w:val="24"/>
        </w:rPr>
        <w:t>,</w:t>
      </w:r>
      <w:r w:rsidRPr="008E65A6">
        <w:rPr>
          <w:rFonts w:ascii="Verdana" w:hAnsi="Verdana" w:cstheme="minorHAnsi"/>
          <w:sz w:val="24"/>
        </w:rPr>
        <w:t xml:space="preserve"> creation</w:t>
      </w:r>
      <w:r w:rsidR="004150B2" w:rsidRPr="008E65A6">
        <w:rPr>
          <w:rFonts w:ascii="Verdana" w:hAnsi="Verdana" w:cstheme="minorHAnsi"/>
          <w:sz w:val="24"/>
        </w:rPr>
        <w:t>, and destruction,</w:t>
      </w:r>
      <w:r w:rsidRPr="008E65A6">
        <w:rPr>
          <w:rFonts w:ascii="Verdana" w:hAnsi="Verdana" w:cstheme="minorHAnsi"/>
          <w:sz w:val="24"/>
        </w:rPr>
        <w:t xml:space="preserve"> Kolt and the SPARQ team gain the </w:t>
      </w:r>
      <w:r w:rsidR="004150B2" w:rsidRPr="008E65A6">
        <w:rPr>
          <w:rFonts w:ascii="Verdana" w:hAnsi="Verdana" w:cstheme="minorHAnsi"/>
          <w:sz w:val="24"/>
        </w:rPr>
        <w:t>Coordinate K</w:t>
      </w:r>
      <w:r w:rsidRPr="008E65A6">
        <w:rPr>
          <w:rFonts w:ascii="Verdana" w:hAnsi="Verdana" w:cstheme="minorHAnsi"/>
          <w:sz w:val="24"/>
        </w:rPr>
        <w:t xml:space="preserve">ey rights to set the </w:t>
      </w:r>
      <w:ins w:id="138" w:author="Scott Cole" w:date="2022-12-03T09:14:00Z">
        <w:r w:rsidR="003F66ED">
          <w:rPr>
            <w:rFonts w:ascii="Verdana" w:hAnsi="Verdana" w:cstheme="minorHAnsi"/>
            <w:sz w:val="24"/>
          </w:rPr>
          <w:t xml:space="preserve">first </w:t>
        </w:r>
      </w:ins>
      <w:r w:rsidRPr="008E65A6">
        <w:rPr>
          <w:rFonts w:ascii="Verdana" w:hAnsi="Verdana" w:cstheme="minorHAnsi"/>
          <w:sz w:val="24"/>
        </w:rPr>
        <w:t xml:space="preserve">Blink </w:t>
      </w:r>
      <w:r w:rsidR="004150B2" w:rsidRPr="008E65A6">
        <w:rPr>
          <w:rFonts w:ascii="Verdana" w:hAnsi="Verdana" w:cstheme="minorHAnsi"/>
          <w:sz w:val="24"/>
        </w:rPr>
        <w:t>destination.</w:t>
      </w:r>
    </w:p>
    <w:p w14:paraId="10CC11C8" w14:textId="77777777" w:rsidR="004150B2" w:rsidRPr="008E65A6" w:rsidRDefault="004150B2">
      <w:pPr>
        <w:rPr>
          <w:rFonts w:ascii="Verdana" w:hAnsi="Verdana" w:cstheme="minorHAnsi"/>
          <w:sz w:val="24"/>
        </w:rPr>
      </w:pPr>
    </w:p>
    <w:p w14:paraId="18537702" w14:textId="51725517" w:rsidR="00CC28DA" w:rsidRDefault="004150B2">
      <w:pPr>
        <w:rPr>
          <w:rFonts w:ascii="Verdana" w:hAnsi="Verdana" w:cstheme="minorHAnsi"/>
          <w:sz w:val="24"/>
        </w:rPr>
      </w:pPr>
      <w:r w:rsidRPr="008E65A6">
        <w:rPr>
          <w:rFonts w:ascii="Verdana" w:hAnsi="Verdana" w:cstheme="minorHAnsi"/>
          <w:sz w:val="24"/>
        </w:rPr>
        <w:t xml:space="preserve">The SPARQ team leads </w:t>
      </w:r>
      <w:r w:rsidR="00CC28DA" w:rsidRPr="008E65A6">
        <w:rPr>
          <w:rFonts w:ascii="Verdana" w:hAnsi="Verdana" w:cstheme="minorHAnsi"/>
          <w:sz w:val="24"/>
        </w:rPr>
        <w:t xml:space="preserve">Earth on a mission to rehydrate </w:t>
      </w:r>
      <w:r w:rsidRPr="008E65A6">
        <w:rPr>
          <w:rFonts w:ascii="Verdana" w:hAnsi="Verdana" w:cstheme="minorHAnsi"/>
          <w:sz w:val="24"/>
        </w:rPr>
        <w:t>the planet</w:t>
      </w:r>
      <w:r w:rsidR="00CC28DA" w:rsidRPr="008E65A6">
        <w:rPr>
          <w:rFonts w:ascii="Verdana" w:hAnsi="Verdana" w:cstheme="minorHAnsi"/>
          <w:sz w:val="24"/>
        </w:rPr>
        <w:t xml:space="preserve"> and</w:t>
      </w:r>
      <w:ins w:id="139" w:author="Scott Cole" w:date="2022-12-03T09:14:00Z">
        <w:r w:rsidR="003F66ED">
          <w:rPr>
            <w:rFonts w:ascii="Verdana" w:hAnsi="Verdana" w:cstheme="minorHAnsi"/>
            <w:sz w:val="24"/>
          </w:rPr>
          <w:t xml:space="preserve"> then</w:t>
        </w:r>
      </w:ins>
      <w:r w:rsidR="00CC28DA" w:rsidRPr="008E65A6">
        <w:rPr>
          <w:rFonts w:ascii="Verdana" w:hAnsi="Verdana" w:cstheme="minorHAnsi"/>
          <w:sz w:val="24"/>
        </w:rPr>
        <w:t xml:space="preserve"> return to the Sol system.</w:t>
      </w:r>
    </w:p>
    <w:p w14:paraId="7CB2806B" w14:textId="66F577EA" w:rsidR="008E6FB2" w:rsidRDefault="008E6FB2">
      <w:pPr>
        <w:rPr>
          <w:rFonts w:ascii="Verdana" w:hAnsi="Verdana" w:cstheme="minorHAnsi"/>
          <w:sz w:val="24"/>
        </w:rPr>
      </w:pPr>
    </w:p>
    <w:p w14:paraId="30FA666A" w14:textId="5D68AD1F" w:rsidR="008E6FB2" w:rsidRPr="00431F8B" w:rsidRDefault="008E6FB2" w:rsidP="008E6FB2">
      <w:pPr>
        <w:rPr>
          <w:rFonts w:cstheme="minorHAnsi"/>
          <w:sz w:val="24"/>
        </w:rPr>
      </w:pPr>
      <w:r w:rsidRPr="00431F8B">
        <w:rPr>
          <w:rFonts w:cstheme="minorHAnsi"/>
          <w:sz w:val="24"/>
        </w:rPr>
        <w:t xml:space="preserve">The </w:t>
      </w:r>
      <w:ins w:id="140" w:author="Scott Cole" w:date="2022-12-03T09:13:00Z">
        <w:r w:rsidR="003F66ED">
          <w:rPr>
            <w:rFonts w:cstheme="minorHAnsi"/>
            <w:sz w:val="24"/>
          </w:rPr>
          <w:t>E</w:t>
        </w:r>
      </w:ins>
      <w:del w:id="141" w:author="Scott Cole" w:date="2022-12-03T09:13:00Z">
        <w:r w:rsidRPr="00431F8B" w:rsidDel="003F66ED">
          <w:rPr>
            <w:rFonts w:cstheme="minorHAnsi"/>
            <w:sz w:val="24"/>
          </w:rPr>
          <w:delText>e</w:delText>
        </w:r>
      </w:del>
      <w:r w:rsidRPr="00431F8B">
        <w:rPr>
          <w:rFonts w:cstheme="minorHAnsi"/>
          <w:sz w:val="24"/>
        </w:rPr>
        <w:t>arth is out of water.</w:t>
      </w:r>
    </w:p>
    <w:p w14:paraId="1137BAC4" w14:textId="77777777" w:rsidR="008E6FB2" w:rsidRPr="00431F8B" w:rsidRDefault="008E6FB2" w:rsidP="008E6FB2">
      <w:pPr>
        <w:rPr>
          <w:rFonts w:cstheme="minorHAnsi"/>
          <w:sz w:val="24"/>
        </w:rPr>
      </w:pPr>
    </w:p>
    <w:p w14:paraId="2204A4E8" w14:textId="77777777" w:rsidR="008E6FB2" w:rsidRPr="00431F8B" w:rsidRDefault="008E6FB2" w:rsidP="008E6FB2">
      <w:pPr>
        <w:rPr>
          <w:rFonts w:cstheme="minorHAnsi"/>
          <w:sz w:val="24"/>
        </w:rPr>
      </w:pPr>
      <w:r w:rsidRPr="00431F8B">
        <w:rPr>
          <w:rFonts w:cstheme="minorHAnsi"/>
          <w:sz w:val="24"/>
        </w:rPr>
        <w:t>Desperate times…</w:t>
      </w:r>
    </w:p>
    <w:p w14:paraId="2737187F" w14:textId="37061EBB" w:rsidR="008E6FB2" w:rsidRDefault="008E6FB2" w:rsidP="008E6FB2">
      <w:pPr>
        <w:rPr>
          <w:ins w:id="142" w:author="Scott Cole" w:date="2022-12-03T09:16:00Z"/>
          <w:rFonts w:cstheme="minorHAnsi"/>
          <w:sz w:val="24"/>
        </w:rPr>
      </w:pPr>
    </w:p>
    <w:p w14:paraId="00D5CD7F" w14:textId="75465600" w:rsidR="003F66ED" w:rsidRDefault="003F66ED" w:rsidP="008E6FB2">
      <w:pPr>
        <w:rPr>
          <w:ins w:id="143" w:author="Scott Cole" w:date="2022-12-03T09:15:00Z"/>
          <w:rFonts w:cstheme="minorHAnsi"/>
          <w:sz w:val="24"/>
        </w:rPr>
      </w:pPr>
      <w:ins w:id="144" w:author="Scott Cole" w:date="2022-12-03T09:16:00Z">
        <w:r>
          <w:rPr>
            <w:rFonts w:cstheme="minorHAnsi"/>
            <w:sz w:val="24"/>
          </w:rPr>
          <w:t>Pick a path</w:t>
        </w:r>
      </w:ins>
    </w:p>
    <w:p w14:paraId="5102A69A" w14:textId="7AA2A744" w:rsidR="003F66ED" w:rsidRDefault="003F66ED" w:rsidP="008E6FB2">
      <w:pPr>
        <w:rPr>
          <w:ins w:id="145" w:author="Scott Cole" w:date="2022-12-03T09:16:00Z"/>
          <w:rFonts w:cstheme="minorHAnsi"/>
          <w:sz w:val="24"/>
        </w:rPr>
      </w:pPr>
      <w:ins w:id="146" w:author="Scott Cole" w:date="2022-12-03T09:15:00Z">
        <w:r>
          <w:rPr>
            <w:rFonts w:cstheme="minorHAnsi"/>
            <w:sz w:val="24"/>
          </w:rPr>
          <w:t>&lt;&lt;Do you want to watch K</w:t>
        </w:r>
      </w:ins>
      <w:ins w:id="147" w:author="Scott Cole" w:date="2022-12-03T09:16:00Z">
        <w:r>
          <w:rPr>
            <w:rFonts w:cstheme="minorHAnsi"/>
            <w:sz w:val="24"/>
          </w:rPr>
          <w:t>olt fall?&gt;&gt;</w:t>
        </w:r>
      </w:ins>
    </w:p>
    <w:p w14:paraId="4CF7DAA2" w14:textId="5339F8E0" w:rsidR="003F66ED" w:rsidRDefault="00693105" w:rsidP="008E6FB2">
      <w:pPr>
        <w:rPr>
          <w:ins w:id="148" w:author="Scott Cole" w:date="2022-12-03T09:16:00Z"/>
          <w:rFonts w:cstheme="minorHAnsi"/>
          <w:sz w:val="24"/>
        </w:rPr>
      </w:pPr>
      <w:ins w:id="149" w:author="Scott Cole" w:date="2022-12-04T09:16:00Z">
        <w:r>
          <w:rPr>
            <w:rFonts w:cstheme="minorHAnsi"/>
            <w:sz w:val="24"/>
          </w:rPr>
          <w:t>Go to</w:t>
        </w:r>
      </w:ins>
      <w:ins w:id="150" w:author="Scott Cole" w:date="2022-12-03T09:16:00Z">
        <w:r w:rsidR="003F66ED">
          <w:rPr>
            <w:rFonts w:cstheme="minorHAnsi"/>
            <w:sz w:val="24"/>
          </w:rPr>
          <w:t>: Meet the team</w:t>
        </w:r>
      </w:ins>
    </w:p>
    <w:p w14:paraId="325B2A07" w14:textId="77777777" w:rsidR="003F66ED" w:rsidRDefault="003F66ED" w:rsidP="008E6FB2">
      <w:pPr>
        <w:rPr>
          <w:ins w:id="151" w:author="Scott Cole" w:date="2022-12-03T09:18:00Z"/>
          <w:rFonts w:cstheme="minorHAnsi"/>
          <w:sz w:val="24"/>
        </w:rPr>
      </w:pPr>
    </w:p>
    <w:p w14:paraId="46A61040" w14:textId="0986FE11" w:rsidR="003F66ED" w:rsidRDefault="003F66ED" w:rsidP="008E6FB2">
      <w:pPr>
        <w:rPr>
          <w:ins w:id="152" w:author="Scott Cole" w:date="2022-12-03T09:17:00Z"/>
          <w:rFonts w:cstheme="minorHAnsi"/>
          <w:sz w:val="24"/>
        </w:rPr>
      </w:pPr>
      <w:ins w:id="153" w:author="Scott Cole" w:date="2022-12-03T09:16:00Z">
        <w:r>
          <w:rPr>
            <w:rFonts w:cstheme="minorHAnsi"/>
            <w:sz w:val="24"/>
          </w:rPr>
          <w:lastRenderedPageBreak/>
          <w:t>&lt;&lt;</w:t>
        </w:r>
      </w:ins>
      <w:ins w:id="154" w:author="Scott Cole" w:date="2022-12-03T09:19:00Z">
        <w:r w:rsidR="00A7635C">
          <w:rPr>
            <w:rFonts w:cstheme="minorHAnsi"/>
            <w:sz w:val="24"/>
          </w:rPr>
          <w:t xml:space="preserve">Do you </w:t>
        </w:r>
      </w:ins>
      <w:ins w:id="155" w:author="Scott Cole" w:date="2022-12-03T09:20:00Z">
        <w:r w:rsidR="00A7635C">
          <w:rPr>
            <w:rFonts w:cstheme="minorHAnsi"/>
            <w:sz w:val="24"/>
          </w:rPr>
          <w:t>take the initiative?&gt;&gt;</w:t>
        </w:r>
      </w:ins>
    </w:p>
    <w:p w14:paraId="17FE4EE2" w14:textId="2502B146" w:rsidR="003F66ED" w:rsidRDefault="00693105" w:rsidP="008E6FB2">
      <w:pPr>
        <w:rPr>
          <w:ins w:id="156" w:author="Scott Cole" w:date="2022-12-03T09:17:00Z"/>
          <w:rFonts w:cstheme="minorHAnsi"/>
          <w:sz w:val="24"/>
        </w:rPr>
      </w:pPr>
      <w:ins w:id="157" w:author="Scott Cole" w:date="2022-12-04T09:16:00Z">
        <w:r>
          <w:rPr>
            <w:rFonts w:cstheme="minorHAnsi"/>
            <w:sz w:val="24"/>
          </w:rPr>
          <w:t>Go to</w:t>
        </w:r>
      </w:ins>
      <w:ins w:id="158" w:author="Scott Cole" w:date="2022-12-03T09:17:00Z">
        <w:r w:rsidR="003F66ED">
          <w:rPr>
            <w:rFonts w:cstheme="minorHAnsi"/>
            <w:sz w:val="24"/>
          </w:rPr>
          <w:t>: The fall</w:t>
        </w:r>
      </w:ins>
    </w:p>
    <w:p w14:paraId="09E12C8E" w14:textId="49423724" w:rsidR="003F66ED" w:rsidRDefault="003F66ED" w:rsidP="008E6FB2">
      <w:pPr>
        <w:rPr>
          <w:ins w:id="159" w:author="Scott Cole" w:date="2022-12-03T09:20:00Z"/>
          <w:rFonts w:cstheme="minorHAnsi"/>
          <w:sz w:val="24"/>
        </w:rPr>
      </w:pPr>
    </w:p>
    <w:p w14:paraId="0C4A471C" w14:textId="51EB4C73" w:rsidR="00A7635C" w:rsidRDefault="00A7635C" w:rsidP="008E6FB2">
      <w:pPr>
        <w:rPr>
          <w:ins w:id="160" w:author="Scott Cole" w:date="2022-12-03T09:15:00Z"/>
          <w:rFonts w:cstheme="minorHAnsi"/>
          <w:sz w:val="24"/>
        </w:rPr>
      </w:pPr>
      <w:ins w:id="161" w:author="Scott Cole" w:date="2022-12-03T09:20:00Z">
        <w:r>
          <w:rPr>
            <w:rFonts w:cstheme="minorHAnsi"/>
            <w:sz w:val="24"/>
          </w:rPr>
          <w:t>&lt;&lt;Do you want a News update?&gt;&gt;</w:t>
        </w:r>
      </w:ins>
    </w:p>
    <w:p w14:paraId="36DFF5FE" w14:textId="1AB39496" w:rsidR="003F66ED" w:rsidRDefault="00693105" w:rsidP="008E6FB2">
      <w:pPr>
        <w:rPr>
          <w:ins w:id="162" w:author="Scott Cole" w:date="2022-12-03T09:15:00Z"/>
          <w:rFonts w:cstheme="minorHAnsi"/>
          <w:sz w:val="24"/>
        </w:rPr>
      </w:pPr>
      <w:ins w:id="163" w:author="Scott Cole" w:date="2022-12-04T09:16:00Z">
        <w:r>
          <w:rPr>
            <w:rFonts w:cstheme="minorHAnsi"/>
            <w:sz w:val="24"/>
          </w:rPr>
          <w:t>Go to</w:t>
        </w:r>
      </w:ins>
      <w:ins w:id="164" w:author="Scott Cole" w:date="2022-12-03T09:21:00Z">
        <w:r w:rsidR="00A7635C">
          <w:rPr>
            <w:rFonts w:cstheme="minorHAnsi"/>
            <w:sz w:val="24"/>
          </w:rPr>
          <w:t>: Meet Solomon and the Cinja (</w:t>
        </w:r>
      </w:ins>
      <w:ins w:id="165" w:author="Scott Cole" w:date="2022-12-03T09:22:00Z">
        <w:r w:rsidR="00A7635C">
          <w:rPr>
            <w:rFonts w:cstheme="minorHAnsi"/>
            <w:sz w:val="24"/>
          </w:rPr>
          <w:t xml:space="preserve">sounds like </w:t>
        </w:r>
      </w:ins>
      <w:ins w:id="166" w:author="Scott Cole" w:date="2022-12-03T09:23:00Z">
        <w:r w:rsidR="00A7635C">
          <w:rPr>
            <w:rFonts w:cstheme="minorHAnsi"/>
            <w:sz w:val="24"/>
          </w:rPr>
          <w:t>“</w:t>
        </w:r>
      </w:ins>
      <w:ins w:id="167" w:author="Scott Cole" w:date="2022-12-03T09:22:00Z">
        <w:r w:rsidR="00A7635C">
          <w:rPr>
            <w:rFonts w:cstheme="minorHAnsi"/>
            <w:sz w:val="24"/>
          </w:rPr>
          <w:t>singe</w:t>
        </w:r>
      </w:ins>
      <w:ins w:id="168" w:author="Scott Cole" w:date="2022-12-04T09:17:00Z">
        <w:r>
          <w:rPr>
            <w:rFonts w:cstheme="minorHAnsi"/>
            <w:sz w:val="24"/>
          </w:rPr>
          <w:t>-</w:t>
        </w:r>
      </w:ins>
      <w:ins w:id="169" w:author="Scott Cole" w:date="2022-12-03T09:22:00Z">
        <w:r w:rsidR="00A7635C">
          <w:rPr>
            <w:rFonts w:cstheme="minorHAnsi"/>
            <w:sz w:val="24"/>
          </w:rPr>
          <w:t>a</w:t>
        </w:r>
      </w:ins>
      <w:ins w:id="170" w:author="Scott Cole" w:date="2022-12-04T09:17:00Z">
        <w:r>
          <w:rPr>
            <w:rFonts w:cstheme="minorHAnsi"/>
            <w:sz w:val="24"/>
          </w:rPr>
          <w:t>h</w:t>
        </w:r>
      </w:ins>
      <w:ins w:id="171" w:author="Scott Cole" w:date="2022-12-03T09:23:00Z">
        <w:r w:rsidR="00A7635C">
          <w:rPr>
            <w:rFonts w:cstheme="minorHAnsi"/>
            <w:sz w:val="24"/>
          </w:rPr>
          <w:t xml:space="preserve">" – these little </w:t>
        </w:r>
      </w:ins>
      <w:ins w:id="172" w:author="Scott Cole" w:date="2022-12-04T08:58:00Z">
        <w:r w:rsidR="001B1D5D">
          <w:rPr>
            <w:rFonts w:cstheme="minorHAnsi"/>
            <w:sz w:val="24"/>
          </w:rPr>
          <w:t>reconnaissance</w:t>
        </w:r>
      </w:ins>
      <w:ins w:id="173" w:author="Scott Cole" w:date="2022-12-03T09:23:00Z">
        <w:r w:rsidR="00A7635C">
          <w:rPr>
            <w:rFonts w:cstheme="minorHAnsi"/>
            <w:sz w:val="24"/>
          </w:rPr>
          <w:t xml:space="preserve"> bots </w:t>
        </w:r>
      </w:ins>
      <w:ins w:id="174" w:author="Scott Cole" w:date="2022-12-03T09:24:00Z">
        <w:r w:rsidR="00A7635C">
          <w:rPr>
            <w:rFonts w:cstheme="minorHAnsi"/>
            <w:sz w:val="24"/>
          </w:rPr>
          <w:t xml:space="preserve">are trained and </w:t>
        </w:r>
        <w:proofErr w:type="gramStart"/>
        <w:r w:rsidR="00A7635C">
          <w:rPr>
            <w:rFonts w:cstheme="minorHAnsi"/>
            <w:sz w:val="24"/>
          </w:rPr>
          <w:t>act as</w:t>
        </w:r>
        <w:proofErr w:type="gramEnd"/>
        <w:r w:rsidR="00A7635C">
          <w:rPr>
            <w:rFonts w:cstheme="minorHAnsi"/>
            <w:sz w:val="24"/>
          </w:rPr>
          <w:t xml:space="preserve"> </w:t>
        </w:r>
      </w:ins>
      <w:ins w:id="175" w:author="Scott Cole" w:date="2022-12-04T08:56:00Z">
        <w:r w:rsidR="001B1D5D">
          <w:rPr>
            <w:rFonts w:cstheme="minorHAnsi"/>
            <w:sz w:val="24"/>
          </w:rPr>
          <w:t xml:space="preserve">the eyes and ears in the greater world. They are fast, independent, </w:t>
        </w:r>
      </w:ins>
      <w:ins w:id="176" w:author="Scott Cole" w:date="2022-12-04T09:10:00Z">
        <w:r w:rsidR="00807E98">
          <w:rPr>
            <w:rFonts w:cstheme="minorHAnsi"/>
            <w:sz w:val="24"/>
          </w:rPr>
          <w:t>long-range</w:t>
        </w:r>
      </w:ins>
      <w:ins w:id="177" w:author="Scott Cole" w:date="2022-12-04T08:56:00Z">
        <w:r w:rsidR="001B1D5D">
          <w:rPr>
            <w:rFonts w:cstheme="minorHAnsi"/>
            <w:sz w:val="24"/>
          </w:rPr>
          <w:t>, capable of evasion</w:t>
        </w:r>
      </w:ins>
      <w:ins w:id="178" w:author="Scott Cole" w:date="2022-12-04T08:59:00Z">
        <w:r w:rsidR="001B1D5D">
          <w:rPr>
            <w:rFonts w:cstheme="minorHAnsi"/>
            <w:sz w:val="24"/>
          </w:rPr>
          <w:t>, armed,</w:t>
        </w:r>
      </w:ins>
      <w:ins w:id="179" w:author="Scott Cole" w:date="2022-12-04T08:57:00Z">
        <w:r w:rsidR="001B1D5D">
          <w:rPr>
            <w:rFonts w:cstheme="minorHAnsi"/>
            <w:sz w:val="24"/>
          </w:rPr>
          <w:t xml:space="preserve"> and rogues of the net. </w:t>
        </w:r>
      </w:ins>
      <w:ins w:id="180" w:author="Scott Cole" w:date="2022-12-04T08:58:00Z">
        <w:r w:rsidR="001B1D5D">
          <w:rPr>
            <w:rFonts w:cstheme="minorHAnsi"/>
            <w:sz w:val="24"/>
          </w:rPr>
          <w:t>Their</w:t>
        </w:r>
      </w:ins>
      <w:ins w:id="181" w:author="Scott Cole" w:date="2022-12-04T08:57:00Z">
        <w:r w:rsidR="001B1D5D">
          <w:rPr>
            <w:rFonts w:cstheme="minorHAnsi"/>
            <w:sz w:val="24"/>
          </w:rPr>
          <w:t xml:space="preserve"> primary role is to</w:t>
        </w:r>
      </w:ins>
      <w:ins w:id="182" w:author="Scott Cole" w:date="2022-12-03T09:24:00Z">
        <w:r w:rsidR="00A7635C">
          <w:rPr>
            <w:rFonts w:cstheme="minorHAnsi"/>
            <w:sz w:val="24"/>
          </w:rPr>
          <w:t xml:space="preserve"> bring intel to the team and Solomon. Their primary goal is to gather information from the fragmented internet and lost data stores.</w:t>
        </w:r>
      </w:ins>
      <w:ins w:id="183" w:author="Scott Cole" w:date="2022-12-03T09:22:00Z">
        <w:r w:rsidR="00A7635C">
          <w:rPr>
            <w:rFonts w:cstheme="minorHAnsi"/>
            <w:sz w:val="24"/>
          </w:rPr>
          <w:t>)</w:t>
        </w:r>
      </w:ins>
    </w:p>
    <w:p w14:paraId="2F3A8EFF" w14:textId="357F05D7" w:rsidR="001B1D5D" w:rsidRPr="00431F8B" w:rsidDel="001B1D5D" w:rsidRDefault="001B1D5D" w:rsidP="008E6FB2">
      <w:pPr>
        <w:rPr>
          <w:del w:id="184" w:author="Scott Cole" w:date="2022-12-04T09:00:00Z"/>
          <w:rFonts w:cstheme="minorHAnsi"/>
          <w:sz w:val="24"/>
        </w:rPr>
      </w:pPr>
    </w:p>
    <w:p w14:paraId="4F390DE5" w14:textId="77777777" w:rsidR="001B1D5D" w:rsidRDefault="001B1D5D" w:rsidP="008E6FB2">
      <w:pPr>
        <w:rPr>
          <w:ins w:id="185" w:author="Scott Cole" w:date="2022-12-04T09:00:00Z"/>
          <w:rFonts w:cstheme="minorHAnsi"/>
          <w:sz w:val="24"/>
        </w:rPr>
      </w:pPr>
    </w:p>
    <w:p w14:paraId="7FBAA6CD" w14:textId="35342DA1" w:rsidR="001B1D5D" w:rsidRDefault="001B1D5D" w:rsidP="001B1D5D">
      <w:pPr>
        <w:pStyle w:val="Heading1"/>
        <w:rPr>
          <w:ins w:id="186" w:author="Scott Cole" w:date="2022-12-04T09:00:00Z"/>
          <w:rFonts w:cstheme="minorHAnsi"/>
          <w:sz w:val="24"/>
        </w:rPr>
        <w:pPrChange w:id="187" w:author="Scott Cole" w:date="2022-12-04T09:03:00Z">
          <w:pPr/>
        </w:pPrChange>
      </w:pPr>
      <w:ins w:id="188" w:author="Scott Cole" w:date="2022-12-04T09:00:00Z">
        <w:r>
          <w:rPr>
            <w:rFonts w:cstheme="minorHAnsi"/>
            <w:sz w:val="24"/>
          </w:rPr>
          <w:t>The Fall</w:t>
        </w:r>
      </w:ins>
    </w:p>
    <w:p w14:paraId="07B38D2B" w14:textId="5AD6DBC9" w:rsidR="008E6FB2" w:rsidRPr="00431F8B" w:rsidRDefault="008E6FB2" w:rsidP="001B1D5D">
      <w:pPr>
        <w:rPr>
          <w:rFonts w:cstheme="minorHAnsi"/>
          <w:sz w:val="24"/>
        </w:rPr>
      </w:pPr>
      <w:r w:rsidRPr="00431F8B">
        <w:rPr>
          <w:rFonts w:cstheme="minorHAnsi"/>
          <w:sz w:val="24"/>
        </w:rPr>
        <w:t xml:space="preserve">Just below the exosphere, two figures can </w:t>
      </w:r>
      <w:proofErr w:type="gramStart"/>
      <w:r w:rsidRPr="00431F8B">
        <w:rPr>
          <w:rFonts w:cstheme="minorHAnsi"/>
          <w:sz w:val="24"/>
        </w:rPr>
        <w:t>be seen</w:t>
      </w:r>
      <w:proofErr w:type="gramEnd"/>
      <w:r w:rsidRPr="00431F8B">
        <w:rPr>
          <w:rFonts w:cstheme="minorHAnsi"/>
          <w:sz w:val="24"/>
        </w:rPr>
        <w:t xml:space="preserve"> chaotically tumbling in a freefall back to Earth.</w:t>
      </w:r>
    </w:p>
    <w:p w14:paraId="0E3B539C" w14:textId="77777777" w:rsidR="008E6FB2" w:rsidRPr="00431F8B" w:rsidRDefault="008E6FB2" w:rsidP="001B1D5D">
      <w:pPr>
        <w:rPr>
          <w:rFonts w:cstheme="minorHAnsi"/>
          <w:sz w:val="24"/>
        </w:rPr>
      </w:pPr>
    </w:p>
    <w:p w14:paraId="150348DD" w14:textId="30F34F61" w:rsidR="008E6FB2" w:rsidRPr="00431F8B" w:rsidRDefault="008E6FB2" w:rsidP="001B1D5D">
      <w:pPr>
        <w:rPr>
          <w:rFonts w:cstheme="minorHAnsi"/>
          <w:sz w:val="24"/>
        </w:rPr>
      </w:pPr>
      <w:r w:rsidRPr="00431F8B">
        <w:rPr>
          <w:rFonts w:cstheme="minorHAnsi"/>
          <w:sz w:val="24"/>
        </w:rPr>
        <w:t xml:space="preserve">Now, </w:t>
      </w:r>
      <w:r w:rsidR="00D05BBD">
        <w:rPr>
          <w:rFonts w:cstheme="minorHAnsi"/>
          <w:sz w:val="24"/>
        </w:rPr>
        <w:t xml:space="preserve">on </w:t>
      </w:r>
      <w:r w:rsidRPr="00431F8B">
        <w:rPr>
          <w:rFonts w:cstheme="minorHAnsi"/>
          <w:sz w:val="24"/>
        </w:rPr>
        <w:t>June 8</w:t>
      </w:r>
      <w:r w:rsidRPr="00431F8B">
        <w:rPr>
          <w:rFonts w:cstheme="minorHAnsi"/>
          <w:sz w:val="24"/>
          <w:vertAlign w:val="superscript"/>
        </w:rPr>
        <w:t>th</w:t>
      </w:r>
      <w:r w:rsidRPr="00431F8B">
        <w:rPr>
          <w:rFonts w:cstheme="minorHAnsi"/>
          <w:sz w:val="24"/>
        </w:rPr>
        <w:t xml:space="preserve">, 2087 </w:t>
      </w:r>
      <w:r w:rsidR="003E122B" w:rsidRPr="00431F8B">
        <w:rPr>
          <w:rFonts w:cstheme="minorHAnsi"/>
          <w:sz w:val="24"/>
        </w:rPr>
        <w:t>at</w:t>
      </w:r>
      <w:r w:rsidRPr="00431F8B">
        <w:rPr>
          <w:rFonts w:cstheme="minorHAnsi"/>
          <w:sz w:val="24"/>
        </w:rPr>
        <w:t xml:space="preserve"> precisely 3:41.73 PM, the planets in the Sol system came into perfect alignment for the biggest, bravest move humanity had ever done yet.</w:t>
      </w:r>
    </w:p>
    <w:p w14:paraId="3A0EFAD0" w14:textId="77777777" w:rsidR="008E6FB2" w:rsidRPr="00431F8B" w:rsidRDefault="008E6FB2" w:rsidP="001B1D5D">
      <w:pPr>
        <w:rPr>
          <w:rFonts w:cstheme="minorHAnsi"/>
          <w:sz w:val="24"/>
        </w:rPr>
      </w:pPr>
    </w:p>
    <w:p w14:paraId="6BB8BDB3" w14:textId="1282F5B1" w:rsidR="008E6FB2" w:rsidRPr="00431F8B" w:rsidRDefault="008E6FB2" w:rsidP="001B1D5D">
      <w:pPr>
        <w:rPr>
          <w:rFonts w:cstheme="minorHAnsi"/>
          <w:sz w:val="24"/>
        </w:rPr>
      </w:pPr>
      <w:r w:rsidRPr="00431F8B">
        <w:rPr>
          <w:rFonts w:cstheme="minorHAnsi"/>
          <w:sz w:val="24"/>
        </w:rPr>
        <w:t xml:space="preserve">Exactly 6.53 seconds ago, Kolt and </w:t>
      </w:r>
      <w:r w:rsidR="003E122B" w:rsidRPr="00431F8B">
        <w:rPr>
          <w:rFonts w:cstheme="minorHAnsi"/>
          <w:sz w:val="24"/>
        </w:rPr>
        <w:t>Samantha</w:t>
      </w:r>
      <w:r w:rsidRPr="00431F8B">
        <w:rPr>
          <w:rFonts w:cstheme="minorHAnsi"/>
          <w:sz w:val="24"/>
        </w:rPr>
        <w:t xml:space="preserve">, bitter rivals fought as they </w:t>
      </w:r>
      <w:r w:rsidR="00AA1622" w:rsidRPr="00431F8B">
        <w:rPr>
          <w:rFonts w:cstheme="minorHAnsi"/>
          <w:sz w:val="24"/>
        </w:rPr>
        <w:t>flew</w:t>
      </w:r>
      <w:r w:rsidRPr="00431F8B">
        <w:rPr>
          <w:rFonts w:cstheme="minorHAnsi"/>
          <w:sz w:val="24"/>
        </w:rPr>
        <w:t xml:space="preserve"> to seat the final Qtile in the Blink shield around Earth.</w:t>
      </w:r>
    </w:p>
    <w:p w14:paraId="29526873" w14:textId="77777777" w:rsidR="008E6FB2" w:rsidRPr="00431F8B" w:rsidRDefault="008E6FB2" w:rsidP="001B1D5D">
      <w:pPr>
        <w:rPr>
          <w:rFonts w:cstheme="minorHAnsi"/>
          <w:sz w:val="24"/>
        </w:rPr>
      </w:pPr>
    </w:p>
    <w:p w14:paraId="597DD752" w14:textId="4EF26630" w:rsidR="008E6FB2" w:rsidRPr="00431F8B" w:rsidRDefault="00AA1622" w:rsidP="001B1D5D">
      <w:pPr>
        <w:rPr>
          <w:rFonts w:cstheme="minorHAnsi"/>
          <w:sz w:val="24"/>
        </w:rPr>
      </w:pPr>
      <w:r w:rsidRPr="00431F8B">
        <w:rPr>
          <w:rFonts w:cstheme="minorHAnsi"/>
          <w:sz w:val="24"/>
        </w:rPr>
        <w:t>Both</w:t>
      </w:r>
      <w:r w:rsidR="008E6FB2" w:rsidRPr="00431F8B">
        <w:rPr>
          <w:rFonts w:cstheme="minorHAnsi"/>
          <w:sz w:val="24"/>
        </w:rPr>
        <w:t xml:space="preserve"> knew the other one was wrong and was just buckets of crazy to put the entire Earth on the line on the other’s bad calculations.</w:t>
      </w:r>
    </w:p>
    <w:p w14:paraId="4BBA52EF" w14:textId="77777777" w:rsidR="008E6FB2" w:rsidRPr="00431F8B" w:rsidRDefault="008E6FB2" w:rsidP="001B1D5D">
      <w:pPr>
        <w:rPr>
          <w:rFonts w:cstheme="minorHAnsi"/>
          <w:sz w:val="24"/>
        </w:rPr>
      </w:pPr>
    </w:p>
    <w:p w14:paraId="460C751D" w14:textId="336D3C28" w:rsidR="008E6FB2" w:rsidRPr="00431F8B" w:rsidRDefault="008E6FB2" w:rsidP="001B1D5D">
      <w:pPr>
        <w:rPr>
          <w:rFonts w:cstheme="minorHAnsi"/>
          <w:sz w:val="24"/>
        </w:rPr>
      </w:pPr>
      <w:r w:rsidRPr="00431F8B">
        <w:rPr>
          <w:rFonts w:cstheme="minorHAnsi"/>
          <w:sz w:val="24"/>
        </w:rPr>
        <w:t xml:space="preserve">As the seconds ticked off and they both reached the faulty Qtile placement, Kolt performed an impressive flip, reverse thrusters, and slide kick. Amazingly, he was able to fend off Samantha, click the </w:t>
      </w:r>
      <w:r w:rsidR="00D05BBD">
        <w:rPr>
          <w:rFonts w:cstheme="minorHAnsi"/>
          <w:sz w:val="24"/>
        </w:rPr>
        <w:t>misaligned</w:t>
      </w:r>
      <w:r w:rsidRPr="00431F8B">
        <w:rPr>
          <w:rFonts w:cstheme="minorHAnsi"/>
          <w:sz w:val="24"/>
        </w:rPr>
        <w:t xml:space="preserve"> Qtile into the correct position, and pop in the last Qtile, his team’s unique stamp</w:t>
      </w:r>
      <w:r w:rsidR="0037035D">
        <w:rPr>
          <w:rFonts w:cstheme="minorHAnsi"/>
          <w:sz w:val="24"/>
        </w:rPr>
        <w:t>,</w:t>
      </w:r>
      <w:r w:rsidRPr="00431F8B">
        <w:rPr>
          <w:rFonts w:cstheme="minorHAnsi"/>
          <w:sz w:val="24"/>
        </w:rPr>
        <w:t xml:space="preserve"> and solution, into place.</w:t>
      </w:r>
    </w:p>
    <w:p w14:paraId="66F5AEA7" w14:textId="77777777" w:rsidR="008E6FB2" w:rsidRPr="00431F8B" w:rsidRDefault="008E6FB2" w:rsidP="001B1D5D">
      <w:pPr>
        <w:rPr>
          <w:rFonts w:cstheme="minorHAnsi"/>
          <w:sz w:val="24"/>
        </w:rPr>
      </w:pPr>
    </w:p>
    <w:p w14:paraId="7A3A23B1" w14:textId="76F0D042" w:rsidR="008E6FB2" w:rsidRPr="00431F8B" w:rsidRDefault="008E6FB2" w:rsidP="001B1D5D">
      <w:pPr>
        <w:rPr>
          <w:rFonts w:cstheme="minorHAnsi"/>
          <w:sz w:val="24"/>
        </w:rPr>
      </w:pPr>
      <w:r w:rsidRPr="00431F8B">
        <w:rPr>
          <w:rFonts w:cstheme="minorHAnsi"/>
          <w:sz w:val="24"/>
        </w:rPr>
        <w:t>The Catnasium was paying off!</w:t>
      </w:r>
    </w:p>
    <w:p w14:paraId="23783424" w14:textId="77777777" w:rsidR="008E6FB2" w:rsidRPr="00431F8B" w:rsidRDefault="008E6FB2" w:rsidP="001B1D5D">
      <w:pPr>
        <w:rPr>
          <w:rFonts w:cstheme="minorHAnsi"/>
          <w:sz w:val="24"/>
        </w:rPr>
      </w:pPr>
    </w:p>
    <w:p w14:paraId="5574FFDA" w14:textId="55C8FF2E" w:rsidR="008E6FB2" w:rsidRPr="00431F8B" w:rsidRDefault="008E6FB2" w:rsidP="001B1D5D">
      <w:pPr>
        <w:rPr>
          <w:rFonts w:cstheme="minorHAnsi"/>
          <w:sz w:val="24"/>
        </w:rPr>
      </w:pPr>
      <w:r w:rsidRPr="00431F8B">
        <w:rPr>
          <w:rFonts w:cstheme="minorHAnsi"/>
          <w:sz w:val="24"/>
        </w:rPr>
        <w:t xml:space="preserve">The problem </w:t>
      </w:r>
      <w:r w:rsidR="00AA1622" w:rsidRPr="00431F8B">
        <w:rPr>
          <w:rFonts w:cstheme="minorHAnsi"/>
          <w:sz w:val="24"/>
        </w:rPr>
        <w:t>was not</w:t>
      </w:r>
      <w:r w:rsidRPr="00431F8B">
        <w:rPr>
          <w:rFonts w:cstheme="minorHAnsi"/>
          <w:sz w:val="24"/>
        </w:rPr>
        <w:t xml:space="preserve"> supposed to be the return to Earth, but it was.</w:t>
      </w:r>
    </w:p>
    <w:p w14:paraId="04881F92" w14:textId="77777777" w:rsidR="008E6FB2" w:rsidRPr="00431F8B" w:rsidRDefault="008E6FB2" w:rsidP="001B1D5D">
      <w:pPr>
        <w:rPr>
          <w:rFonts w:cstheme="minorHAnsi"/>
          <w:sz w:val="24"/>
        </w:rPr>
      </w:pPr>
    </w:p>
    <w:p w14:paraId="752FE18D" w14:textId="5D445A5A" w:rsidR="008E6FB2" w:rsidRPr="00431F8B" w:rsidRDefault="008E6FB2" w:rsidP="001B1D5D">
      <w:pPr>
        <w:rPr>
          <w:rFonts w:cstheme="minorHAnsi"/>
          <w:sz w:val="24"/>
        </w:rPr>
      </w:pPr>
      <w:r w:rsidRPr="00431F8B">
        <w:rPr>
          <w:rFonts w:cstheme="minorHAnsi"/>
          <w:sz w:val="24"/>
        </w:rPr>
        <w:lastRenderedPageBreak/>
        <w:t xml:space="preserve">Once the Qtile </w:t>
      </w:r>
      <w:proofErr w:type="gramStart"/>
      <w:r w:rsidR="00D05BBD">
        <w:rPr>
          <w:rFonts w:cstheme="minorHAnsi"/>
          <w:sz w:val="24"/>
        </w:rPr>
        <w:t xml:space="preserve">was </w:t>
      </w:r>
      <w:r w:rsidR="00AA1622">
        <w:rPr>
          <w:rFonts w:cstheme="minorHAnsi"/>
          <w:sz w:val="24"/>
        </w:rPr>
        <w:t>seated</w:t>
      </w:r>
      <w:proofErr w:type="gramEnd"/>
      <w:r w:rsidRPr="00431F8B">
        <w:rPr>
          <w:rFonts w:cstheme="minorHAnsi"/>
          <w:sz w:val="24"/>
        </w:rPr>
        <w:t>, the entire Blink shield activated around the Earth in a cascade of shimmering silver polygons. The sheen came and went in an instant but every person on Earth looking up at the time saw a short shimmer, like a brief reflection that appears and disappears.</w:t>
      </w:r>
    </w:p>
    <w:p w14:paraId="48ECE34C" w14:textId="77777777" w:rsidR="008E6FB2" w:rsidRPr="00431F8B" w:rsidRDefault="008E6FB2" w:rsidP="001B1D5D">
      <w:pPr>
        <w:rPr>
          <w:rFonts w:cstheme="minorHAnsi"/>
          <w:sz w:val="24"/>
        </w:rPr>
      </w:pPr>
    </w:p>
    <w:p w14:paraId="42D8A4DD" w14:textId="77777777" w:rsidR="008E6FB2" w:rsidRPr="00431F8B" w:rsidRDefault="008E6FB2" w:rsidP="001B1D5D">
      <w:pPr>
        <w:rPr>
          <w:rFonts w:cstheme="minorHAnsi"/>
          <w:sz w:val="24"/>
        </w:rPr>
      </w:pPr>
      <w:r w:rsidRPr="00431F8B">
        <w:rPr>
          <w:rFonts w:cstheme="minorHAnsi"/>
          <w:sz w:val="24"/>
        </w:rPr>
        <w:t>Neither Kolt nor Samantha expected the kickback from the activation and so merely seconds later they were both heading straight down, at terminal velocity, and out of control.</w:t>
      </w:r>
    </w:p>
    <w:p w14:paraId="0C398C5A" w14:textId="77777777" w:rsidR="008E6FB2" w:rsidRPr="00431F8B" w:rsidRDefault="008E6FB2" w:rsidP="001B1D5D">
      <w:pPr>
        <w:rPr>
          <w:rFonts w:cstheme="minorHAnsi"/>
          <w:sz w:val="24"/>
        </w:rPr>
      </w:pPr>
    </w:p>
    <w:p w14:paraId="16CA18E9" w14:textId="1F27F1E2" w:rsidR="008E6FB2" w:rsidRPr="00431F8B" w:rsidRDefault="008E6FB2" w:rsidP="001B1D5D">
      <w:pPr>
        <w:rPr>
          <w:rFonts w:cstheme="minorHAnsi"/>
          <w:sz w:val="24"/>
        </w:rPr>
      </w:pPr>
      <w:r w:rsidRPr="00431F8B">
        <w:rPr>
          <w:rFonts w:cstheme="minorHAnsi"/>
          <w:sz w:val="24"/>
        </w:rPr>
        <w:t xml:space="preserve">Meanwhile, as the Blink shield completed </w:t>
      </w:r>
      <w:r w:rsidR="003E122B" w:rsidRPr="00431F8B">
        <w:rPr>
          <w:rFonts w:cstheme="minorHAnsi"/>
          <w:sz w:val="24"/>
        </w:rPr>
        <w:t>its</w:t>
      </w:r>
      <w:r w:rsidRPr="00431F8B">
        <w:rPr>
          <w:rFonts w:cstheme="minorHAnsi"/>
          <w:sz w:val="24"/>
        </w:rPr>
        <w:t xml:space="preserve"> activation cycle, the secondary stage of the Qtiles expanded on the </w:t>
      </w:r>
      <w:r w:rsidR="00D05BBD">
        <w:rPr>
          <w:rFonts w:cstheme="minorHAnsi"/>
          <w:sz w:val="24"/>
        </w:rPr>
        <w:t>outward-facing</w:t>
      </w:r>
      <w:r w:rsidRPr="00431F8B">
        <w:rPr>
          <w:rFonts w:cstheme="minorHAnsi"/>
          <w:sz w:val="24"/>
        </w:rPr>
        <w:t xml:space="preserve"> surface. Smaller tiles popped up </w:t>
      </w:r>
      <w:r w:rsidR="003E122B" w:rsidRPr="00431F8B">
        <w:rPr>
          <w:rFonts w:cstheme="minorHAnsi"/>
          <w:sz w:val="24"/>
        </w:rPr>
        <w:t>attached</w:t>
      </w:r>
      <w:r w:rsidRPr="00431F8B">
        <w:rPr>
          <w:rFonts w:cstheme="minorHAnsi"/>
          <w:sz w:val="24"/>
        </w:rPr>
        <w:t xml:space="preserve"> only by a small tether to </w:t>
      </w:r>
      <w:r w:rsidR="00D05BBD">
        <w:rPr>
          <w:rFonts w:cstheme="minorHAnsi"/>
          <w:sz w:val="24"/>
        </w:rPr>
        <w:t>their</w:t>
      </w:r>
      <w:r w:rsidRPr="00431F8B">
        <w:rPr>
          <w:rFonts w:cstheme="minorHAnsi"/>
          <w:sz w:val="24"/>
        </w:rPr>
        <w:t xml:space="preserve"> parent Qtile.</w:t>
      </w:r>
    </w:p>
    <w:p w14:paraId="622A6FAB" w14:textId="77777777" w:rsidR="008E6FB2" w:rsidRPr="00431F8B" w:rsidRDefault="008E6FB2" w:rsidP="001B1D5D">
      <w:pPr>
        <w:rPr>
          <w:rFonts w:cstheme="minorHAnsi"/>
          <w:sz w:val="24"/>
        </w:rPr>
      </w:pPr>
    </w:p>
    <w:p w14:paraId="110AE8D6" w14:textId="77777777" w:rsidR="008E6FB2" w:rsidRPr="00431F8B" w:rsidRDefault="008E6FB2" w:rsidP="001B1D5D">
      <w:pPr>
        <w:rPr>
          <w:rFonts w:cstheme="minorHAnsi"/>
          <w:sz w:val="24"/>
        </w:rPr>
      </w:pPr>
      <w:r w:rsidRPr="00431F8B">
        <w:rPr>
          <w:rFonts w:cstheme="minorHAnsi"/>
          <w:sz w:val="24"/>
        </w:rPr>
        <w:t>As the secondary Blink shield activated, a golden shimmer of polygons rippled around the Earth’s atmosphere.</w:t>
      </w:r>
    </w:p>
    <w:p w14:paraId="6A931AED" w14:textId="77777777" w:rsidR="008E6FB2" w:rsidRPr="00431F8B" w:rsidRDefault="008E6FB2" w:rsidP="001B1D5D">
      <w:pPr>
        <w:rPr>
          <w:rFonts w:cstheme="minorHAnsi"/>
          <w:sz w:val="24"/>
        </w:rPr>
      </w:pPr>
    </w:p>
    <w:p w14:paraId="287CF75A" w14:textId="2AA1E1EF" w:rsidR="008E6FB2" w:rsidRPr="00431F8B" w:rsidRDefault="008E6FB2" w:rsidP="001B1D5D">
      <w:pPr>
        <w:rPr>
          <w:rFonts w:cstheme="minorHAnsi"/>
          <w:sz w:val="24"/>
        </w:rPr>
      </w:pPr>
      <w:r w:rsidRPr="00431F8B">
        <w:rPr>
          <w:rFonts w:cstheme="minorHAnsi"/>
          <w:sz w:val="24"/>
        </w:rPr>
        <w:t xml:space="preserve">Even though Kolt was still in freefall, he knew </w:t>
      </w:r>
      <w:r w:rsidR="00AA1622" w:rsidRPr="00431F8B">
        <w:rPr>
          <w:rFonts w:cstheme="minorHAnsi"/>
          <w:sz w:val="24"/>
        </w:rPr>
        <w:t>he had</w:t>
      </w:r>
      <w:r w:rsidRPr="00431F8B">
        <w:rPr>
          <w:rFonts w:cstheme="minorHAnsi"/>
          <w:sz w:val="24"/>
        </w:rPr>
        <w:t xml:space="preserve"> done it. The Destination Key would </w:t>
      </w:r>
      <w:proofErr w:type="gramStart"/>
      <w:r w:rsidRPr="00431F8B">
        <w:rPr>
          <w:rFonts w:cstheme="minorHAnsi"/>
          <w:sz w:val="24"/>
        </w:rPr>
        <w:t>be assigned</w:t>
      </w:r>
      <w:proofErr w:type="gramEnd"/>
      <w:r w:rsidRPr="00431F8B">
        <w:rPr>
          <w:rFonts w:cstheme="minorHAnsi"/>
          <w:sz w:val="24"/>
        </w:rPr>
        <w:t xml:space="preserve">, </w:t>
      </w:r>
      <w:r w:rsidR="00AA1622" w:rsidRPr="00431F8B">
        <w:rPr>
          <w:rFonts w:cstheme="minorHAnsi"/>
          <w:sz w:val="24"/>
        </w:rPr>
        <w:t>at once</w:t>
      </w:r>
      <w:r w:rsidRPr="00431F8B">
        <w:rPr>
          <w:rFonts w:cstheme="minorHAnsi"/>
          <w:sz w:val="24"/>
        </w:rPr>
        <w:t xml:space="preserve"> by the Council, to his team.</w:t>
      </w:r>
    </w:p>
    <w:p w14:paraId="5D29F7D5" w14:textId="77777777" w:rsidR="008E6FB2" w:rsidRPr="00431F8B" w:rsidRDefault="008E6FB2" w:rsidP="001B1D5D">
      <w:pPr>
        <w:rPr>
          <w:rFonts w:cstheme="minorHAnsi"/>
          <w:sz w:val="24"/>
        </w:rPr>
      </w:pPr>
    </w:p>
    <w:p w14:paraId="2E1592CD" w14:textId="0AE1B387" w:rsidR="008E6FB2" w:rsidRPr="00431F8B" w:rsidRDefault="008E6FB2" w:rsidP="001B1D5D">
      <w:pPr>
        <w:rPr>
          <w:rFonts w:cstheme="minorHAnsi"/>
          <w:sz w:val="24"/>
        </w:rPr>
      </w:pPr>
      <w:r w:rsidRPr="00431F8B">
        <w:rPr>
          <w:rFonts w:cstheme="minorHAnsi"/>
          <w:sz w:val="24"/>
        </w:rPr>
        <w:t>“Triangulum 1*, here we come!”</w:t>
      </w:r>
    </w:p>
    <w:p w14:paraId="0CAD95F2" w14:textId="77777777" w:rsidR="008E6FB2" w:rsidRPr="00431F8B" w:rsidRDefault="008E6FB2" w:rsidP="001B1D5D">
      <w:pPr>
        <w:rPr>
          <w:rFonts w:cstheme="minorHAnsi"/>
          <w:sz w:val="24"/>
        </w:rPr>
      </w:pPr>
    </w:p>
    <w:p w14:paraId="7A5E25B9" w14:textId="24D8E903" w:rsidR="008E6FB2" w:rsidRPr="00431F8B" w:rsidRDefault="008E6FB2" w:rsidP="001B1D5D">
      <w:pPr>
        <w:rPr>
          <w:rFonts w:cstheme="minorHAnsi"/>
          <w:sz w:val="24"/>
        </w:rPr>
      </w:pPr>
      <w:r w:rsidRPr="00431F8B">
        <w:rPr>
          <w:rFonts w:cstheme="minorHAnsi"/>
          <w:sz w:val="24"/>
        </w:rPr>
        <w:t xml:space="preserve">After final preparations and of course rescuing Kolt, again, the SPARQ team, in raucous celebration, “hit the </w:t>
      </w:r>
      <w:r w:rsidR="0015379E" w:rsidRPr="00431F8B">
        <w:rPr>
          <w:rFonts w:cstheme="minorHAnsi"/>
          <w:sz w:val="24"/>
        </w:rPr>
        <w:t>button,</w:t>
      </w:r>
      <w:r w:rsidRPr="00431F8B">
        <w:rPr>
          <w:rFonts w:cstheme="minorHAnsi"/>
          <w:sz w:val="24"/>
        </w:rPr>
        <w:t xml:space="preserve"> Max!” and the entire Sol system would ever be the same.</w:t>
      </w:r>
    </w:p>
    <w:p w14:paraId="08DA2EFC" w14:textId="77777777" w:rsidR="008E6FB2" w:rsidRPr="00431F8B" w:rsidRDefault="008E6FB2" w:rsidP="001B1D5D">
      <w:pPr>
        <w:rPr>
          <w:rFonts w:cstheme="minorHAnsi"/>
          <w:sz w:val="24"/>
        </w:rPr>
      </w:pPr>
    </w:p>
    <w:p w14:paraId="354927EE" w14:textId="1327BC05" w:rsidR="008E6FB2" w:rsidRPr="00431F8B" w:rsidRDefault="008E6FB2" w:rsidP="001B1D5D">
      <w:pPr>
        <w:rPr>
          <w:rFonts w:cstheme="minorHAnsi"/>
          <w:sz w:val="24"/>
        </w:rPr>
      </w:pPr>
      <w:r w:rsidRPr="00431F8B">
        <w:rPr>
          <w:rFonts w:cstheme="minorHAnsi"/>
          <w:sz w:val="24"/>
        </w:rPr>
        <w:t xml:space="preserve">The Blink drive activated in the </w:t>
      </w:r>
      <w:r w:rsidR="00545A34" w:rsidRPr="00431F8B">
        <w:rPr>
          <w:rFonts w:cstheme="minorHAnsi"/>
          <w:sz w:val="24"/>
        </w:rPr>
        <w:t>subterranean</w:t>
      </w:r>
      <w:r w:rsidRPr="00431F8B">
        <w:rPr>
          <w:rFonts w:cstheme="minorHAnsi"/>
          <w:sz w:val="24"/>
        </w:rPr>
        <w:t xml:space="preserve"> bunker and the whole </w:t>
      </w:r>
      <w:r w:rsidR="00297CDB">
        <w:rPr>
          <w:rFonts w:cstheme="minorHAnsi"/>
          <w:sz w:val="24"/>
        </w:rPr>
        <w:t xml:space="preserve">continent </w:t>
      </w:r>
      <w:r w:rsidRPr="00431F8B">
        <w:rPr>
          <w:rFonts w:cstheme="minorHAnsi"/>
          <w:sz w:val="24"/>
        </w:rPr>
        <w:t>shook just a bit.</w:t>
      </w:r>
    </w:p>
    <w:p w14:paraId="528D99A5" w14:textId="77777777" w:rsidR="008E6FB2" w:rsidRPr="00431F8B" w:rsidRDefault="008E6FB2" w:rsidP="001B1D5D">
      <w:pPr>
        <w:rPr>
          <w:rFonts w:cstheme="minorHAnsi"/>
          <w:sz w:val="24"/>
        </w:rPr>
      </w:pPr>
    </w:p>
    <w:p w14:paraId="1D4C3406" w14:textId="77777777" w:rsidR="008E6FB2" w:rsidRPr="00431F8B" w:rsidRDefault="008E6FB2" w:rsidP="001B1D5D">
      <w:pPr>
        <w:rPr>
          <w:rFonts w:cstheme="minorHAnsi"/>
          <w:sz w:val="24"/>
        </w:rPr>
      </w:pPr>
      <w:r w:rsidRPr="00431F8B">
        <w:rPr>
          <w:rFonts w:cstheme="minorHAnsi"/>
          <w:sz w:val="24"/>
        </w:rPr>
        <w:t>In the Sol system, Earth disappeared.</w:t>
      </w:r>
    </w:p>
    <w:p w14:paraId="0F747EEF" w14:textId="77777777" w:rsidR="008E6FB2" w:rsidRPr="00431F8B" w:rsidRDefault="008E6FB2" w:rsidP="001B1D5D">
      <w:pPr>
        <w:rPr>
          <w:rFonts w:cstheme="minorHAnsi"/>
          <w:sz w:val="24"/>
        </w:rPr>
      </w:pPr>
    </w:p>
    <w:p w14:paraId="03364582" w14:textId="0E556CCE" w:rsidR="008E6FB2" w:rsidRPr="00431F8B" w:rsidRDefault="008E6FB2" w:rsidP="001B1D5D">
      <w:pPr>
        <w:rPr>
          <w:rFonts w:cstheme="minorHAnsi"/>
          <w:sz w:val="24"/>
        </w:rPr>
      </w:pPr>
      <w:r w:rsidRPr="00431F8B">
        <w:rPr>
          <w:rFonts w:cstheme="minorHAnsi"/>
          <w:sz w:val="24"/>
        </w:rPr>
        <w:t xml:space="preserve">As </w:t>
      </w:r>
      <w:r w:rsidR="00AA1622" w:rsidRPr="00431F8B">
        <w:rPr>
          <w:rFonts w:cstheme="minorHAnsi"/>
          <w:sz w:val="24"/>
        </w:rPr>
        <w:t>predicted</w:t>
      </w:r>
      <w:r w:rsidRPr="00431F8B">
        <w:rPr>
          <w:rFonts w:cstheme="minorHAnsi"/>
          <w:sz w:val="24"/>
        </w:rPr>
        <w:t xml:space="preserve"> the system began to re-arrange to account for the new gravity well </w:t>
      </w:r>
      <w:r w:rsidR="0015379E" w:rsidRPr="00431F8B">
        <w:rPr>
          <w:rFonts w:cstheme="minorHAnsi"/>
          <w:sz w:val="24"/>
        </w:rPr>
        <w:t>where</w:t>
      </w:r>
      <w:r w:rsidRPr="00431F8B">
        <w:rPr>
          <w:rFonts w:cstheme="minorHAnsi"/>
          <w:sz w:val="24"/>
        </w:rPr>
        <w:t xml:space="preserve"> Earth had been.</w:t>
      </w:r>
    </w:p>
    <w:p w14:paraId="541545EC" w14:textId="77777777" w:rsidR="008E6FB2" w:rsidRPr="00431F8B" w:rsidRDefault="008E6FB2" w:rsidP="001B1D5D">
      <w:pPr>
        <w:rPr>
          <w:rFonts w:cstheme="minorHAnsi"/>
          <w:sz w:val="24"/>
        </w:rPr>
      </w:pPr>
    </w:p>
    <w:p w14:paraId="4F284355" w14:textId="7CCA178E" w:rsidR="008E6FB2" w:rsidRPr="00431F8B" w:rsidRDefault="008E6FB2" w:rsidP="001B1D5D">
      <w:pPr>
        <w:rPr>
          <w:rFonts w:cstheme="minorHAnsi"/>
          <w:sz w:val="24"/>
        </w:rPr>
      </w:pPr>
      <w:r w:rsidRPr="00431F8B">
        <w:rPr>
          <w:rFonts w:cstheme="minorHAnsi"/>
          <w:sz w:val="24"/>
        </w:rPr>
        <w:t xml:space="preserve">Multiple recording space drones and stationary sensor bases on Mars and the </w:t>
      </w:r>
      <w:r w:rsidR="00545A34" w:rsidRPr="00431F8B">
        <w:rPr>
          <w:rFonts w:cstheme="minorHAnsi"/>
          <w:sz w:val="24"/>
        </w:rPr>
        <w:t>Kuiper</w:t>
      </w:r>
      <w:r w:rsidRPr="00431F8B">
        <w:rPr>
          <w:rFonts w:cstheme="minorHAnsi"/>
          <w:sz w:val="24"/>
        </w:rPr>
        <w:t xml:space="preserve"> belt clicked and </w:t>
      </w:r>
      <w:r w:rsidR="00545A34" w:rsidRPr="00431F8B">
        <w:rPr>
          <w:rFonts w:cstheme="minorHAnsi"/>
          <w:sz w:val="24"/>
        </w:rPr>
        <w:t>wired</w:t>
      </w:r>
      <w:r w:rsidRPr="00431F8B">
        <w:rPr>
          <w:rFonts w:cstheme="minorHAnsi"/>
          <w:sz w:val="24"/>
        </w:rPr>
        <w:t xml:space="preserve"> into the </w:t>
      </w:r>
      <w:r w:rsidR="00545A34" w:rsidRPr="00431F8B">
        <w:rPr>
          <w:rFonts w:cstheme="minorHAnsi"/>
          <w:sz w:val="24"/>
        </w:rPr>
        <w:t>vacuum</w:t>
      </w:r>
      <w:r w:rsidRPr="00431F8B">
        <w:rPr>
          <w:rFonts w:cstheme="minorHAnsi"/>
          <w:sz w:val="24"/>
        </w:rPr>
        <w:t xml:space="preserve"> of space, capturing everything that happened next.</w:t>
      </w:r>
    </w:p>
    <w:p w14:paraId="56ABE121" w14:textId="77777777" w:rsidR="008E6FB2" w:rsidRPr="00431F8B" w:rsidRDefault="008E6FB2" w:rsidP="001B1D5D">
      <w:pPr>
        <w:rPr>
          <w:rFonts w:cstheme="minorHAnsi"/>
          <w:sz w:val="24"/>
        </w:rPr>
      </w:pPr>
    </w:p>
    <w:p w14:paraId="6FB3B091" w14:textId="77777777" w:rsidR="001B1D5D" w:rsidRPr="00431F8B" w:rsidRDefault="001B1D5D" w:rsidP="00807E98">
      <w:pPr>
        <w:pStyle w:val="Heading1"/>
        <w:rPr>
          <w:ins w:id="189" w:author="Scott Cole" w:date="2022-12-04T09:01:00Z"/>
          <w:rFonts w:cstheme="minorHAnsi"/>
          <w:sz w:val="24"/>
        </w:rPr>
        <w:pPrChange w:id="190" w:author="Scott Cole" w:date="2022-12-04T09:06:00Z">
          <w:pPr/>
        </w:pPrChange>
      </w:pPr>
      <w:ins w:id="191" w:author="Scott Cole" w:date="2022-12-04T09:01:00Z">
        <w:r>
          <w:rPr>
            <w:rFonts w:cstheme="minorHAnsi"/>
            <w:sz w:val="24"/>
          </w:rPr>
          <w:t>Meet the Team</w:t>
        </w:r>
      </w:ins>
    </w:p>
    <w:p w14:paraId="0991B040" w14:textId="69A0EF9A" w:rsidR="00F57E31" w:rsidRDefault="00F57E31" w:rsidP="00807E98">
      <w:pPr>
        <w:rPr>
          <w:rFonts w:asciiTheme="minorHAnsi" w:hAnsiTheme="minorHAnsi" w:cstheme="minorHAnsi"/>
        </w:rPr>
        <w:pPrChange w:id="192" w:author="Scott Cole" w:date="2022-12-04T09:07:00Z">
          <w:pPr>
            <w:pStyle w:val="NormalWeb"/>
          </w:pPr>
        </w:pPrChange>
      </w:pPr>
      <w:r w:rsidRPr="00431F8B">
        <w:rPr>
          <w:rFonts w:asciiTheme="minorHAnsi" w:hAnsiTheme="minorHAnsi" w:cstheme="minorHAnsi"/>
        </w:rPr>
        <w:t>Earth is out of water.</w:t>
      </w:r>
    </w:p>
    <w:p w14:paraId="5E14D59D" w14:textId="77777777" w:rsidR="00297CDB" w:rsidRPr="00431F8B" w:rsidRDefault="00297CDB" w:rsidP="00807E98">
      <w:pPr>
        <w:rPr>
          <w:rFonts w:asciiTheme="minorHAnsi" w:hAnsiTheme="minorHAnsi" w:cstheme="minorHAnsi"/>
        </w:rPr>
        <w:pPrChange w:id="193" w:author="Scott Cole" w:date="2022-12-04T09:07:00Z">
          <w:pPr>
            <w:pStyle w:val="NormalWeb"/>
          </w:pPr>
        </w:pPrChange>
      </w:pPr>
    </w:p>
    <w:p w14:paraId="3523503B" w14:textId="77777777" w:rsidR="00F57E31" w:rsidRPr="00431F8B" w:rsidRDefault="00F57E31" w:rsidP="00807E98">
      <w:pPr>
        <w:rPr>
          <w:rFonts w:asciiTheme="minorHAnsi" w:hAnsiTheme="minorHAnsi" w:cstheme="minorHAnsi"/>
        </w:rPr>
        <w:pPrChange w:id="194" w:author="Scott Cole" w:date="2022-12-04T09:07:00Z">
          <w:pPr>
            <w:pStyle w:val="NormalWeb"/>
          </w:pPr>
        </w:pPrChange>
      </w:pPr>
      <w:r w:rsidRPr="00431F8B">
        <w:rPr>
          <w:rFonts w:asciiTheme="minorHAnsi" w:hAnsiTheme="minorHAnsi" w:cstheme="minorHAnsi"/>
        </w:rPr>
        <w:t>After the endless pandemic, year-round wildfires, drone wars, extreme weather from global warming, and the slow death by dehydration of 82% of the population, the team worked furiously on the last tile.</w:t>
      </w:r>
    </w:p>
    <w:p w14:paraId="26C9C9A1" w14:textId="2B00DCDD" w:rsidR="00F57E31" w:rsidRDefault="00F57E31" w:rsidP="00807E98">
      <w:pPr>
        <w:rPr>
          <w:rFonts w:cstheme="minorHAnsi"/>
          <w:sz w:val="24"/>
        </w:rPr>
      </w:pPr>
    </w:p>
    <w:p w14:paraId="5B25D297" w14:textId="5AB0DED7" w:rsidR="004860F4" w:rsidRDefault="004860F4" w:rsidP="00807E98">
      <w:pPr>
        <w:rPr>
          <w:rFonts w:cstheme="minorHAnsi"/>
          <w:sz w:val="24"/>
        </w:rPr>
      </w:pPr>
      <w:r>
        <w:rPr>
          <w:rFonts w:cstheme="minorHAnsi"/>
          <w:sz w:val="24"/>
        </w:rPr>
        <w:t>“Solomon! Do you have him?!</w:t>
      </w:r>
      <w:r w:rsidR="00AA1622">
        <w:rPr>
          <w:rFonts w:cstheme="minorHAnsi"/>
          <w:sz w:val="24"/>
        </w:rPr>
        <w:t>,”</w:t>
      </w:r>
      <w:r>
        <w:rPr>
          <w:rFonts w:cstheme="minorHAnsi"/>
          <w:sz w:val="24"/>
        </w:rPr>
        <w:t xml:space="preserve"> Allen practically screamed.</w:t>
      </w:r>
    </w:p>
    <w:p w14:paraId="464656D5" w14:textId="137DFD27" w:rsidR="004860F4" w:rsidRDefault="004860F4" w:rsidP="00807E98">
      <w:pPr>
        <w:rPr>
          <w:rFonts w:cstheme="minorHAnsi"/>
          <w:sz w:val="24"/>
        </w:rPr>
      </w:pPr>
    </w:p>
    <w:p w14:paraId="6365777D" w14:textId="750D0668" w:rsidR="004860F4" w:rsidRDefault="004860F4" w:rsidP="00807E98">
      <w:pPr>
        <w:rPr>
          <w:rFonts w:cstheme="minorHAnsi"/>
          <w:sz w:val="24"/>
        </w:rPr>
      </w:pPr>
      <w:r>
        <w:rPr>
          <w:rFonts w:cstheme="minorHAnsi"/>
          <w:sz w:val="24"/>
        </w:rPr>
        <w:t>“</w:t>
      </w:r>
      <w:proofErr w:type="gramStart"/>
      <w:r>
        <w:rPr>
          <w:rFonts w:cstheme="minorHAnsi"/>
          <w:sz w:val="24"/>
        </w:rPr>
        <w:t>I have</w:t>
      </w:r>
      <w:proofErr w:type="gramEnd"/>
      <w:r>
        <w:rPr>
          <w:rFonts w:cstheme="minorHAnsi"/>
          <w:sz w:val="24"/>
        </w:rPr>
        <w:t xml:space="preserve"> him. </w:t>
      </w:r>
      <w:r w:rsidR="00653A56">
        <w:rPr>
          <w:rFonts w:cstheme="minorHAnsi"/>
          <w:sz w:val="24"/>
        </w:rPr>
        <w:t>On-screen</w:t>
      </w:r>
      <w:r>
        <w:rPr>
          <w:rFonts w:cstheme="minorHAnsi"/>
          <w:sz w:val="24"/>
        </w:rPr>
        <w:t xml:space="preserve"> now.”</w:t>
      </w:r>
    </w:p>
    <w:p w14:paraId="3907B5AC" w14:textId="77D1673D" w:rsidR="004860F4" w:rsidRDefault="004860F4" w:rsidP="00807E98">
      <w:pPr>
        <w:rPr>
          <w:rFonts w:cstheme="minorHAnsi"/>
          <w:sz w:val="24"/>
        </w:rPr>
      </w:pPr>
    </w:p>
    <w:p w14:paraId="3772949C" w14:textId="30994A2A" w:rsidR="004860F4" w:rsidRDefault="004860F4" w:rsidP="00807E98">
      <w:pPr>
        <w:rPr>
          <w:rFonts w:cstheme="minorHAnsi"/>
          <w:sz w:val="24"/>
        </w:rPr>
      </w:pPr>
      <w:r>
        <w:rPr>
          <w:rFonts w:cstheme="minorHAnsi"/>
          <w:sz w:val="24"/>
        </w:rPr>
        <w:t xml:space="preserve">Solomon </w:t>
      </w:r>
      <w:r w:rsidR="00653A56">
        <w:rPr>
          <w:rFonts w:cstheme="minorHAnsi"/>
          <w:sz w:val="24"/>
        </w:rPr>
        <w:t>simultaneously</w:t>
      </w:r>
      <w:r>
        <w:rPr>
          <w:rFonts w:cstheme="minorHAnsi"/>
          <w:sz w:val="24"/>
        </w:rPr>
        <w:t xml:space="preserve"> zoomed the wall display. </w:t>
      </w:r>
    </w:p>
    <w:p w14:paraId="54E4DBCA" w14:textId="6AD0B650" w:rsidR="004860F4" w:rsidRDefault="004860F4" w:rsidP="00807E98">
      <w:pPr>
        <w:rPr>
          <w:rFonts w:cstheme="minorHAnsi"/>
          <w:sz w:val="24"/>
        </w:rPr>
      </w:pPr>
    </w:p>
    <w:p w14:paraId="63EF0469" w14:textId="13CC24A3" w:rsidR="004860F4" w:rsidRDefault="004860F4" w:rsidP="00807E98">
      <w:pPr>
        <w:rPr>
          <w:rFonts w:cstheme="minorHAnsi"/>
          <w:sz w:val="24"/>
        </w:rPr>
      </w:pPr>
      <w:r>
        <w:rPr>
          <w:rFonts w:cstheme="minorHAnsi"/>
          <w:sz w:val="24"/>
        </w:rPr>
        <w:t>The team gasped in unison as they saw Kolt tumbling through the air like a rag doll in a dryer.</w:t>
      </w:r>
    </w:p>
    <w:p w14:paraId="19A63A3D" w14:textId="1914F268" w:rsidR="004860F4" w:rsidRDefault="004860F4" w:rsidP="00807E98">
      <w:pPr>
        <w:rPr>
          <w:rFonts w:cstheme="minorHAnsi"/>
          <w:sz w:val="24"/>
        </w:rPr>
      </w:pPr>
    </w:p>
    <w:p w14:paraId="53A434C1" w14:textId="0AB0EF6F" w:rsidR="004860F4" w:rsidRDefault="004860F4" w:rsidP="00807E98">
      <w:pPr>
        <w:rPr>
          <w:rFonts w:cstheme="minorHAnsi"/>
          <w:sz w:val="24"/>
        </w:rPr>
      </w:pPr>
      <w:r>
        <w:rPr>
          <w:rFonts w:cstheme="minorHAnsi"/>
          <w:sz w:val="24"/>
        </w:rPr>
        <w:t>“</w:t>
      </w:r>
      <w:proofErr w:type="gramStart"/>
      <w:r>
        <w:rPr>
          <w:rFonts w:cstheme="minorHAnsi"/>
          <w:sz w:val="24"/>
        </w:rPr>
        <w:t>He’s</w:t>
      </w:r>
      <w:proofErr w:type="gramEnd"/>
      <w:r>
        <w:rPr>
          <w:rFonts w:cstheme="minorHAnsi"/>
          <w:sz w:val="24"/>
        </w:rPr>
        <w:t xml:space="preserve"> coming in too hot! </w:t>
      </w:r>
      <w:proofErr w:type="gramStart"/>
      <w:r>
        <w:rPr>
          <w:rFonts w:cstheme="minorHAnsi"/>
          <w:sz w:val="24"/>
        </w:rPr>
        <w:t>He’s</w:t>
      </w:r>
      <w:proofErr w:type="gramEnd"/>
      <w:r>
        <w:rPr>
          <w:rFonts w:cstheme="minorHAnsi"/>
          <w:sz w:val="24"/>
        </w:rPr>
        <w:t xml:space="preserve"> gonna crash into the Ocean. Ready the sea rescue bot squad.” </w:t>
      </w:r>
    </w:p>
    <w:p w14:paraId="40DE36E3" w14:textId="27EC79D5" w:rsidR="004860F4" w:rsidRDefault="004860F4" w:rsidP="00807E98">
      <w:pPr>
        <w:rPr>
          <w:rFonts w:cstheme="minorHAnsi"/>
          <w:sz w:val="24"/>
        </w:rPr>
      </w:pPr>
    </w:p>
    <w:p w14:paraId="360AB247" w14:textId="2B2C2E6C" w:rsidR="004860F4" w:rsidRDefault="004860F4" w:rsidP="00807E98">
      <w:pPr>
        <w:rPr>
          <w:rFonts w:cstheme="minorHAnsi"/>
          <w:sz w:val="24"/>
        </w:rPr>
      </w:pPr>
      <w:r>
        <w:rPr>
          <w:rFonts w:cstheme="minorHAnsi"/>
          <w:sz w:val="24"/>
        </w:rPr>
        <w:t>“Let’s bring him home.”</w:t>
      </w:r>
    </w:p>
    <w:p w14:paraId="67837F95" w14:textId="6053CCBD" w:rsidR="004860F4" w:rsidRDefault="004860F4" w:rsidP="00807E98">
      <w:pPr>
        <w:rPr>
          <w:rFonts w:cstheme="minorHAnsi"/>
          <w:sz w:val="24"/>
        </w:rPr>
      </w:pPr>
    </w:p>
    <w:p w14:paraId="09E24D4C" w14:textId="60A500F5" w:rsidR="00297CDB" w:rsidRPr="00212209" w:rsidRDefault="00297CDB" w:rsidP="00297CDB">
      <w:pPr>
        <w:pStyle w:val="Heading1"/>
        <w:rPr>
          <w:rFonts w:ascii="Verdana" w:hAnsi="Verdana" w:cstheme="minorHAnsi"/>
          <w:sz w:val="24"/>
        </w:rPr>
      </w:pPr>
      <w:r w:rsidRPr="00212209">
        <w:rPr>
          <w:rFonts w:ascii="Verdana" w:hAnsi="Verdana" w:cstheme="minorHAnsi"/>
          <w:sz w:val="24"/>
        </w:rPr>
        <w:t>Close Call</w:t>
      </w:r>
    </w:p>
    <w:p w14:paraId="3522AAC5" w14:textId="77777777" w:rsidR="00297CDB" w:rsidRPr="00212209" w:rsidRDefault="00297CDB" w:rsidP="00F57E31">
      <w:pPr>
        <w:rPr>
          <w:rFonts w:ascii="Verdana" w:eastAsiaTheme="majorEastAsia" w:hAnsi="Verdana" w:cstheme="minorHAnsi"/>
          <w:color w:val="2F5496" w:themeColor="accent1" w:themeShade="BF"/>
          <w:sz w:val="24"/>
          <w:szCs w:val="32"/>
        </w:rPr>
      </w:pPr>
    </w:p>
    <w:p w14:paraId="2648EDAF" w14:textId="77777777" w:rsidR="00F57E31" w:rsidRPr="00212209" w:rsidRDefault="00F57E31" w:rsidP="00F57E31">
      <w:pPr>
        <w:rPr>
          <w:rFonts w:ascii="Verdana" w:eastAsiaTheme="majorEastAsia" w:hAnsi="Verdana" w:cstheme="minorHAnsi"/>
          <w:color w:val="2F5496" w:themeColor="accent1" w:themeShade="BF"/>
          <w:sz w:val="24"/>
          <w:szCs w:val="32"/>
        </w:rPr>
      </w:pPr>
      <w:r w:rsidRPr="00212209">
        <w:rPr>
          <w:rFonts w:ascii="Verdana" w:eastAsiaTheme="majorEastAsia" w:hAnsi="Verdana" w:cstheme="minorHAnsi"/>
          <w:color w:val="2F5496" w:themeColor="accent1" w:themeShade="BF"/>
          <w:sz w:val="24"/>
          <w:szCs w:val="32"/>
        </w:rPr>
        <w:t xml:space="preserve">The day had already been long but when hurricane Carl started crashing into the cliff-face and SPARQ lab’s transparent aluminum bay windows, Kolt knew he still had </w:t>
      </w:r>
      <w:proofErr w:type="gramStart"/>
      <w:r w:rsidRPr="00212209">
        <w:rPr>
          <w:rFonts w:ascii="Verdana" w:eastAsiaTheme="majorEastAsia" w:hAnsi="Verdana" w:cstheme="minorHAnsi"/>
          <w:color w:val="2F5496" w:themeColor="accent1" w:themeShade="BF"/>
          <w:sz w:val="24"/>
          <w:szCs w:val="32"/>
        </w:rPr>
        <w:t>a lot</w:t>
      </w:r>
      <w:proofErr w:type="gramEnd"/>
      <w:r w:rsidRPr="00212209">
        <w:rPr>
          <w:rFonts w:ascii="Verdana" w:eastAsiaTheme="majorEastAsia" w:hAnsi="Verdana" w:cstheme="minorHAnsi"/>
          <w:color w:val="2F5496" w:themeColor="accent1" w:themeShade="BF"/>
          <w:sz w:val="24"/>
          <w:szCs w:val="32"/>
        </w:rPr>
        <w:t xml:space="preserve"> to get done and no time to do it.</w:t>
      </w:r>
    </w:p>
    <w:p w14:paraId="56D319A5" w14:textId="77777777" w:rsidR="00F57E31" w:rsidRPr="00212209" w:rsidRDefault="00F57E31" w:rsidP="00F57E31">
      <w:pPr>
        <w:rPr>
          <w:rFonts w:ascii="Verdana" w:eastAsiaTheme="majorEastAsia" w:hAnsi="Verdana" w:cstheme="minorHAnsi"/>
          <w:color w:val="2F5496" w:themeColor="accent1" w:themeShade="BF"/>
          <w:sz w:val="24"/>
          <w:szCs w:val="32"/>
        </w:rPr>
      </w:pPr>
    </w:p>
    <w:p w14:paraId="7B8BA093" w14:textId="77777777" w:rsidR="00F57E31" w:rsidRPr="00212209" w:rsidRDefault="00F57E31" w:rsidP="00F57E31">
      <w:pPr>
        <w:rPr>
          <w:rFonts w:ascii="Verdana" w:eastAsiaTheme="majorEastAsia" w:hAnsi="Verdana" w:cstheme="minorHAnsi"/>
          <w:color w:val="2F5496" w:themeColor="accent1" w:themeShade="BF"/>
          <w:sz w:val="24"/>
          <w:szCs w:val="32"/>
        </w:rPr>
      </w:pPr>
      <w:r w:rsidRPr="00212209">
        <w:rPr>
          <w:rFonts w:ascii="Verdana" w:eastAsiaTheme="majorEastAsia" w:hAnsi="Verdana" w:cstheme="minorHAnsi"/>
          <w:color w:val="2F5496" w:themeColor="accent1" w:themeShade="BF"/>
          <w:sz w:val="24"/>
          <w:szCs w:val="32"/>
        </w:rPr>
        <w:lastRenderedPageBreak/>
        <w:t xml:space="preserve">Kolt’s reluctance to join the team earlier </w:t>
      </w:r>
      <w:proofErr w:type="gramStart"/>
      <w:r w:rsidRPr="00212209">
        <w:rPr>
          <w:rFonts w:ascii="Verdana" w:eastAsiaTheme="majorEastAsia" w:hAnsi="Verdana" w:cstheme="minorHAnsi"/>
          <w:color w:val="2F5496" w:themeColor="accent1" w:themeShade="BF"/>
          <w:sz w:val="24"/>
          <w:szCs w:val="32"/>
        </w:rPr>
        <w:t>didn’t</w:t>
      </w:r>
      <w:proofErr w:type="gramEnd"/>
      <w:r w:rsidRPr="00212209">
        <w:rPr>
          <w:rFonts w:ascii="Verdana" w:eastAsiaTheme="majorEastAsia" w:hAnsi="Verdana" w:cstheme="minorHAnsi"/>
          <w:color w:val="2F5496" w:themeColor="accent1" w:themeShade="BF"/>
          <w:sz w:val="24"/>
          <w:szCs w:val="32"/>
        </w:rPr>
        <w:t xml:space="preserve"> come from the overly bossy Earth Council; it wasn’t from the spat with Samantha; it wasn’t this damn storm that had been getting bigger and bigger for weeks.</w:t>
      </w:r>
    </w:p>
    <w:p w14:paraId="369C1074" w14:textId="77777777" w:rsidR="00F57E31" w:rsidRPr="00212209" w:rsidRDefault="00F57E31" w:rsidP="00F57E31">
      <w:pPr>
        <w:rPr>
          <w:rFonts w:ascii="Verdana" w:eastAsiaTheme="majorEastAsia" w:hAnsi="Verdana" w:cstheme="minorHAnsi"/>
          <w:color w:val="2F5496" w:themeColor="accent1" w:themeShade="BF"/>
          <w:sz w:val="24"/>
          <w:szCs w:val="32"/>
        </w:rPr>
      </w:pPr>
    </w:p>
    <w:p w14:paraId="1C2FFF18" w14:textId="14990117" w:rsidR="00F57E31" w:rsidRPr="00212209" w:rsidRDefault="00F57E31" w:rsidP="00F57E31">
      <w:pPr>
        <w:rPr>
          <w:rFonts w:ascii="Verdana" w:eastAsiaTheme="majorEastAsia" w:hAnsi="Verdana" w:cstheme="minorHAnsi"/>
          <w:color w:val="2F5496" w:themeColor="accent1" w:themeShade="BF"/>
          <w:sz w:val="24"/>
          <w:szCs w:val="32"/>
        </w:rPr>
      </w:pPr>
      <w:r w:rsidRPr="00212209">
        <w:rPr>
          <w:rFonts w:ascii="Verdana" w:eastAsiaTheme="majorEastAsia" w:hAnsi="Verdana" w:cstheme="minorHAnsi"/>
          <w:color w:val="2F5496" w:themeColor="accent1" w:themeShade="BF"/>
          <w:sz w:val="24"/>
          <w:szCs w:val="32"/>
        </w:rPr>
        <w:t>It was time. “Time is the only protagonist</w:t>
      </w:r>
      <w:del w:id="195" w:author="Scott Cole" w:date="2022-12-04T09:12:00Z">
        <w:r w:rsidRPr="00212209" w:rsidDel="00807E98">
          <w:rPr>
            <w:rFonts w:ascii="Verdana" w:eastAsiaTheme="majorEastAsia" w:hAnsi="Verdana" w:cstheme="minorHAnsi"/>
            <w:color w:val="2F5496" w:themeColor="accent1" w:themeShade="BF"/>
            <w:sz w:val="24"/>
            <w:szCs w:val="32"/>
          </w:rPr>
          <w:delText xml:space="preserve">.”, Kolt repeated and </w:delText>
        </w:r>
      </w:del>
      <w:ins w:id="196" w:author="Scott Cole" w:date="2022-12-04T09:12:00Z">
        <w:r w:rsidR="00807E98">
          <w:rPr>
            <w:rFonts w:ascii="Verdana" w:eastAsiaTheme="majorEastAsia" w:hAnsi="Verdana" w:cstheme="minorHAnsi"/>
            <w:color w:val="2F5496" w:themeColor="accent1" w:themeShade="BF"/>
            <w:sz w:val="24"/>
            <w:szCs w:val="32"/>
          </w:rPr>
          <w:t xml:space="preserve">, </w:t>
        </w:r>
        <w:proofErr w:type="gramStart"/>
        <w:r w:rsidR="00807E98">
          <w:rPr>
            <w:rFonts w:ascii="Verdana" w:eastAsiaTheme="majorEastAsia" w:hAnsi="Verdana" w:cstheme="minorHAnsi"/>
            <w:color w:val="2F5496" w:themeColor="accent1" w:themeShade="BF"/>
            <w:sz w:val="24"/>
            <w:szCs w:val="32"/>
          </w:rPr>
          <w:t>“ Kolt</w:t>
        </w:r>
        <w:proofErr w:type="gramEnd"/>
        <w:r w:rsidR="00807E98">
          <w:rPr>
            <w:rFonts w:ascii="Verdana" w:eastAsiaTheme="majorEastAsia" w:hAnsi="Verdana" w:cstheme="minorHAnsi"/>
            <w:color w:val="2F5496" w:themeColor="accent1" w:themeShade="BF"/>
            <w:sz w:val="24"/>
            <w:szCs w:val="32"/>
          </w:rPr>
          <w:t xml:space="preserve"> </w:t>
        </w:r>
      </w:ins>
      <w:r w:rsidRPr="00212209">
        <w:rPr>
          <w:rFonts w:ascii="Verdana" w:eastAsiaTheme="majorEastAsia" w:hAnsi="Verdana" w:cstheme="minorHAnsi"/>
          <w:color w:val="2F5496" w:themeColor="accent1" w:themeShade="BF"/>
          <w:sz w:val="24"/>
          <w:szCs w:val="32"/>
        </w:rPr>
        <w:t xml:space="preserve">repeated to himself in a psych-up mantra. These were the </w:t>
      </w:r>
      <w:proofErr w:type="gramStart"/>
      <w:r w:rsidRPr="00212209">
        <w:rPr>
          <w:rFonts w:ascii="Verdana" w:eastAsiaTheme="majorEastAsia" w:hAnsi="Verdana" w:cstheme="minorHAnsi"/>
          <w:color w:val="2F5496" w:themeColor="accent1" w:themeShade="BF"/>
          <w:sz w:val="24"/>
          <w:szCs w:val="32"/>
        </w:rPr>
        <w:t>final moments</w:t>
      </w:r>
      <w:proofErr w:type="gramEnd"/>
      <w:r w:rsidRPr="00212209">
        <w:rPr>
          <w:rFonts w:ascii="Verdana" w:eastAsiaTheme="majorEastAsia" w:hAnsi="Verdana" w:cstheme="minorHAnsi"/>
          <w:color w:val="2F5496" w:themeColor="accent1" w:themeShade="BF"/>
          <w:sz w:val="24"/>
          <w:szCs w:val="32"/>
        </w:rPr>
        <w:t>.</w:t>
      </w:r>
    </w:p>
    <w:p w14:paraId="785A0419" w14:textId="77777777" w:rsidR="00F57E31" w:rsidRPr="00212209" w:rsidRDefault="00F57E31" w:rsidP="00F57E31">
      <w:pPr>
        <w:rPr>
          <w:rFonts w:ascii="Verdana" w:eastAsiaTheme="majorEastAsia" w:hAnsi="Verdana" w:cstheme="minorHAnsi"/>
          <w:color w:val="2F5496" w:themeColor="accent1" w:themeShade="BF"/>
          <w:sz w:val="24"/>
          <w:szCs w:val="32"/>
        </w:rPr>
      </w:pPr>
    </w:p>
    <w:p w14:paraId="305C1EC1" w14:textId="77777777" w:rsidR="00F57E31" w:rsidRPr="00212209" w:rsidRDefault="00F57E31" w:rsidP="00F57E31">
      <w:pPr>
        <w:rPr>
          <w:rFonts w:ascii="Verdana" w:eastAsiaTheme="majorEastAsia" w:hAnsi="Verdana" w:cstheme="minorHAnsi"/>
          <w:color w:val="2F5496" w:themeColor="accent1" w:themeShade="BF"/>
          <w:sz w:val="24"/>
          <w:szCs w:val="32"/>
        </w:rPr>
      </w:pPr>
      <w:r w:rsidRPr="00212209">
        <w:rPr>
          <w:rFonts w:ascii="Verdana" w:eastAsiaTheme="majorEastAsia" w:hAnsi="Verdana" w:cstheme="minorHAnsi"/>
          <w:color w:val="2F5496" w:themeColor="accent1" w:themeShade="BF"/>
          <w:sz w:val="24"/>
          <w:szCs w:val="32"/>
        </w:rPr>
        <w:t>These were the moments where he had to choose to get over the things of the past and make the move toward the future.</w:t>
      </w:r>
    </w:p>
    <w:p w14:paraId="5914ACB3" w14:textId="77777777" w:rsidR="00F57E31" w:rsidRPr="00212209" w:rsidRDefault="00F57E31" w:rsidP="00F57E31">
      <w:pPr>
        <w:rPr>
          <w:rFonts w:ascii="Verdana" w:eastAsiaTheme="majorEastAsia" w:hAnsi="Verdana" w:cstheme="minorHAnsi"/>
          <w:color w:val="2F5496" w:themeColor="accent1" w:themeShade="BF"/>
          <w:sz w:val="24"/>
          <w:szCs w:val="32"/>
        </w:rPr>
      </w:pPr>
    </w:p>
    <w:p w14:paraId="09324006" w14:textId="77777777" w:rsidR="00F57E31" w:rsidRPr="00212209" w:rsidRDefault="00F57E31" w:rsidP="00F57E31">
      <w:pPr>
        <w:rPr>
          <w:rFonts w:ascii="Verdana" w:eastAsiaTheme="majorEastAsia" w:hAnsi="Verdana" w:cstheme="minorHAnsi"/>
          <w:color w:val="2F5496" w:themeColor="accent1" w:themeShade="BF"/>
          <w:sz w:val="24"/>
          <w:szCs w:val="32"/>
        </w:rPr>
      </w:pPr>
      <w:r w:rsidRPr="00212209">
        <w:rPr>
          <w:rFonts w:ascii="Verdana" w:eastAsiaTheme="majorEastAsia" w:hAnsi="Verdana" w:cstheme="minorHAnsi"/>
          <w:color w:val="2F5496" w:themeColor="accent1" w:themeShade="BF"/>
          <w:sz w:val="24"/>
          <w:szCs w:val="32"/>
        </w:rPr>
        <w:t xml:space="preserve">The future was now. The drone wars </w:t>
      </w:r>
      <w:proofErr w:type="gramStart"/>
      <w:r w:rsidRPr="00212209">
        <w:rPr>
          <w:rFonts w:ascii="Verdana" w:eastAsiaTheme="majorEastAsia" w:hAnsi="Verdana" w:cstheme="minorHAnsi"/>
          <w:color w:val="2F5496" w:themeColor="accent1" w:themeShade="BF"/>
          <w:sz w:val="24"/>
          <w:szCs w:val="32"/>
        </w:rPr>
        <w:t>didn’t</w:t>
      </w:r>
      <w:proofErr w:type="gramEnd"/>
      <w:r w:rsidRPr="00212209">
        <w:rPr>
          <w:rFonts w:ascii="Verdana" w:eastAsiaTheme="majorEastAsia" w:hAnsi="Verdana" w:cstheme="minorHAnsi"/>
          <w:color w:val="2F5496" w:themeColor="accent1" w:themeShade="BF"/>
          <w:sz w:val="24"/>
          <w:szCs w:val="32"/>
        </w:rPr>
        <w:t xml:space="preserve"> matter anymore. The death of the past had to </w:t>
      </w:r>
      <w:proofErr w:type="gramStart"/>
      <w:r w:rsidRPr="00212209">
        <w:rPr>
          <w:rFonts w:ascii="Verdana" w:eastAsiaTheme="majorEastAsia" w:hAnsi="Verdana" w:cstheme="minorHAnsi"/>
          <w:color w:val="2F5496" w:themeColor="accent1" w:themeShade="BF"/>
          <w:sz w:val="24"/>
          <w:szCs w:val="32"/>
        </w:rPr>
        <w:t>be put</w:t>
      </w:r>
      <w:proofErr w:type="gramEnd"/>
      <w:r w:rsidRPr="00212209">
        <w:rPr>
          <w:rFonts w:ascii="Verdana" w:eastAsiaTheme="majorEastAsia" w:hAnsi="Verdana" w:cstheme="minorHAnsi"/>
          <w:color w:val="2F5496" w:themeColor="accent1" w:themeShade="BF"/>
          <w:sz w:val="24"/>
          <w:szCs w:val="32"/>
        </w:rPr>
        <w:t xml:space="preserve"> aside. The chaos hung in balance. Kolt’s next actions would change the course of history forever… one way or another.</w:t>
      </w:r>
    </w:p>
    <w:p w14:paraId="67CED65B" w14:textId="77777777" w:rsidR="00F57E31" w:rsidRPr="00212209" w:rsidRDefault="00F57E31" w:rsidP="00F57E31">
      <w:pPr>
        <w:rPr>
          <w:rFonts w:ascii="Verdana" w:eastAsiaTheme="majorEastAsia" w:hAnsi="Verdana" w:cstheme="minorHAnsi"/>
          <w:color w:val="2F5496" w:themeColor="accent1" w:themeShade="BF"/>
          <w:sz w:val="24"/>
          <w:szCs w:val="32"/>
        </w:rPr>
      </w:pPr>
    </w:p>
    <w:p w14:paraId="05025966" w14:textId="44411151" w:rsidR="00F57E31" w:rsidRPr="00212209" w:rsidDel="00807E98" w:rsidRDefault="00F57E31" w:rsidP="00807E98">
      <w:pPr>
        <w:rPr>
          <w:del w:id="197" w:author="Scott Cole" w:date="2022-12-04T09:12:00Z"/>
          <w:rFonts w:ascii="Verdana" w:eastAsiaTheme="majorEastAsia" w:hAnsi="Verdana" w:cstheme="minorHAnsi"/>
          <w:color w:val="2F5496" w:themeColor="accent1" w:themeShade="BF"/>
          <w:sz w:val="24"/>
          <w:szCs w:val="32"/>
        </w:rPr>
      </w:pPr>
      <w:r w:rsidRPr="00212209">
        <w:rPr>
          <w:rFonts w:ascii="Verdana" w:eastAsiaTheme="majorEastAsia" w:hAnsi="Verdana" w:cstheme="minorHAnsi"/>
          <w:color w:val="2F5496" w:themeColor="accent1" w:themeShade="BF"/>
          <w:sz w:val="24"/>
          <w:szCs w:val="32"/>
        </w:rPr>
        <w:t>As Kolt deftly made his way through the living spaces to the Qpods, the earth shook from the endless barrage of waves, wind, and fury crashing into the cantilevered observation deck of the base. Despite being</w:t>
      </w:r>
      <w:ins w:id="198" w:author="Scott Cole" w:date="2022-12-04T09:12:00Z">
        <w:r w:rsidR="00807E98" w:rsidRPr="00807E98">
          <w:t xml:space="preserve"> </w:t>
        </w:r>
        <w:r w:rsidR="00807E98" w:rsidRPr="00807E98">
          <w:rPr>
            <w:rFonts w:ascii="Verdana" w:eastAsiaTheme="majorEastAsia" w:hAnsi="Verdana" w:cstheme="minorHAnsi"/>
            <w:color w:val="2F5496" w:themeColor="accent1" w:themeShade="BF"/>
            <w:sz w:val="24"/>
            <w:szCs w:val="32"/>
          </w:rPr>
          <w:t xml:space="preserve">The SPARQ Habitat </w:t>
        </w:r>
        <w:proofErr w:type="gramStart"/>
        <w:r w:rsidR="00807E98" w:rsidRPr="00807E98">
          <w:rPr>
            <w:rFonts w:ascii="Verdana" w:eastAsiaTheme="majorEastAsia" w:hAnsi="Verdana" w:cstheme="minorHAnsi"/>
            <w:color w:val="2F5496" w:themeColor="accent1" w:themeShade="BF"/>
            <w:sz w:val="24"/>
            <w:szCs w:val="32"/>
          </w:rPr>
          <w:t>was architected</w:t>
        </w:r>
        <w:proofErr w:type="gramEnd"/>
        <w:r w:rsidR="00807E98" w:rsidRPr="00807E98">
          <w:rPr>
            <w:rFonts w:ascii="Verdana" w:eastAsiaTheme="majorEastAsia" w:hAnsi="Verdana" w:cstheme="minorHAnsi"/>
            <w:color w:val="2F5496" w:themeColor="accent1" w:themeShade="BF"/>
            <w:sz w:val="24"/>
            <w:szCs w:val="32"/>
          </w:rPr>
          <w:t xml:space="preserve"> to withstand meteor strikes despite being on the cliff face</w:t>
        </w:r>
      </w:ins>
      <w:del w:id="199" w:author="Scott Cole" w:date="2022-12-04T09:12:00Z">
        <w:r w:rsidRPr="00212209" w:rsidDel="00807E98">
          <w:rPr>
            <w:rFonts w:ascii="Verdana" w:eastAsiaTheme="majorEastAsia" w:hAnsi="Verdana" w:cstheme="minorHAnsi"/>
            <w:color w:val="2F5496" w:themeColor="accent1" w:themeShade="BF"/>
            <w:sz w:val="24"/>
            <w:szCs w:val="32"/>
          </w:rPr>
          <w:delText xml:space="preserve"> on the </w:delText>
        </w:r>
        <w:r w:rsidR="00D05BBD" w:rsidRPr="00212209" w:rsidDel="00807E98">
          <w:rPr>
            <w:rFonts w:ascii="Verdana" w:eastAsiaTheme="majorEastAsia" w:hAnsi="Verdana" w:cstheme="minorHAnsi"/>
            <w:color w:val="2F5496" w:themeColor="accent1" w:themeShade="BF"/>
            <w:sz w:val="24"/>
            <w:szCs w:val="32"/>
          </w:rPr>
          <w:delText>cliff face</w:delText>
        </w:r>
        <w:r w:rsidRPr="00212209" w:rsidDel="00807E98">
          <w:rPr>
            <w:rFonts w:ascii="Verdana" w:eastAsiaTheme="majorEastAsia" w:hAnsi="Verdana" w:cstheme="minorHAnsi"/>
            <w:color w:val="2F5496" w:themeColor="accent1" w:themeShade="BF"/>
            <w:sz w:val="24"/>
            <w:szCs w:val="32"/>
          </w:rPr>
          <w:delText xml:space="preserve">, the SPARQ Habitat was architected to withstand meteor strikes. </w:delText>
        </w:r>
      </w:del>
    </w:p>
    <w:p w14:paraId="462C4697" w14:textId="14F56FC5" w:rsidR="00F57E31" w:rsidRPr="00212209" w:rsidDel="00807E98" w:rsidRDefault="00F57E31" w:rsidP="00807E98">
      <w:pPr>
        <w:rPr>
          <w:del w:id="200" w:author="Scott Cole" w:date="2022-12-04T09:12:00Z"/>
          <w:rFonts w:ascii="Verdana" w:eastAsiaTheme="majorEastAsia" w:hAnsi="Verdana" w:cstheme="minorHAnsi"/>
          <w:color w:val="2F5496" w:themeColor="accent1" w:themeShade="BF"/>
          <w:sz w:val="24"/>
          <w:szCs w:val="32"/>
        </w:rPr>
      </w:pPr>
    </w:p>
    <w:p w14:paraId="2B9CF2F6" w14:textId="26CDA00D" w:rsidR="00F57E31" w:rsidRPr="00212209" w:rsidRDefault="00F57E31" w:rsidP="00807E98">
      <w:pPr>
        <w:rPr>
          <w:rFonts w:ascii="Verdana" w:eastAsiaTheme="majorEastAsia" w:hAnsi="Verdana" w:cstheme="minorHAnsi"/>
          <w:color w:val="2F5496" w:themeColor="accent1" w:themeShade="BF"/>
          <w:sz w:val="24"/>
          <w:szCs w:val="32"/>
        </w:rPr>
      </w:pPr>
      <w:del w:id="201" w:author="Scott Cole" w:date="2022-12-04T09:12:00Z">
        <w:r w:rsidRPr="00212209" w:rsidDel="00807E98">
          <w:rPr>
            <w:rFonts w:ascii="Verdana" w:eastAsiaTheme="majorEastAsia" w:hAnsi="Verdana" w:cstheme="minorHAnsi"/>
            <w:color w:val="2F5496" w:themeColor="accent1" w:themeShade="BF"/>
            <w:sz w:val="24"/>
            <w:szCs w:val="32"/>
          </w:rPr>
          <w:delText>The place</w:delText>
        </w:r>
      </w:del>
      <w:r w:rsidRPr="00212209">
        <w:rPr>
          <w:rFonts w:ascii="Verdana" w:eastAsiaTheme="majorEastAsia" w:hAnsi="Verdana" w:cstheme="minorHAnsi"/>
          <w:color w:val="2F5496" w:themeColor="accent1" w:themeShade="BF"/>
          <w:sz w:val="24"/>
          <w:szCs w:val="32"/>
        </w:rPr>
        <w:t xml:space="preserve"> shook and rolled like a drunken monkey but the sound was even more devastating. The whole place was an echo chamber for the crashing waves against the structure. But the SPARQ Habitat would hold. It </w:t>
      </w:r>
      <w:proofErr w:type="gramStart"/>
      <w:r w:rsidRPr="00212209">
        <w:rPr>
          <w:rFonts w:ascii="Verdana" w:eastAsiaTheme="majorEastAsia" w:hAnsi="Verdana" w:cstheme="minorHAnsi"/>
          <w:color w:val="2F5496" w:themeColor="accent1" w:themeShade="BF"/>
          <w:sz w:val="24"/>
          <w:szCs w:val="32"/>
        </w:rPr>
        <w:t>was proven</w:t>
      </w:r>
      <w:proofErr w:type="gramEnd"/>
      <w:r w:rsidRPr="00212209">
        <w:rPr>
          <w:rFonts w:ascii="Verdana" w:eastAsiaTheme="majorEastAsia" w:hAnsi="Verdana" w:cstheme="minorHAnsi"/>
          <w:color w:val="2F5496" w:themeColor="accent1" w:themeShade="BF"/>
          <w:sz w:val="24"/>
          <w:szCs w:val="32"/>
        </w:rPr>
        <w:t>.</w:t>
      </w:r>
    </w:p>
    <w:p w14:paraId="2C2662C8" w14:textId="57A86E84" w:rsidR="002E2636" w:rsidRPr="00212209" w:rsidRDefault="002E2636" w:rsidP="00F57E31">
      <w:pPr>
        <w:rPr>
          <w:rFonts w:ascii="Verdana" w:eastAsiaTheme="majorEastAsia" w:hAnsi="Verdana" w:cstheme="minorHAnsi"/>
          <w:color w:val="2F5496" w:themeColor="accent1" w:themeShade="BF"/>
          <w:sz w:val="24"/>
          <w:szCs w:val="32"/>
        </w:rPr>
      </w:pPr>
    </w:p>
    <w:p w14:paraId="73A4B250" w14:textId="62DB9C32" w:rsidR="002E2636" w:rsidRPr="006D64B4" w:rsidRDefault="002E2636" w:rsidP="002E2636">
      <w:pPr>
        <w:pStyle w:val="Heading1"/>
        <w:rPr>
          <w:rFonts w:ascii="Verdana" w:hAnsi="Verdana" w:cstheme="minorHAnsi"/>
          <w:sz w:val="24"/>
        </w:rPr>
      </w:pPr>
      <w:r w:rsidRPr="006D64B4">
        <w:rPr>
          <w:rFonts w:ascii="Verdana" w:hAnsi="Verdana" w:cstheme="minorHAnsi"/>
          <w:sz w:val="24"/>
        </w:rPr>
        <w:t xml:space="preserve">Fast </w:t>
      </w:r>
      <w:r w:rsidR="00545A34" w:rsidRPr="006D64B4">
        <w:rPr>
          <w:rFonts w:ascii="Verdana" w:hAnsi="Verdana" w:cstheme="minorHAnsi"/>
          <w:sz w:val="24"/>
        </w:rPr>
        <w:t>Emersion</w:t>
      </w:r>
    </w:p>
    <w:p w14:paraId="3F21949E" w14:textId="77777777" w:rsidR="00F57E31" w:rsidRPr="006D64B4" w:rsidRDefault="00F57E31" w:rsidP="00F57E31">
      <w:pPr>
        <w:rPr>
          <w:rFonts w:ascii="Verdana" w:eastAsiaTheme="majorEastAsia" w:hAnsi="Verdana" w:cstheme="minorHAnsi"/>
          <w:color w:val="2F5496" w:themeColor="accent1" w:themeShade="BF"/>
          <w:sz w:val="24"/>
          <w:szCs w:val="32"/>
        </w:rPr>
      </w:pPr>
    </w:p>
    <w:p w14:paraId="064F55A8" w14:textId="77777777" w:rsidR="00F57E31" w:rsidRPr="006D64B4" w:rsidRDefault="00F57E31" w:rsidP="00F57E31">
      <w:pPr>
        <w:rPr>
          <w:rFonts w:ascii="Verdana" w:eastAsiaTheme="majorEastAsia" w:hAnsi="Verdana" w:cstheme="minorHAnsi"/>
          <w:color w:val="2F5496" w:themeColor="accent1" w:themeShade="BF"/>
          <w:sz w:val="24"/>
          <w:szCs w:val="32"/>
        </w:rPr>
      </w:pPr>
      <w:r w:rsidRPr="006D64B4">
        <w:rPr>
          <w:rFonts w:ascii="Verdana" w:eastAsiaTheme="majorEastAsia" w:hAnsi="Verdana" w:cstheme="minorHAnsi"/>
          <w:color w:val="2F5496" w:themeColor="accent1" w:themeShade="BF"/>
          <w:sz w:val="24"/>
          <w:szCs w:val="32"/>
        </w:rPr>
        <w:t>Kolt entered the lab and climbed into his Qgel Connection Chamber. This was his secure pod to enter the virtual lands that he and the team had created.</w:t>
      </w:r>
    </w:p>
    <w:p w14:paraId="2C95C2DB" w14:textId="77777777" w:rsidR="00F57E31" w:rsidRPr="006D64B4" w:rsidRDefault="00F57E31" w:rsidP="00F57E31">
      <w:pPr>
        <w:rPr>
          <w:rFonts w:ascii="Verdana" w:eastAsiaTheme="majorEastAsia" w:hAnsi="Verdana" w:cstheme="minorHAnsi"/>
          <w:color w:val="2F5496" w:themeColor="accent1" w:themeShade="BF"/>
          <w:sz w:val="24"/>
          <w:szCs w:val="32"/>
        </w:rPr>
      </w:pPr>
    </w:p>
    <w:p w14:paraId="08612793" w14:textId="31FA6370" w:rsidR="00F57E31" w:rsidRPr="006D64B4" w:rsidRDefault="00F57E31" w:rsidP="00F57E31">
      <w:pPr>
        <w:rPr>
          <w:rFonts w:ascii="Verdana" w:eastAsiaTheme="majorEastAsia" w:hAnsi="Verdana" w:cstheme="minorHAnsi"/>
          <w:color w:val="2F5496" w:themeColor="accent1" w:themeShade="BF"/>
          <w:sz w:val="24"/>
          <w:szCs w:val="32"/>
        </w:rPr>
      </w:pPr>
      <w:r w:rsidRPr="006D64B4">
        <w:rPr>
          <w:rFonts w:ascii="Verdana" w:eastAsiaTheme="majorEastAsia" w:hAnsi="Verdana" w:cstheme="minorHAnsi"/>
          <w:color w:val="2F5496" w:themeColor="accent1" w:themeShade="BF"/>
          <w:sz w:val="24"/>
          <w:szCs w:val="32"/>
        </w:rPr>
        <w:t xml:space="preserve">The Qpod </w:t>
      </w:r>
      <w:proofErr w:type="gramStart"/>
      <w:r w:rsidRPr="006D64B4">
        <w:rPr>
          <w:rFonts w:ascii="Verdana" w:eastAsiaTheme="majorEastAsia" w:hAnsi="Verdana" w:cstheme="minorHAnsi"/>
          <w:color w:val="2F5496" w:themeColor="accent1" w:themeShade="BF"/>
          <w:sz w:val="24"/>
          <w:szCs w:val="32"/>
        </w:rPr>
        <w:t>was warmed</w:t>
      </w:r>
      <w:proofErr w:type="gramEnd"/>
      <w:r w:rsidRPr="006D64B4">
        <w:rPr>
          <w:rFonts w:ascii="Verdana" w:eastAsiaTheme="majorEastAsia" w:hAnsi="Verdana" w:cstheme="minorHAnsi"/>
          <w:color w:val="2F5496" w:themeColor="accent1" w:themeShade="BF"/>
          <w:sz w:val="24"/>
          <w:szCs w:val="32"/>
        </w:rPr>
        <w:t xml:space="preserve"> up and waiting for him. </w:t>
      </w:r>
    </w:p>
    <w:p w14:paraId="1237E7FB" w14:textId="77777777" w:rsidR="00F57E31" w:rsidRPr="006D64B4" w:rsidRDefault="00F57E31" w:rsidP="00F57E31">
      <w:pPr>
        <w:rPr>
          <w:rFonts w:ascii="Verdana" w:eastAsiaTheme="majorEastAsia" w:hAnsi="Verdana" w:cstheme="minorHAnsi"/>
          <w:color w:val="2F5496" w:themeColor="accent1" w:themeShade="BF"/>
          <w:sz w:val="24"/>
          <w:szCs w:val="32"/>
        </w:rPr>
      </w:pPr>
    </w:p>
    <w:p w14:paraId="05CB36CB" w14:textId="5319A1BA" w:rsidR="00F57E31" w:rsidRPr="006D64B4" w:rsidRDefault="00F57E31" w:rsidP="00F57E31">
      <w:pPr>
        <w:rPr>
          <w:rFonts w:ascii="Verdana" w:eastAsiaTheme="majorEastAsia" w:hAnsi="Verdana" w:cstheme="minorHAnsi"/>
          <w:color w:val="2F5496" w:themeColor="accent1" w:themeShade="BF"/>
          <w:sz w:val="24"/>
          <w:szCs w:val="32"/>
        </w:rPr>
      </w:pPr>
      <w:r w:rsidRPr="006D64B4">
        <w:rPr>
          <w:rFonts w:ascii="Verdana" w:eastAsiaTheme="majorEastAsia" w:hAnsi="Verdana" w:cstheme="minorHAnsi"/>
          <w:color w:val="2F5496" w:themeColor="accent1" w:themeShade="BF"/>
          <w:sz w:val="24"/>
          <w:szCs w:val="32"/>
        </w:rPr>
        <w:t xml:space="preserve">Solomon’s virtual projection </w:t>
      </w:r>
      <w:r w:rsidR="00D05BBD" w:rsidRPr="006D64B4">
        <w:rPr>
          <w:rFonts w:ascii="Verdana" w:eastAsiaTheme="majorEastAsia" w:hAnsi="Verdana" w:cstheme="minorHAnsi"/>
          <w:color w:val="2F5496" w:themeColor="accent1" w:themeShade="BF"/>
          <w:sz w:val="24"/>
          <w:szCs w:val="32"/>
        </w:rPr>
        <w:t>stood</w:t>
      </w:r>
      <w:r w:rsidRPr="006D64B4">
        <w:rPr>
          <w:rFonts w:ascii="Verdana" w:eastAsiaTheme="majorEastAsia" w:hAnsi="Verdana" w:cstheme="minorHAnsi"/>
          <w:color w:val="2F5496" w:themeColor="accent1" w:themeShade="BF"/>
          <w:sz w:val="24"/>
          <w:szCs w:val="32"/>
        </w:rPr>
        <w:t xml:space="preserve"> to the left to ensure all procedures </w:t>
      </w:r>
      <w:proofErr w:type="gramStart"/>
      <w:r w:rsidRPr="006D64B4">
        <w:rPr>
          <w:rFonts w:ascii="Verdana" w:eastAsiaTheme="majorEastAsia" w:hAnsi="Verdana" w:cstheme="minorHAnsi"/>
          <w:color w:val="2F5496" w:themeColor="accent1" w:themeShade="BF"/>
          <w:sz w:val="24"/>
          <w:szCs w:val="32"/>
        </w:rPr>
        <w:t>were followed</w:t>
      </w:r>
      <w:proofErr w:type="gramEnd"/>
      <w:r w:rsidRPr="006D64B4">
        <w:rPr>
          <w:rFonts w:ascii="Verdana" w:eastAsiaTheme="majorEastAsia" w:hAnsi="Verdana" w:cstheme="minorHAnsi"/>
          <w:color w:val="2F5496" w:themeColor="accent1" w:themeShade="BF"/>
          <w:sz w:val="24"/>
          <w:szCs w:val="32"/>
        </w:rPr>
        <w:t xml:space="preserve"> and observations recorded.</w:t>
      </w:r>
    </w:p>
    <w:p w14:paraId="6001BC79" w14:textId="77777777" w:rsidR="00F57E31" w:rsidRPr="006D64B4" w:rsidRDefault="00F57E31" w:rsidP="00F57E31">
      <w:pPr>
        <w:rPr>
          <w:rFonts w:ascii="Verdana" w:eastAsiaTheme="majorEastAsia" w:hAnsi="Verdana" w:cstheme="minorHAnsi"/>
          <w:color w:val="2F5496" w:themeColor="accent1" w:themeShade="BF"/>
          <w:sz w:val="24"/>
          <w:szCs w:val="32"/>
        </w:rPr>
      </w:pPr>
    </w:p>
    <w:p w14:paraId="3DA846AC" w14:textId="77777777" w:rsidR="00F57E31" w:rsidRPr="006D64B4" w:rsidRDefault="00F57E31" w:rsidP="00F57E31">
      <w:pPr>
        <w:rPr>
          <w:rFonts w:ascii="Verdana" w:eastAsiaTheme="majorEastAsia" w:hAnsi="Verdana" w:cstheme="minorHAnsi"/>
          <w:color w:val="2F5496" w:themeColor="accent1" w:themeShade="BF"/>
          <w:sz w:val="24"/>
          <w:szCs w:val="32"/>
        </w:rPr>
      </w:pPr>
      <w:r w:rsidRPr="006D64B4">
        <w:rPr>
          <w:rFonts w:ascii="Verdana" w:eastAsiaTheme="majorEastAsia" w:hAnsi="Verdana" w:cstheme="minorHAnsi"/>
          <w:color w:val="2F5496" w:themeColor="accent1" w:themeShade="BF"/>
          <w:sz w:val="24"/>
          <w:szCs w:val="32"/>
        </w:rPr>
        <w:t xml:space="preserve">As the Qpod tilted to be level with the floor, the Qgel began to fill the pod. </w:t>
      </w:r>
    </w:p>
    <w:p w14:paraId="7BAC10B8" w14:textId="77777777" w:rsidR="00F57E31" w:rsidRPr="006D64B4" w:rsidRDefault="00F57E31" w:rsidP="00F57E31">
      <w:pPr>
        <w:rPr>
          <w:rFonts w:ascii="Verdana" w:eastAsiaTheme="majorEastAsia" w:hAnsi="Verdana" w:cstheme="minorHAnsi"/>
          <w:color w:val="2F5496" w:themeColor="accent1" w:themeShade="BF"/>
          <w:sz w:val="24"/>
          <w:szCs w:val="32"/>
        </w:rPr>
      </w:pPr>
    </w:p>
    <w:p w14:paraId="130A53B0" w14:textId="77777777" w:rsidR="00F57E31" w:rsidRPr="006D64B4" w:rsidRDefault="00F57E31" w:rsidP="00F57E31">
      <w:pPr>
        <w:rPr>
          <w:rFonts w:ascii="Verdana" w:eastAsiaTheme="majorEastAsia" w:hAnsi="Verdana" w:cstheme="minorHAnsi"/>
          <w:color w:val="2F5496" w:themeColor="accent1" w:themeShade="BF"/>
          <w:sz w:val="24"/>
          <w:szCs w:val="32"/>
        </w:rPr>
      </w:pPr>
      <w:r w:rsidRPr="006D64B4">
        <w:rPr>
          <w:rFonts w:ascii="Verdana" w:eastAsiaTheme="majorEastAsia" w:hAnsi="Verdana" w:cstheme="minorHAnsi"/>
          <w:color w:val="2F5496" w:themeColor="accent1" w:themeShade="BF"/>
          <w:sz w:val="24"/>
          <w:szCs w:val="32"/>
        </w:rPr>
        <w:t>Kolt looked around and saw his complete team already immersed in their Qpods.</w:t>
      </w:r>
    </w:p>
    <w:p w14:paraId="0E394FB2" w14:textId="77777777" w:rsidR="00F57E31" w:rsidRPr="006D64B4" w:rsidRDefault="00F57E31" w:rsidP="00F57E31">
      <w:pPr>
        <w:rPr>
          <w:rFonts w:ascii="Verdana" w:eastAsiaTheme="majorEastAsia" w:hAnsi="Verdana" w:cstheme="minorHAnsi"/>
          <w:color w:val="2F5496" w:themeColor="accent1" w:themeShade="BF"/>
          <w:sz w:val="24"/>
          <w:szCs w:val="32"/>
        </w:rPr>
      </w:pPr>
    </w:p>
    <w:p w14:paraId="47B32173" w14:textId="77777777" w:rsidR="00F57E31" w:rsidRPr="006D64B4" w:rsidRDefault="00F57E31" w:rsidP="00F57E31">
      <w:pPr>
        <w:rPr>
          <w:rFonts w:ascii="Verdana" w:eastAsiaTheme="majorEastAsia" w:hAnsi="Verdana" w:cstheme="minorHAnsi"/>
          <w:color w:val="2F5496" w:themeColor="accent1" w:themeShade="BF"/>
          <w:sz w:val="24"/>
          <w:szCs w:val="32"/>
        </w:rPr>
      </w:pPr>
      <w:r w:rsidRPr="006D64B4">
        <w:rPr>
          <w:rFonts w:ascii="Verdana" w:eastAsiaTheme="majorEastAsia" w:hAnsi="Verdana" w:cstheme="minorHAnsi"/>
          <w:color w:val="2F5496" w:themeColor="accent1" w:themeShade="BF"/>
          <w:sz w:val="24"/>
          <w:szCs w:val="32"/>
        </w:rPr>
        <w:t>The team had already logged in and Solomon, the resident AI, had organized the next steps.</w:t>
      </w:r>
    </w:p>
    <w:p w14:paraId="3E17250D" w14:textId="77777777" w:rsidR="00F57E31" w:rsidRPr="006D64B4" w:rsidRDefault="00F57E31" w:rsidP="00F57E31">
      <w:pPr>
        <w:rPr>
          <w:rFonts w:ascii="Verdana" w:eastAsiaTheme="majorEastAsia" w:hAnsi="Verdana" w:cstheme="minorHAnsi"/>
          <w:color w:val="2F5496" w:themeColor="accent1" w:themeShade="BF"/>
          <w:sz w:val="24"/>
          <w:szCs w:val="32"/>
        </w:rPr>
      </w:pPr>
    </w:p>
    <w:p w14:paraId="18F52942" w14:textId="77777777" w:rsidR="00F57E31" w:rsidRPr="006D64B4" w:rsidRDefault="00F57E31" w:rsidP="00F57E31">
      <w:pPr>
        <w:rPr>
          <w:rFonts w:ascii="Verdana" w:eastAsiaTheme="majorEastAsia" w:hAnsi="Verdana" w:cstheme="minorHAnsi"/>
          <w:color w:val="2F5496" w:themeColor="accent1" w:themeShade="BF"/>
          <w:sz w:val="24"/>
          <w:szCs w:val="32"/>
        </w:rPr>
      </w:pPr>
      <w:r w:rsidRPr="006D64B4">
        <w:rPr>
          <w:rFonts w:ascii="Verdana" w:eastAsiaTheme="majorEastAsia" w:hAnsi="Verdana" w:cstheme="minorHAnsi"/>
          <w:color w:val="2F5496" w:themeColor="accent1" w:themeShade="BF"/>
          <w:sz w:val="24"/>
          <w:szCs w:val="32"/>
        </w:rPr>
        <w:t>Kolt quickly acclimated to the process that he had done countless times and entered the SPARQ Space.</w:t>
      </w:r>
    </w:p>
    <w:p w14:paraId="103C9209" w14:textId="77777777" w:rsidR="00F57E31" w:rsidRPr="006D64B4" w:rsidRDefault="00F57E31" w:rsidP="00F57E31">
      <w:pPr>
        <w:rPr>
          <w:rFonts w:ascii="Verdana" w:eastAsiaTheme="majorEastAsia" w:hAnsi="Verdana" w:cstheme="minorHAnsi"/>
          <w:color w:val="2F5496" w:themeColor="accent1" w:themeShade="BF"/>
          <w:sz w:val="24"/>
          <w:szCs w:val="32"/>
        </w:rPr>
      </w:pPr>
    </w:p>
    <w:p w14:paraId="7EBB1A90" w14:textId="77777777" w:rsidR="00F57E31" w:rsidRPr="006D64B4" w:rsidRDefault="00F57E31" w:rsidP="00F57E31">
      <w:pPr>
        <w:rPr>
          <w:rFonts w:ascii="Verdana" w:eastAsiaTheme="majorEastAsia" w:hAnsi="Verdana" w:cstheme="minorHAnsi"/>
          <w:color w:val="2F5496" w:themeColor="accent1" w:themeShade="BF"/>
          <w:sz w:val="24"/>
          <w:szCs w:val="32"/>
        </w:rPr>
      </w:pPr>
      <w:r w:rsidRPr="006D64B4">
        <w:rPr>
          <w:rFonts w:ascii="Verdana" w:eastAsiaTheme="majorEastAsia" w:hAnsi="Verdana" w:cstheme="minorHAnsi"/>
          <w:color w:val="2F5496" w:themeColor="accent1" w:themeShade="BF"/>
          <w:sz w:val="24"/>
          <w:szCs w:val="32"/>
        </w:rPr>
        <w:t>The team was waiting in front of the town hall. The virtual space the team had agreed on was a medieval township with all the tech hidden as magic.</w:t>
      </w:r>
    </w:p>
    <w:p w14:paraId="6AF70876" w14:textId="77777777" w:rsidR="00F57E31" w:rsidRPr="006D64B4" w:rsidRDefault="00F57E31" w:rsidP="00F57E31">
      <w:pPr>
        <w:rPr>
          <w:rFonts w:ascii="Verdana" w:eastAsiaTheme="majorEastAsia" w:hAnsi="Verdana" w:cstheme="minorHAnsi"/>
          <w:color w:val="2F5496" w:themeColor="accent1" w:themeShade="BF"/>
          <w:sz w:val="24"/>
          <w:szCs w:val="32"/>
        </w:rPr>
      </w:pPr>
    </w:p>
    <w:p w14:paraId="220C8457" w14:textId="77777777" w:rsidR="00F57E31" w:rsidRPr="006D64B4" w:rsidRDefault="00F57E31" w:rsidP="00F57E31">
      <w:pPr>
        <w:rPr>
          <w:rFonts w:ascii="Verdana" w:eastAsiaTheme="majorEastAsia" w:hAnsi="Verdana" w:cstheme="minorHAnsi"/>
          <w:color w:val="2F5496" w:themeColor="accent1" w:themeShade="BF"/>
          <w:sz w:val="24"/>
          <w:szCs w:val="32"/>
        </w:rPr>
      </w:pPr>
      <w:r w:rsidRPr="006D64B4">
        <w:rPr>
          <w:rFonts w:ascii="Verdana" w:eastAsiaTheme="majorEastAsia" w:hAnsi="Verdana" w:cstheme="minorHAnsi"/>
          <w:color w:val="2F5496" w:themeColor="accent1" w:themeShade="BF"/>
          <w:sz w:val="24"/>
          <w:szCs w:val="32"/>
        </w:rPr>
        <w:t>It was a fun way to make tech work that was new and experimental.</w:t>
      </w:r>
    </w:p>
    <w:p w14:paraId="553DBF9E" w14:textId="77777777" w:rsidR="00F57E31" w:rsidRPr="006D64B4" w:rsidRDefault="00F57E31" w:rsidP="00F57E31">
      <w:pPr>
        <w:rPr>
          <w:rFonts w:ascii="Verdana" w:eastAsiaTheme="majorEastAsia" w:hAnsi="Verdana" w:cstheme="minorHAnsi"/>
          <w:color w:val="2F5496" w:themeColor="accent1" w:themeShade="BF"/>
          <w:sz w:val="24"/>
          <w:szCs w:val="32"/>
        </w:rPr>
      </w:pPr>
    </w:p>
    <w:p w14:paraId="3CECEB36" w14:textId="77777777" w:rsidR="00F57E31" w:rsidRPr="006D64B4" w:rsidRDefault="00F57E31" w:rsidP="00F57E31">
      <w:pPr>
        <w:rPr>
          <w:rFonts w:ascii="Verdana" w:eastAsiaTheme="majorEastAsia" w:hAnsi="Verdana" w:cstheme="minorHAnsi"/>
          <w:color w:val="2F5496" w:themeColor="accent1" w:themeShade="BF"/>
          <w:sz w:val="24"/>
          <w:szCs w:val="32"/>
        </w:rPr>
      </w:pPr>
      <w:r w:rsidRPr="006D64B4">
        <w:rPr>
          <w:rFonts w:ascii="Verdana" w:eastAsiaTheme="majorEastAsia" w:hAnsi="Verdana" w:cstheme="minorHAnsi"/>
          <w:color w:val="2F5496" w:themeColor="accent1" w:themeShade="BF"/>
          <w:sz w:val="24"/>
          <w:szCs w:val="32"/>
        </w:rPr>
        <w:t>Solomon waved his hand and as if by magic a board appeared. It ran down a summary of the current situation.</w:t>
      </w:r>
    </w:p>
    <w:p w14:paraId="68085626" w14:textId="77777777" w:rsidR="00F57E31" w:rsidRPr="006D64B4" w:rsidRDefault="00F57E31" w:rsidP="00F57E31">
      <w:pPr>
        <w:rPr>
          <w:rFonts w:ascii="Verdana" w:eastAsiaTheme="majorEastAsia" w:hAnsi="Verdana" w:cstheme="minorHAnsi"/>
          <w:color w:val="2F5496" w:themeColor="accent1" w:themeShade="BF"/>
          <w:sz w:val="24"/>
          <w:szCs w:val="32"/>
        </w:rPr>
      </w:pPr>
    </w:p>
    <w:p w14:paraId="22DDE059" w14:textId="77777777" w:rsidR="00F57E31" w:rsidRPr="006D64B4" w:rsidRDefault="00F57E31" w:rsidP="00F57E31">
      <w:pPr>
        <w:rPr>
          <w:rFonts w:ascii="Verdana" w:eastAsiaTheme="majorEastAsia" w:hAnsi="Verdana" w:cstheme="minorHAnsi"/>
          <w:color w:val="2F5496" w:themeColor="accent1" w:themeShade="BF"/>
          <w:sz w:val="24"/>
          <w:szCs w:val="32"/>
        </w:rPr>
      </w:pPr>
      <w:r w:rsidRPr="006D64B4">
        <w:rPr>
          <w:rFonts w:ascii="Verdana" w:eastAsiaTheme="majorEastAsia" w:hAnsi="Verdana" w:cstheme="minorHAnsi"/>
          <w:color w:val="2F5496" w:themeColor="accent1" w:themeShade="BF"/>
          <w:sz w:val="24"/>
          <w:szCs w:val="32"/>
        </w:rPr>
        <w:t>The landscape changed to that of a central meeting area with a large round table, the display of information floating in the middle, and a full complement of seats and snacks.</w:t>
      </w:r>
    </w:p>
    <w:p w14:paraId="34F4896E" w14:textId="77777777" w:rsidR="00F57E31" w:rsidRPr="006D64B4" w:rsidRDefault="00F57E31" w:rsidP="00F57E31">
      <w:pPr>
        <w:rPr>
          <w:rFonts w:ascii="Verdana" w:eastAsiaTheme="majorEastAsia" w:hAnsi="Verdana" w:cstheme="minorHAnsi"/>
          <w:color w:val="2F5496" w:themeColor="accent1" w:themeShade="BF"/>
          <w:sz w:val="24"/>
          <w:szCs w:val="32"/>
        </w:rPr>
      </w:pPr>
    </w:p>
    <w:p w14:paraId="2449054C" w14:textId="77777777" w:rsidR="00F57E31" w:rsidRPr="006D64B4" w:rsidRDefault="00F57E31" w:rsidP="00F57E31">
      <w:pPr>
        <w:rPr>
          <w:rFonts w:ascii="Verdana" w:eastAsiaTheme="majorEastAsia" w:hAnsi="Verdana" w:cstheme="minorHAnsi"/>
          <w:color w:val="2F5496" w:themeColor="accent1" w:themeShade="BF"/>
          <w:sz w:val="24"/>
          <w:szCs w:val="32"/>
        </w:rPr>
      </w:pPr>
      <w:r w:rsidRPr="006D64B4">
        <w:rPr>
          <w:rFonts w:ascii="Verdana" w:eastAsiaTheme="majorEastAsia" w:hAnsi="Verdana" w:cstheme="minorHAnsi"/>
          <w:color w:val="2F5496" w:themeColor="accent1" w:themeShade="BF"/>
          <w:sz w:val="24"/>
          <w:szCs w:val="32"/>
        </w:rPr>
        <w:t>Everyone looked at the screen as they picked their seats and grabbed a treat as Kolt began to speak.</w:t>
      </w:r>
    </w:p>
    <w:p w14:paraId="205D0143" w14:textId="77777777" w:rsidR="00F57E31" w:rsidRPr="006D64B4" w:rsidRDefault="00F57E31" w:rsidP="00F57E31">
      <w:pPr>
        <w:rPr>
          <w:rFonts w:ascii="Verdana" w:eastAsiaTheme="majorEastAsia" w:hAnsi="Verdana" w:cstheme="minorHAnsi"/>
          <w:color w:val="2F5496" w:themeColor="accent1" w:themeShade="BF"/>
          <w:sz w:val="24"/>
          <w:szCs w:val="32"/>
        </w:rPr>
      </w:pPr>
    </w:p>
    <w:p w14:paraId="2B063A36" w14:textId="33DB0363" w:rsidR="00F57E31" w:rsidRPr="006D64B4" w:rsidRDefault="00F57E31" w:rsidP="00F57E31">
      <w:pPr>
        <w:rPr>
          <w:rFonts w:ascii="Verdana" w:eastAsiaTheme="majorEastAsia" w:hAnsi="Verdana" w:cstheme="minorHAnsi"/>
          <w:color w:val="2F5496" w:themeColor="accent1" w:themeShade="BF"/>
          <w:sz w:val="24"/>
          <w:szCs w:val="32"/>
        </w:rPr>
      </w:pPr>
      <w:r w:rsidRPr="006D64B4">
        <w:rPr>
          <w:rFonts w:ascii="Verdana" w:eastAsiaTheme="majorEastAsia" w:hAnsi="Verdana" w:cstheme="minorHAnsi"/>
          <w:color w:val="2F5496" w:themeColor="accent1" w:themeShade="BF"/>
          <w:sz w:val="24"/>
          <w:szCs w:val="32"/>
        </w:rPr>
        <w:t xml:space="preserve">“We all know the stats. We know </w:t>
      </w:r>
      <w:proofErr w:type="gramStart"/>
      <w:r w:rsidRPr="006D64B4">
        <w:rPr>
          <w:rFonts w:ascii="Verdana" w:eastAsiaTheme="majorEastAsia" w:hAnsi="Verdana" w:cstheme="minorHAnsi"/>
          <w:color w:val="2F5496" w:themeColor="accent1" w:themeShade="BF"/>
          <w:sz w:val="24"/>
          <w:szCs w:val="32"/>
        </w:rPr>
        <w:t>what’s</w:t>
      </w:r>
      <w:proofErr w:type="gramEnd"/>
      <w:r w:rsidRPr="006D64B4">
        <w:rPr>
          <w:rFonts w:ascii="Verdana" w:eastAsiaTheme="majorEastAsia" w:hAnsi="Verdana" w:cstheme="minorHAnsi"/>
          <w:color w:val="2F5496" w:themeColor="accent1" w:themeShade="BF"/>
          <w:sz w:val="24"/>
          <w:szCs w:val="32"/>
        </w:rPr>
        <w:t xml:space="preserve"> on the line. The question </w:t>
      </w:r>
      <w:del w:id="202" w:author="Scott Cole" w:date="2022-12-04T09:12:00Z">
        <w:r w:rsidRPr="006D64B4" w:rsidDel="00807E98">
          <w:rPr>
            <w:rFonts w:ascii="Verdana" w:eastAsiaTheme="majorEastAsia" w:hAnsi="Verdana" w:cstheme="minorHAnsi"/>
            <w:color w:val="2F5496" w:themeColor="accent1" w:themeShade="BF"/>
            <w:sz w:val="24"/>
            <w:szCs w:val="32"/>
          </w:rPr>
          <w:delText>I have is, how many experim</w:delText>
        </w:r>
      </w:del>
      <w:ins w:id="203" w:author="Scott Cole" w:date="2022-12-04T09:12:00Z">
        <w:r w:rsidR="00807E98">
          <w:rPr>
            <w:rFonts w:ascii="Verdana" w:eastAsiaTheme="majorEastAsia" w:hAnsi="Verdana" w:cstheme="minorHAnsi"/>
            <w:color w:val="2F5496" w:themeColor="accent1" w:themeShade="BF"/>
            <w:sz w:val="24"/>
            <w:szCs w:val="32"/>
          </w:rPr>
          <w:t xml:space="preserve">I have a question: </w:t>
        </w:r>
        <w:proofErr w:type="spellStart"/>
        <w:r w:rsidR="00807E98">
          <w:rPr>
            <w:rFonts w:ascii="Verdana" w:eastAsiaTheme="majorEastAsia" w:hAnsi="Verdana" w:cstheme="minorHAnsi"/>
            <w:color w:val="2F5496" w:themeColor="accent1" w:themeShade="BF"/>
            <w:sz w:val="24"/>
            <w:szCs w:val="32"/>
          </w:rPr>
          <w:t>How</w:t>
        </w:r>
      </w:ins>
      <w:r w:rsidRPr="006D64B4">
        <w:rPr>
          <w:rFonts w:ascii="Verdana" w:eastAsiaTheme="majorEastAsia" w:hAnsi="Verdana" w:cstheme="minorHAnsi"/>
          <w:color w:val="2F5496" w:themeColor="accent1" w:themeShade="BF"/>
          <w:sz w:val="24"/>
          <w:szCs w:val="32"/>
        </w:rPr>
        <w:t>ents</w:t>
      </w:r>
      <w:proofErr w:type="spellEnd"/>
      <w:r w:rsidRPr="006D64B4">
        <w:rPr>
          <w:rFonts w:ascii="Verdana" w:eastAsiaTheme="majorEastAsia" w:hAnsi="Verdana" w:cstheme="minorHAnsi"/>
          <w:color w:val="2F5496" w:themeColor="accent1" w:themeShade="BF"/>
          <w:sz w:val="24"/>
          <w:szCs w:val="32"/>
        </w:rPr>
        <w:t xml:space="preserve"> are we down to?”</w:t>
      </w:r>
    </w:p>
    <w:p w14:paraId="28F3FF69" w14:textId="77777777" w:rsidR="00F57E31" w:rsidRPr="006D64B4" w:rsidRDefault="00F57E31" w:rsidP="00F57E31">
      <w:pPr>
        <w:rPr>
          <w:rFonts w:ascii="Verdana" w:eastAsiaTheme="majorEastAsia" w:hAnsi="Verdana" w:cstheme="minorHAnsi"/>
          <w:color w:val="2F5496" w:themeColor="accent1" w:themeShade="BF"/>
          <w:sz w:val="24"/>
          <w:szCs w:val="32"/>
        </w:rPr>
      </w:pPr>
    </w:p>
    <w:p w14:paraId="339A3829" w14:textId="195E46E5" w:rsidR="00F57E31" w:rsidRPr="006D64B4" w:rsidRDefault="00F57E31" w:rsidP="00F57E31">
      <w:pPr>
        <w:rPr>
          <w:rFonts w:ascii="Verdana" w:eastAsiaTheme="majorEastAsia" w:hAnsi="Verdana" w:cstheme="minorHAnsi"/>
          <w:color w:val="2F5496" w:themeColor="accent1" w:themeShade="BF"/>
          <w:sz w:val="24"/>
          <w:szCs w:val="32"/>
        </w:rPr>
      </w:pPr>
      <w:r w:rsidRPr="006D64B4">
        <w:rPr>
          <w:rFonts w:ascii="Verdana" w:eastAsiaTheme="majorEastAsia" w:hAnsi="Verdana" w:cstheme="minorHAnsi"/>
          <w:color w:val="2F5496" w:themeColor="accent1" w:themeShade="BF"/>
          <w:sz w:val="24"/>
          <w:szCs w:val="32"/>
        </w:rPr>
        <w:t xml:space="preserve">The team scanned the </w:t>
      </w:r>
      <w:proofErr w:type="gramStart"/>
      <w:r w:rsidRPr="006D64B4">
        <w:rPr>
          <w:rFonts w:ascii="Verdana" w:eastAsiaTheme="majorEastAsia" w:hAnsi="Verdana" w:cstheme="minorHAnsi"/>
          <w:color w:val="2F5496" w:themeColor="accent1" w:themeShade="BF"/>
          <w:sz w:val="24"/>
          <w:szCs w:val="32"/>
        </w:rPr>
        <w:t>new information</w:t>
      </w:r>
      <w:proofErr w:type="gramEnd"/>
    </w:p>
    <w:p w14:paraId="3E694EA4" w14:textId="77777777" w:rsidR="00F57E31" w:rsidRPr="006D64B4" w:rsidRDefault="00F57E31" w:rsidP="00F57E31">
      <w:pPr>
        <w:rPr>
          <w:rFonts w:ascii="Verdana" w:eastAsiaTheme="majorEastAsia" w:hAnsi="Verdana" w:cstheme="minorHAnsi"/>
          <w:color w:val="2F5496" w:themeColor="accent1" w:themeShade="BF"/>
          <w:sz w:val="24"/>
          <w:szCs w:val="32"/>
        </w:rPr>
      </w:pPr>
    </w:p>
    <w:p w14:paraId="68FAC9EF" w14:textId="77777777" w:rsidR="00F57E31" w:rsidRPr="006D64B4" w:rsidRDefault="00F57E31" w:rsidP="00F57E31">
      <w:pPr>
        <w:rPr>
          <w:rFonts w:ascii="Verdana" w:eastAsiaTheme="majorEastAsia" w:hAnsi="Verdana" w:cstheme="minorHAnsi"/>
          <w:color w:val="2F5496" w:themeColor="accent1" w:themeShade="BF"/>
          <w:sz w:val="24"/>
          <w:szCs w:val="32"/>
        </w:rPr>
      </w:pPr>
      <w:r w:rsidRPr="006D64B4">
        <w:rPr>
          <w:rFonts w:ascii="Verdana" w:eastAsiaTheme="majorEastAsia" w:hAnsi="Verdana" w:cstheme="minorHAnsi"/>
          <w:color w:val="2F5496" w:themeColor="accent1" w:themeShade="BF"/>
          <w:sz w:val="24"/>
          <w:szCs w:val="32"/>
        </w:rPr>
        <w:t xml:space="preserve">SPARQ Summary </w:t>
      </w:r>
    </w:p>
    <w:p w14:paraId="7821C64A" w14:textId="77777777" w:rsidR="00F57E31" w:rsidRPr="006D64B4" w:rsidRDefault="00F57E31" w:rsidP="00F57E31">
      <w:pPr>
        <w:rPr>
          <w:rFonts w:ascii="Verdana" w:eastAsiaTheme="majorEastAsia" w:hAnsi="Verdana" w:cstheme="minorHAnsi"/>
          <w:color w:val="2F5496" w:themeColor="accent1" w:themeShade="BF"/>
          <w:sz w:val="24"/>
          <w:szCs w:val="32"/>
        </w:rPr>
      </w:pPr>
      <w:r w:rsidRPr="006D64B4">
        <w:rPr>
          <w:rFonts w:ascii="Verdana" w:eastAsiaTheme="majorEastAsia" w:hAnsi="Verdana" w:cstheme="minorHAnsi"/>
          <w:color w:val="2F5496" w:themeColor="accent1" w:themeShade="BF"/>
          <w:sz w:val="24"/>
          <w:szCs w:val="32"/>
        </w:rPr>
        <w:t>Year</w:t>
      </w:r>
    </w:p>
    <w:p w14:paraId="42C0F760" w14:textId="77777777" w:rsidR="00F57E31" w:rsidRPr="006D64B4" w:rsidRDefault="00F57E31" w:rsidP="00F57E31">
      <w:pPr>
        <w:rPr>
          <w:rFonts w:ascii="Verdana" w:eastAsiaTheme="majorEastAsia" w:hAnsi="Verdana" w:cstheme="minorHAnsi"/>
          <w:color w:val="2F5496" w:themeColor="accent1" w:themeShade="BF"/>
          <w:sz w:val="24"/>
          <w:szCs w:val="32"/>
        </w:rPr>
      </w:pPr>
      <w:r w:rsidRPr="006D64B4">
        <w:rPr>
          <w:rFonts w:ascii="Verdana" w:eastAsiaTheme="majorEastAsia" w:hAnsi="Verdana" w:cstheme="minorHAnsi"/>
          <w:color w:val="2F5496" w:themeColor="accent1" w:themeShade="BF"/>
          <w:sz w:val="24"/>
          <w:szCs w:val="32"/>
        </w:rPr>
        <w:t>Location</w:t>
      </w:r>
    </w:p>
    <w:p w14:paraId="7FDEE654" w14:textId="77777777" w:rsidR="00F57E31" w:rsidRPr="006D64B4" w:rsidRDefault="00F57E31" w:rsidP="00F57E31">
      <w:pPr>
        <w:rPr>
          <w:rFonts w:ascii="Verdana" w:eastAsiaTheme="majorEastAsia" w:hAnsi="Verdana" w:cstheme="minorHAnsi"/>
          <w:color w:val="2F5496" w:themeColor="accent1" w:themeShade="BF"/>
          <w:sz w:val="24"/>
          <w:szCs w:val="32"/>
        </w:rPr>
      </w:pPr>
      <w:r w:rsidRPr="006D64B4">
        <w:rPr>
          <w:rFonts w:ascii="Verdana" w:eastAsiaTheme="majorEastAsia" w:hAnsi="Verdana" w:cstheme="minorHAnsi"/>
          <w:color w:val="2F5496" w:themeColor="accent1" w:themeShade="BF"/>
          <w:sz w:val="24"/>
          <w:szCs w:val="32"/>
        </w:rPr>
        <w:t>Earth Population</w:t>
      </w:r>
    </w:p>
    <w:p w14:paraId="25371728" w14:textId="77777777" w:rsidR="00F57E31" w:rsidRPr="006D64B4" w:rsidRDefault="00F57E31" w:rsidP="00F57E31">
      <w:pPr>
        <w:rPr>
          <w:rFonts w:ascii="Verdana" w:eastAsiaTheme="majorEastAsia" w:hAnsi="Verdana" w:cstheme="minorHAnsi"/>
          <w:color w:val="2F5496" w:themeColor="accent1" w:themeShade="BF"/>
          <w:sz w:val="24"/>
          <w:szCs w:val="32"/>
        </w:rPr>
      </w:pPr>
      <w:r w:rsidRPr="006D64B4">
        <w:rPr>
          <w:rFonts w:ascii="Verdana" w:eastAsiaTheme="majorEastAsia" w:hAnsi="Verdana" w:cstheme="minorHAnsi"/>
          <w:color w:val="2F5496" w:themeColor="accent1" w:themeShade="BF"/>
          <w:sz w:val="24"/>
          <w:szCs w:val="32"/>
        </w:rPr>
        <w:t xml:space="preserve">Qtiles Placed </w:t>
      </w:r>
    </w:p>
    <w:p w14:paraId="4D803013" w14:textId="77777777" w:rsidR="00F57E31" w:rsidRPr="006D64B4" w:rsidRDefault="00F57E31" w:rsidP="00F57E31">
      <w:pPr>
        <w:rPr>
          <w:rFonts w:ascii="Verdana" w:eastAsiaTheme="majorEastAsia" w:hAnsi="Verdana" w:cstheme="minorHAnsi"/>
          <w:color w:val="2F5496" w:themeColor="accent1" w:themeShade="BF"/>
          <w:sz w:val="24"/>
          <w:szCs w:val="32"/>
        </w:rPr>
      </w:pPr>
      <w:r w:rsidRPr="006D64B4">
        <w:rPr>
          <w:rFonts w:ascii="Verdana" w:eastAsiaTheme="majorEastAsia" w:hAnsi="Verdana" w:cstheme="minorHAnsi"/>
          <w:color w:val="2F5496" w:themeColor="accent1" w:themeShade="BF"/>
          <w:sz w:val="24"/>
          <w:szCs w:val="32"/>
        </w:rPr>
        <w:t>Qtiles Generated</w:t>
      </w:r>
    </w:p>
    <w:p w14:paraId="49C11AE0" w14:textId="77777777" w:rsidR="00F57E31" w:rsidRPr="006D64B4" w:rsidRDefault="00F57E31" w:rsidP="00F57E31">
      <w:pPr>
        <w:rPr>
          <w:rFonts w:ascii="Verdana" w:eastAsiaTheme="majorEastAsia" w:hAnsi="Verdana" w:cstheme="minorHAnsi"/>
          <w:color w:val="2F5496" w:themeColor="accent1" w:themeShade="BF"/>
          <w:sz w:val="24"/>
          <w:szCs w:val="32"/>
        </w:rPr>
      </w:pPr>
      <w:r w:rsidRPr="006D64B4">
        <w:rPr>
          <w:rFonts w:ascii="Verdana" w:eastAsiaTheme="majorEastAsia" w:hAnsi="Verdana" w:cstheme="minorHAnsi"/>
          <w:color w:val="2F5496" w:themeColor="accent1" w:themeShade="BF"/>
          <w:sz w:val="24"/>
          <w:szCs w:val="32"/>
        </w:rPr>
        <w:t>Time to Alignment</w:t>
      </w:r>
    </w:p>
    <w:p w14:paraId="1030D247" w14:textId="77777777" w:rsidR="00F57E31" w:rsidRPr="006D64B4" w:rsidRDefault="00F57E31" w:rsidP="00F57E31">
      <w:pPr>
        <w:rPr>
          <w:rFonts w:ascii="Verdana" w:eastAsiaTheme="majorEastAsia" w:hAnsi="Verdana" w:cstheme="minorHAnsi"/>
          <w:color w:val="2F5496" w:themeColor="accent1" w:themeShade="BF"/>
          <w:sz w:val="24"/>
          <w:szCs w:val="32"/>
        </w:rPr>
      </w:pPr>
      <w:r w:rsidRPr="006D64B4">
        <w:rPr>
          <w:rFonts w:ascii="Verdana" w:eastAsiaTheme="majorEastAsia" w:hAnsi="Verdana" w:cstheme="minorHAnsi"/>
          <w:color w:val="2F5496" w:themeColor="accent1" w:themeShade="BF"/>
          <w:sz w:val="24"/>
          <w:szCs w:val="32"/>
        </w:rPr>
        <w:lastRenderedPageBreak/>
        <w:t>Simulations Required</w:t>
      </w:r>
    </w:p>
    <w:p w14:paraId="3BFFAB89" w14:textId="77777777" w:rsidR="00F57E31" w:rsidRPr="006D64B4" w:rsidRDefault="00F57E31" w:rsidP="00F57E31">
      <w:pPr>
        <w:rPr>
          <w:rFonts w:ascii="Verdana" w:eastAsiaTheme="majorEastAsia" w:hAnsi="Verdana" w:cstheme="minorHAnsi"/>
          <w:color w:val="2F5496" w:themeColor="accent1" w:themeShade="BF"/>
          <w:sz w:val="24"/>
          <w:szCs w:val="32"/>
        </w:rPr>
      </w:pPr>
      <w:r w:rsidRPr="006D64B4">
        <w:rPr>
          <w:rFonts w:ascii="Verdana" w:eastAsiaTheme="majorEastAsia" w:hAnsi="Verdana" w:cstheme="minorHAnsi"/>
          <w:color w:val="2F5496" w:themeColor="accent1" w:themeShade="BF"/>
          <w:sz w:val="24"/>
          <w:szCs w:val="32"/>
        </w:rPr>
        <w:t xml:space="preserve">Time to Generate Qtile once Solution </w:t>
      </w:r>
      <w:proofErr w:type="gramStart"/>
      <w:r w:rsidRPr="006D64B4">
        <w:rPr>
          <w:rFonts w:ascii="Verdana" w:eastAsiaTheme="majorEastAsia" w:hAnsi="Verdana" w:cstheme="minorHAnsi"/>
          <w:color w:val="2F5496" w:themeColor="accent1" w:themeShade="BF"/>
          <w:sz w:val="24"/>
          <w:szCs w:val="32"/>
        </w:rPr>
        <w:t>is Found</w:t>
      </w:r>
      <w:proofErr w:type="gramEnd"/>
    </w:p>
    <w:p w14:paraId="5A647405" w14:textId="77777777" w:rsidR="00F57E31" w:rsidRPr="006D64B4" w:rsidRDefault="00F57E31" w:rsidP="00F57E31">
      <w:pPr>
        <w:rPr>
          <w:rFonts w:ascii="Verdana" w:eastAsiaTheme="majorEastAsia" w:hAnsi="Verdana" w:cstheme="minorHAnsi"/>
          <w:color w:val="2F5496" w:themeColor="accent1" w:themeShade="BF"/>
          <w:sz w:val="24"/>
          <w:szCs w:val="32"/>
        </w:rPr>
      </w:pPr>
    </w:p>
    <w:tbl>
      <w:tblPr>
        <w:tblW w:w="12559" w:type="dxa"/>
        <w:tblLook w:val="04A0" w:firstRow="1" w:lastRow="0" w:firstColumn="1" w:lastColumn="0" w:noHBand="0" w:noVBand="1"/>
      </w:tblPr>
      <w:tblGrid>
        <w:gridCol w:w="7940"/>
        <w:gridCol w:w="4619"/>
      </w:tblGrid>
      <w:tr w:rsidR="00F57E31" w:rsidRPr="006D64B4" w14:paraId="451CFC95" w14:textId="77777777" w:rsidTr="00F807A8">
        <w:trPr>
          <w:trHeight w:val="522"/>
        </w:trPr>
        <w:tc>
          <w:tcPr>
            <w:tcW w:w="7940" w:type="dxa"/>
            <w:tcBorders>
              <w:top w:val="nil"/>
              <w:left w:val="nil"/>
              <w:bottom w:val="nil"/>
              <w:right w:val="nil"/>
            </w:tcBorders>
            <w:shd w:val="clear" w:color="auto" w:fill="auto"/>
            <w:noWrap/>
            <w:vAlign w:val="center"/>
            <w:hideMark/>
          </w:tcPr>
          <w:p w14:paraId="5AC3C812" w14:textId="77777777" w:rsidR="00F57E31" w:rsidRPr="006D64B4" w:rsidRDefault="00F57E31" w:rsidP="00F807A8">
            <w:pPr>
              <w:spacing w:after="0" w:line="240" w:lineRule="auto"/>
              <w:rPr>
                <w:rFonts w:ascii="Verdana" w:eastAsiaTheme="majorEastAsia" w:hAnsi="Verdana" w:cstheme="minorHAnsi"/>
                <w:color w:val="2F5496" w:themeColor="accent1" w:themeShade="BF"/>
                <w:sz w:val="24"/>
                <w:szCs w:val="32"/>
              </w:rPr>
            </w:pPr>
            <w:r w:rsidRPr="006D64B4">
              <w:rPr>
                <w:rFonts w:ascii="Verdana" w:eastAsiaTheme="majorEastAsia" w:hAnsi="Verdana" w:cstheme="minorHAnsi"/>
                <w:color w:val="2F5496" w:themeColor="accent1" w:themeShade="BF"/>
                <w:sz w:val="24"/>
                <w:szCs w:val="32"/>
              </w:rPr>
              <w:t xml:space="preserve">SPARQ Summary </w:t>
            </w:r>
          </w:p>
        </w:tc>
        <w:tc>
          <w:tcPr>
            <w:tcW w:w="4619" w:type="dxa"/>
            <w:tcBorders>
              <w:top w:val="nil"/>
              <w:left w:val="nil"/>
              <w:bottom w:val="nil"/>
              <w:right w:val="nil"/>
            </w:tcBorders>
            <w:shd w:val="clear" w:color="auto" w:fill="auto"/>
            <w:noWrap/>
            <w:vAlign w:val="bottom"/>
            <w:hideMark/>
          </w:tcPr>
          <w:p w14:paraId="23DF35BB" w14:textId="77777777" w:rsidR="00F57E31" w:rsidRPr="006D64B4" w:rsidRDefault="00F57E31" w:rsidP="00F807A8">
            <w:pPr>
              <w:spacing w:after="0" w:line="240" w:lineRule="auto"/>
              <w:rPr>
                <w:rFonts w:ascii="Verdana" w:eastAsiaTheme="majorEastAsia" w:hAnsi="Verdana" w:cstheme="minorHAnsi"/>
                <w:color w:val="2F5496" w:themeColor="accent1" w:themeShade="BF"/>
                <w:sz w:val="24"/>
                <w:szCs w:val="32"/>
              </w:rPr>
            </w:pPr>
          </w:p>
        </w:tc>
      </w:tr>
      <w:tr w:rsidR="00F57E31" w:rsidRPr="006D64B4" w14:paraId="03903D89" w14:textId="77777777" w:rsidTr="00F807A8">
        <w:trPr>
          <w:trHeight w:val="522"/>
        </w:trPr>
        <w:tc>
          <w:tcPr>
            <w:tcW w:w="7940" w:type="dxa"/>
            <w:tcBorders>
              <w:top w:val="nil"/>
              <w:left w:val="nil"/>
              <w:bottom w:val="nil"/>
              <w:right w:val="nil"/>
            </w:tcBorders>
            <w:shd w:val="clear" w:color="auto" w:fill="auto"/>
            <w:noWrap/>
            <w:vAlign w:val="center"/>
            <w:hideMark/>
          </w:tcPr>
          <w:p w14:paraId="0412BC12" w14:textId="77777777" w:rsidR="00F57E31" w:rsidRPr="006D64B4" w:rsidRDefault="00F57E31" w:rsidP="00F807A8">
            <w:pPr>
              <w:spacing w:after="0" w:line="240" w:lineRule="auto"/>
              <w:rPr>
                <w:rFonts w:ascii="Verdana" w:eastAsiaTheme="majorEastAsia" w:hAnsi="Verdana" w:cstheme="minorHAnsi"/>
                <w:color w:val="2F5496" w:themeColor="accent1" w:themeShade="BF"/>
                <w:sz w:val="24"/>
                <w:szCs w:val="32"/>
              </w:rPr>
            </w:pPr>
            <w:r w:rsidRPr="006D64B4">
              <w:rPr>
                <w:rFonts w:ascii="Verdana" w:eastAsiaTheme="majorEastAsia" w:hAnsi="Verdana" w:cstheme="minorHAnsi"/>
                <w:color w:val="2F5496" w:themeColor="accent1" w:themeShade="BF"/>
                <w:sz w:val="24"/>
                <w:szCs w:val="32"/>
              </w:rPr>
              <w:t>Year</w:t>
            </w:r>
          </w:p>
        </w:tc>
        <w:tc>
          <w:tcPr>
            <w:tcW w:w="4619" w:type="dxa"/>
            <w:tcBorders>
              <w:top w:val="nil"/>
              <w:left w:val="nil"/>
              <w:bottom w:val="nil"/>
              <w:right w:val="nil"/>
            </w:tcBorders>
            <w:shd w:val="clear" w:color="auto" w:fill="auto"/>
            <w:noWrap/>
            <w:vAlign w:val="bottom"/>
            <w:hideMark/>
          </w:tcPr>
          <w:p w14:paraId="5DC5AD25" w14:textId="77777777" w:rsidR="00F57E31" w:rsidRPr="006D64B4" w:rsidRDefault="00F57E31" w:rsidP="00F807A8">
            <w:pPr>
              <w:spacing w:after="0" w:line="240" w:lineRule="auto"/>
              <w:jc w:val="right"/>
              <w:rPr>
                <w:rFonts w:ascii="Verdana" w:eastAsiaTheme="majorEastAsia" w:hAnsi="Verdana" w:cstheme="minorHAnsi"/>
                <w:color w:val="2F5496" w:themeColor="accent1" w:themeShade="BF"/>
                <w:sz w:val="24"/>
                <w:szCs w:val="32"/>
              </w:rPr>
            </w:pPr>
            <w:r w:rsidRPr="006D64B4">
              <w:rPr>
                <w:rFonts w:ascii="Verdana" w:eastAsiaTheme="majorEastAsia" w:hAnsi="Verdana" w:cstheme="minorHAnsi"/>
                <w:color w:val="2F5496" w:themeColor="accent1" w:themeShade="BF"/>
                <w:sz w:val="24"/>
                <w:szCs w:val="32"/>
              </w:rPr>
              <w:t>2057</w:t>
            </w:r>
          </w:p>
        </w:tc>
      </w:tr>
      <w:tr w:rsidR="00F57E31" w:rsidRPr="006D64B4" w14:paraId="2D0390FB" w14:textId="77777777" w:rsidTr="00F807A8">
        <w:trPr>
          <w:trHeight w:val="522"/>
        </w:trPr>
        <w:tc>
          <w:tcPr>
            <w:tcW w:w="7940" w:type="dxa"/>
            <w:tcBorders>
              <w:top w:val="nil"/>
              <w:left w:val="nil"/>
              <w:bottom w:val="nil"/>
              <w:right w:val="nil"/>
            </w:tcBorders>
            <w:shd w:val="clear" w:color="auto" w:fill="auto"/>
            <w:noWrap/>
            <w:vAlign w:val="center"/>
            <w:hideMark/>
          </w:tcPr>
          <w:p w14:paraId="4F95631F" w14:textId="77777777" w:rsidR="00F57E31" w:rsidRPr="006D64B4" w:rsidRDefault="00F57E31" w:rsidP="00F807A8">
            <w:pPr>
              <w:spacing w:after="0" w:line="240" w:lineRule="auto"/>
              <w:rPr>
                <w:rFonts w:ascii="Verdana" w:eastAsiaTheme="majorEastAsia" w:hAnsi="Verdana" w:cstheme="minorHAnsi"/>
                <w:color w:val="2F5496" w:themeColor="accent1" w:themeShade="BF"/>
                <w:sz w:val="24"/>
                <w:szCs w:val="32"/>
              </w:rPr>
            </w:pPr>
            <w:r w:rsidRPr="006D64B4">
              <w:rPr>
                <w:rFonts w:ascii="Verdana" w:eastAsiaTheme="majorEastAsia" w:hAnsi="Verdana" w:cstheme="minorHAnsi"/>
                <w:color w:val="2F5496" w:themeColor="accent1" w:themeShade="BF"/>
                <w:sz w:val="24"/>
                <w:szCs w:val="32"/>
              </w:rPr>
              <w:t>Earth Population</w:t>
            </w:r>
          </w:p>
        </w:tc>
        <w:tc>
          <w:tcPr>
            <w:tcW w:w="4619" w:type="dxa"/>
            <w:tcBorders>
              <w:top w:val="nil"/>
              <w:left w:val="nil"/>
              <w:bottom w:val="nil"/>
              <w:right w:val="nil"/>
            </w:tcBorders>
            <w:shd w:val="clear" w:color="auto" w:fill="auto"/>
            <w:noWrap/>
            <w:vAlign w:val="bottom"/>
            <w:hideMark/>
          </w:tcPr>
          <w:p w14:paraId="31087880" w14:textId="77777777" w:rsidR="00F57E31" w:rsidRPr="006D64B4" w:rsidRDefault="00F57E31" w:rsidP="00F807A8">
            <w:pPr>
              <w:spacing w:after="0" w:line="240" w:lineRule="auto"/>
              <w:jc w:val="right"/>
              <w:rPr>
                <w:rFonts w:ascii="Verdana" w:eastAsiaTheme="majorEastAsia" w:hAnsi="Verdana" w:cstheme="minorHAnsi"/>
                <w:color w:val="2F5496" w:themeColor="accent1" w:themeShade="BF"/>
                <w:sz w:val="24"/>
                <w:szCs w:val="32"/>
              </w:rPr>
            </w:pPr>
            <w:r w:rsidRPr="006D64B4">
              <w:rPr>
                <w:rFonts w:ascii="Verdana" w:eastAsiaTheme="majorEastAsia" w:hAnsi="Verdana" w:cstheme="minorHAnsi"/>
                <w:color w:val="2F5496" w:themeColor="accent1" w:themeShade="BF"/>
                <w:sz w:val="24"/>
                <w:szCs w:val="32"/>
              </w:rPr>
              <w:t>3.08</w:t>
            </w:r>
          </w:p>
        </w:tc>
      </w:tr>
      <w:tr w:rsidR="00F57E31" w:rsidRPr="006D64B4" w14:paraId="241C1BBC" w14:textId="77777777" w:rsidTr="00F807A8">
        <w:trPr>
          <w:trHeight w:val="522"/>
        </w:trPr>
        <w:tc>
          <w:tcPr>
            <w:tcW w:w="7940" w:type="dxa"/>
            <w:tcBorders>
              <w:top w:val="nil"/>
              <w:left w:val="nil"/>
              <w:bottom w:val="nil"/>
              <w:right w:val="nil"/>
            </w:tcBorders>
            <w:shd w:val="clear" w:color="auto" w:fill="auto"/>
            <w:noWrap/>
            <w:vAlign w:val="center"/>
            <w:hideMark/>
          </w:tcPr>
          <w:p w14:paraId="7CDDB5C9" w14:textId="77777777" w:rsidR="00F57E31" w:rsidRPr="006D64B4" w:rsidRDefault="00F57E31" w:rsidP="00F807A8">
            <w:pPr>
              <w:spacing w:after="0" w:line="240" w:lineRule="auto"/>
              <w:rPr>
                <w:rFonts w:ascii="Verdana" w:eastAsiaTheme="majorEastAsia" w:hAnsi="Verdana" w:cstheme="minorHAnsi"/>
                <w:color w:val="2F5496" w:themeColor="accent1" w:themeShade="BF"/>
                <w:sz w:val="24"/>
                <w:szCs w:val="32"/>
              </w:rPr>
            </w:pPr>
            <w:r w:rsidRPr="006D64B4">
              <w:rPr>
                <w:rFonts w:ascii="Verdana" w:eastAsiaTheme="majorEastAsia" w:hAnsi="Verdana" w:cstheme="minorHAnsi"/>
                <w:color w:val="2F5496" w:themeColor="accent1" w:themeShade="BF"/>
                <w:sz w:val="24"/>
                <w:szCs w:val="32"/>
              </w:rPr>
              <w:t xml:space="preserve">Qtiles Placed </w:t>
            </w:r>
          </w:p>
        </w:tc>
        <w:tc>
          <w:tcPr>
            <w:tcW w:w="4619" w:type="dxa"/>
            <w:tcBorders>
              <w:top w:val="nil"/>
              <w:left w:val="nil"/>
              <w:bottom w:val="nil"/>
              <w:right w:val="nil"/>
            </w:tcBorders>
            <w:shd w:val="clear" w:color="auto" w:fill="auto"/>
            <w:noWrap/>
            <w:vAlign w:val="bottom"/>
            <w:hideMark/>
          </w:tcPr>
          <w:p w14:paraId="6093E098" w14:textId="77777777" w:rsidR="00F57E31" w:rsidRPr="006D64B4" w:rsidRDefault="00F57E31" w:rsidP="00F807A8">
            <w:pPr>
              <w:spacing w:after="0" w:line="240" w:lineRule="auto"/>
              <w:jc w:val="right"/>
              <w:rPr>
                <w:rFonts w:ascii="Verdana" w:eastAsiaTheme="majorEastAsia" w:hAnsi="Verdana" w:cstheme="minorHAnsi"/>
                <w:color w:val="2F5496" w:themeColor="accent1" w:themeShade="BF"/>
                <w:sz w:val="24"/>
                <w:szCs w:val="32"/>
              </w:rPr>
            </w:pPr>
            <w:r w:rsidRPr="006D64B4">
              <w:rPr>
                <w:rFonts w:ascii="Verdana" w:eastAsiaTheme="majorEastAsia" w:hAnsi="Verdana" w:cstheme="minorHAnsi"/>
                <w:color w:val="2F5496" w:themeColor="accent1" w:themeShade="BF"/>
                <w:sz w:val="24"/>
                <w:szCs w:val="32"/>
              </w:rPr>
              <w:t>3.01</w:t>
            </w:r>
          </w:p>
        </w:tc>
      </w:tr>
      <w:tr w:rsidR="00F57E31" w:rsidRPr="006D64B4" w14:paraId="15098115" w14:textId="77777777" w:rsidTr="00F807A8">
        <w:trPr>
          <w:trHeight w:val="522"/>
        </w:trPr>
        <w:tc>
          <w:tcPr>
            <w:tcW w:w="7940" w:type="dxa"/>
            <w:tcBorders>
              <w:top w:val="nil"/>
              <w:left w:val="nil"/>
              <w:bottom w:val="nil"/>
              <w:right w:val="nil"/>
            </w:tcBorders>
            <w:shd w:val="clear" w:color="auto" w:fill="auto"/>
            <w:noWrap/>
            <w:vAlign w:val="center"/>
            <w:hideMark/>
          </w:tcPr>
          <w:p w14:paraId="6560C014" w14:textId="77777777" w:rsidR="00F57E31" w:rsidRPr="006D64B4" w:rsidRDefault="00F57E31" w:rsidP="00F807A8">
            <w:pPr>
              <w:spacing w:after="0" w:line="240" w:lineRule="auto"/>
              <w:rPr>
                <w:rFonts w:ascii="Verdana" w:eastAsiaTheme="majorEastAsia" w:hAnsi="Verdana" w:cstheme="minorHAnsi"/>
                <w:color w:val="2F5496" w:themeColor="accent1" w:themeShade="BF"/>
                <w:sz w:val="24"/>
                <w:szCs w:val="32"/>
              </w:rPr>
            </w:pPr>
            <w:r w:rsidRPr="006D64B4">
              <w:rPr>
                <w:rFonts w:ascii="Verdana" w:eastAsiaTheme="majorEastAsia" w:hAnsi="Verdana" w:cstheme="minorHAnsi"/>
                <w:color w:val="2F5496" w:themeColor="accent1" w:themeShade="BF"/>
                <w:sz w:val="24"/>
                <w:szCs w:val="32"/>
              </w:rPr>
              <w:t>Qtiles Generated</w:t>
            </w:r>
          </w:p>
        </w:tc>
        <w:tc>
          <w:tcPr>
            <w:tcW w:w="4619" w:type="dxa"/>
            <w:tcBorders>
              <w:top w:val="nil"/>
              <w:left w:val="nil"/>
              <w:bottom w:val="nil"/>
              <w:right w:val="nil"/>
            </w:tcBorders>
            <w:shd w:val="clear" w:color="auto" w:fill="auto"/>
            <w:noWrap/>
            <w:vAlign w:val="bottom"/>
            <w:hideMark/>
          </w:tcPr>
          <w:p w14:paraId="4BB5B5BA" w14:textId="77777777" w:rsidR="00F57E31" w:rsidRPr="006D64B4" w:rsidRDefault="00F57E31" w:rsidP="00F807A8">
            <w:pPr>
              <w:spacing w:after="0" w:line="240" w:lineRule="auto"/>
              <w:jc w:val="right"/>
              <w:rPr>
                <w:rFonts w:ascii="Verdana" w:eastAsiaTheme="majorEastAsia" w:hAnsi="Verdana" w:cstheme="minorHAnsi"/>
                <w:color w:val="2F5496" w:themeColor="accent1" w:themeShade="BF"/>
                <w:sz w:val="24"/>
                <w:szCs w:val="32"/>
              </w:rPr>
            </w:pPr>
            <w:r w:rsidRPr="006D64B4">
              <w:rPr>
                <w:rFonts w:ascii="Verdana" w:eastAsiaTheme="majorEastAsia" w:hAnsi="Verdana" w:cstheme="minorHAnsi"/>
                <w:color w:val="2F5496" w:themeColor="accent1" w:themeShade="BF"/>
                <w:sz w:val="24"/>
                <w:szCs w:val="32"/>
              </w:rPr>
              <w:t>3.001</w:t>
            </w:r>
          </w:p>
        </w:tc>
      </w:tr>
      <w:tr w:rsidR="00F57E31" w:rsidRPr="006D64B4" w14:paraId="1D1189B3" w14:textId="77777777" w:rsidTr="00F807A8">
        <w:trPr>
          <w:trHeight w:val="522"/>
        </w:trPr>
        <w:tc>
          <w:tcPr>
            <w:tcW w:w="7940" w:type="dxa"/>
            <w:tcBorders>
              <w:top w:val="nil"/>
              <w:left w:val="nil"/>
              <w:bottom w:val="nil"/>
              <w:right w:val="nil"/>
            </w:tcBorders>
            <w:shd w:val="clear" w:color="auto" w:fill="auto"/>
            <w:noWrap/>
            <w:vAlign w:val="center"/>
            <w:hideMark/>
          </w:tcPr>
          <w:p w14:paraId="28A9B44F" w14:textId="77777777" w:rsidR="00F57E31" w:rsidRPr="006D64B4" w:rsidRDefault="00F57E31" w:rsidP="00F807A8">
            <w:pPr>
              <w:spacing w:after="0" w:line="240" w:lineRule="auto"/>
              <w:rPr>
                <w:rFonts w:ascii="Verdana" w:eastAsiaTheme="majorEastAsia" w:hAnsi="Verdana" w:cstheme="minorHAnsi"/>
                <w:color w:val="2F5496" w:themeColor="accent1" w:themeShade="BF"/>
                <w:sz w:val="24"/>
                <w:szCs w:val="32"/>
              </w:rPr>
            </w:pPr>
            <w:r w:rsidRPr="006D64B4">
              <w:rPr>
                <w:rFonts w:ascii="Verdana" w:eastAsiaTheme="majorEastAsia" w:hAnsi="Verdana" w:cstheme="minorHAnsi"/>
                <w:color w:val="2F5496" w:themeColor="accent1" w:themeShade="BF"/>
                <w:sz w:val="24"/>
                <w:szCs w:val="32"/>
              </w:rPr>
              <w:t>Time to Alignment</w:t>
            </w:r>
          </w:p>
        </w:tc>
        <w:tc>
          <w:tcPr>
            <w:tcW w:w="4619" w:type="dxa"/>
            <w:tcBorders>
              <w:top w:val="nil"/>
              <w:left w:val="nil"/>
              <w:bottom w:val="nil"/>
              <w:right w:val="nil"/>
            </w:tcBorders>
            <w:shd w:val="clear" w:color="auto" w:fill="auto"/>
            <w:noWrap/>
            <w:vAlign w:val="bottom"/>
            <w:hideMark/>
          </w:tcPr>
          <w:p w14:paraId="1176FE96" w14:textId="77777777" w:rsidR="00F57E31" w:rsidRPr="006D64B4" w:rsidRDefault="00F57E31" w:rsidP="00F807A8">
            <w:pPr>
              <w:spacing w:after="0" w:line="240" w:lineRule="auto"/>
              <w:rPr>
                <w:rFonts w:ascii="Verdana" w:eastAsiaTheme="majorEastAsia" w:hAnsi="Verdana" w:cstheme="minorHAnsi"/>
                <w:color w:val="2F5496" w:themeColor="accent1" w:themeShade="BF"/>
                <w:sz w:val="24"/>
                <w:szCs w:val="32"/>
              </w:rPr>
            </w:pPr>
            <w:r w:rsidRPr="006D64B4">
              <w:rPr>
                <w:rFonts w:ascii="Verdana" w:eastAsiaTheme="majorEastAsia" w:hAnsi="Verdana" w:cstheme="minorHAnsi"/>
                <w:color w:val="2F5496" w:themeColor="accent1" w:themeShade="BF"/>
                <w:sz w:val="24"/>
                <w:szCs w:val="32"/>
              </w:rPr>
              <w:t>3 days, 4 hours, 17 minutes</w:t>
            </w:r>
          </w:p>
        </w:tc>
      </w:tr>
      <w:tr w:rsidR="00F57E31" w:rsidRPr="006D64B4" w14:paraId="7BF91A3E" w14:textId="77777777" w:rsidTr="00F807A8">
        <w:trPr>
          <w:trHeight w:val="522"/>
        </w:trPr>
        <w:tc>
          <w:tcPr>
            <w:tcW w:w="7940" w:type="dxa"/>
            <w:tcBorders>
              <w:top w:val="nil"/>
              <w:left w:val="nil"/>
              <w:bottom w:val="nil"/>
              <w:right w:val="nil"/>
            </w:tcBorders>
            <w:shd w:val="clear" w:color="auto" w:fill="auto"/>
            <w:noWrap/>
            <w:vAlign w:val="center"/>
            <w:hideMark/>
          </w:tcPr>
          <w:p w14:paraId="44DC5D43" w14:textId="77777777" w:rsidR="00F57E31" w:rsidRPr="006D64B4" w:rsidRDefault="00F57E31" w:rsidP="00F807A8">
            <w:pPr>
              <w:spacing w:after="0" w:line="240" w:lineRule="auto"/>
              <w:rPr>
                <w:rFonts w:ascii="Verdana" w:eastAsiaTheme="majorEastAsia" w:hAnsi="Verdana" w:cstheme="minorHAnsi"/>
                <w:color w:val="2F5496" w:themeColor="accent1" w:themeShade="BF"/>
                <w:sz w:val="24"/>
                <w:szCs w:val="32"/>
              </w:rPr>
            </w:pPr>
            <w:r w:rsidRPr="006D64B4">
              <w:rPr>
                <w:rFonts w:ascii="Verdana" w:eastAsiaTheme="majorEastAsia" w:hAnsi="Verdana" w:cstheme="minorHAnsi"/>
                <w:color w:val="2F5496" w:themeColor="accent1" w:themeShade="BF"/>
                <w:sz w:val="24"/>
                <w:szCs w:val="32"/>
              </w:rPr>
              <w:t>Simulations Remaining</w:t>
            </w:r>
          </w:p>
        </w:tc>
        <w:tc>
          <w:tcPr>
            <w:tcW w:w="4619" w:type="dxa"/>
            <w:tcBorders>
              <w:top w:val="nil"/>
              <w:left w:val="nil"/>
              <w:bottom w:val="nil"/>
              <w:right w:val="nil"/>
            </w:tcBorders>
            <w:shd w:val="clear" w:color="auto" w:fill="auto"/>
            <w:noWrap/>
            <w:vAlign w:val="bottom"/>
            <w:hideMark/>
          </w:tcPr>
          <w:p w14:paraId="54F2A6E2" w14:textId="77777777" w:rsidR="00F57E31" w:rsidRPr="006D64B4" w:rsidRDefault="00F57E31" w:rsidP="00F807A8">
            <w:pPr>
              <w:spacing w:after="0" w:line="240" w:lineRule="auto"/>
              <w:jc w:val="right"/>
              <w:rPr>
                <w:rFonts w:ascii="Verdana" w:eastAsiaTheme="majorEastAsia" w:hAnsi="Verdana" w:cstheme="minorHAnsi"/>
                <w:color w:val="2F5496" w:themeColor="accent1" w:themeShade="BF"/>
                <w:sz w:val="24"/>
                <w:szCs w:val="32"/>
              </w:rPr>
            </w:pPr>
            <w:r w:rsidRPr="006D64B4">
              <w:rPr>
                <w:rFonts w:ascii="Verdana" w:eastAsiaTheme="majorEastAsia" w:hAnsi="Verdana" w:cstheme="minorHAnsi"/>
                <w:color w:val="2F5496" w:themeColor="accent1" w:themeShade="BF"/>
                <w:sz w:val="24"/>
                <w:szCs w:val="32"/>
              </w:rPr>
              <w:t>38</w:t>
            </w:r>
          </w:p>
        </w:tc>
      </w:tr>
      <w:tr w:rsidR="00F57E31" w:rsidRPr="006D64B4" w14:paraId="7E1D6820" w14:textId="77777777" w:rsidTr="00F807A8">
        <w:trPr>
          <w:trHeight w:val="522"/>
        </w:trPr>
        <w:tc>
          <w:tcPr>
            <w:tcW w:w="7940" w:type="dxa"/>
            <w:tcBorders>
              <w:top w:val="nil"/>
              <w:left w:val="nil"/>
              <w:bottom w:val="nil"/>
              <w:right w:val="nil"/>
            </w:tcBorders>
            <w:shd w:val="clear" w:color="auto" w:fill="auto"/>
            <w:noWrap/>
            <w:vAlign w:val="center"/>
            <w:hideMark/>
          </w:tcPr>
          <w:p w14:paraId="1E70BD2D" w14:textId="77777777" w:rsidR="00F57E31" w:rsidRPr="006D64B4" w:rsidRDefault="00F57E31" w:rsidP="00F807A8">
            <w:pPr>
              <w:spacing w:after="0" w:line="240" w:lineRule="auto"/>
              <w:rPr>
                <w:rFonts w:ascii="Verdana" w:eastAsiaTheme="majorEastAsia" w:hAnsi="Verdana" w:cstheme="minorHAnsi"/>
                <w:color w:val="2F5496" w:themeColor="accent1" w:themeShade="BF"/>
                <w:sz w:val="24"/>
                <w:szCs w:val="32"/>
              </w:rPr>
            </w:pPr>
            <w:r w:rsidRPr="006D64B4">
              <w:rPr>
                <w:rFonts w:ascii="Verdana" w:eastAsiaTheme="majorEastAsia" w:hAnsi="Verdana" w:cstheme="minorHAnsi"/>
                <w:color w:val="2F5496" w:themeColor="accent1" w:themeShade="BF"/>
                <w:sz w:val="24"/>
                <w:szCs w:val="32"/>
              </w:rPr>
              <w:t xml:space="preserve">Time to Generate Qtile once Solution </w:t>
            </w:r>
            <w:proofErr w:type="gramStart"/>
            <w:r w:rsidRPr="006D64B4">
              <w:rPr>
                <w:rFonts w:ascii="Verdana" w:eastAsiaTheme="majorEastAsia" w:hAnsi="Verdana" w:cstheme="minorHAnsi"/>
                <w:color w:val="2F5496" w:themeColor="accent1" w:themeShade="BF"/>
                <w:sz w:val="24"/>
                <w:szCs w:val="32"/>
              </w:rPr>
              <w:t>is Found</w:t>
            </w:r>
            <w:proofErr w:type="gramEnd"/>
          </w:p>
        </w:tc>
        <w:tc>
          <w:tcPr>
            <w:tcW w:w="4619" w:type="dxa"/>
            <w:tcBorders>
              <w:top w:val="nil"/>
              <w:left w:val="nil"/>
              <w:bottom w:val="nil"/>
              <w:right w:val="nil"/>
            </w:tcBorders>
            <w:shd w:val="clear" w:color="auto" w:fill="auto"/>
            <w:noWrap/>
            <w:vAlign w:val="bottom"/>
            <w:hideMark/>
          </w:tcPr>
          <w:p w14:paraId="66163C8A" w14:textId="77777777" w:rsidR="00F57E31" w:rsidRPr="006D64B4" w:rsidRDefault="00F57E31" w:rsidP="00F807A8">
            <w:pPr>
              <w:spacing w:after="0" w:line="240" w:lineRule="auto"/>
              <w:rPr>
                <w:rFonts w:ascii="Verdana" w:eastAsiaTheme="majorEastAsia" w:hAnsi="Verdana" w:cstheme="minorHAnsi"/>
                <w:color w:val="2F5496" w:themeColor="accent1" w:themeShade="BF"/>
                <w:sz w:val="24"/>
                <w:szCs w:val="32"/>
              </w:rPr>
            </w:pPr>
            <w:r w:rsidRPr="006D64B4">
              <w:rPr>
                <w:rFonts w:ascii="Verdana" w:eastAsiaTheme="majorEastAsia" w:hAnsi="Verdana" w:cstheme="minorHAnsi"/>
                <w:color w:val="2F5496" w:themeColor="accent1" w:themeShade="BF"/>
                <w:sz w:val="24"/>
                <w:szCs w:val="32"/>
              </w:rPr>
              <w:t>6 hours, 3 minutes</w:t>
            </w:r>
          </w:p>
        </w:tc>
      </w:tr>
    </w:tbl>
    <w:p w14:paraId="49308657" w14:textId="77777777" w:rsidR="00F57E31" w:rsidRPr="006D64B4" w:rsidRDefault="00F57E31" w:rsidP="00F57E31">
      <w:pPr>
        <w:rPr>
          <w:rFonts w:ascii="Verdana" w:eastAsiaTheme="majorEastAsia" w:hAnsi="Verdana" w:cstheme="minorHAnsi"/>
          <w:color w:val="2F5496" w:themeColor="accent1" w:themeShade="BF"/>
          <w:sz w:val="24"/>
          <w:szCs w:val="32"/>
        </w:rPr>
      </w:pPr>
    </w:p>
    <w:p w14:paraId="659E950A" w14:textId="77777777" w:rsidR="00F57E31" w:rsidRPr="006D64B4" w:rsidRDefault="00F57E31" w:rsidP="00F57E31">
      <w:pPr>
        <w:pStyle w:val="NormalWeb"/>
        <w:rPr>
          <w:rFonts w:ascii="Verdana" w:eastAsiaTheme="majorEastAsia" w:hAnsi="Verdana" w:cstheme="minorHAnsi"/>
          <w:color w:val="2F5496" w:themeColor="accent1" w:themeShade="BF"/>
          <w:szCs w:val="32"/>
        </w:rPr>
      </w:pPr>
      <w:r w:rsidRPr="006D64B4">
        <w:rPr>
          <w:rFonts w:ascii="Verdana" w:eastAsiaTheme="majorEastAsia" w:hAnsi="Verdana" w:cstheme="minorHAnsi"/>
          <w:color w:val="2F5496" w:themeColor="accent1" w:themeShade="BF"/>
          <w:szCs w:val="32"/>
        </w:rPr>
        <w:t xml:space="preserve">Completing </w:t>
      </w:r>
      <w:proofErr w:type="gramStart"/>
      <w:r w:rsidRPr="006D64B4">
        <w:rPr>
          <w:rFonts w:ascii="Verdana" w:eastAsiaTheme="majorEastAsia" w:hAnsi="Verdana" w:cstheme="minorHAnsi"/>
          <w:color w:val="2F5496" w:themeColor="accent1" w:themeShade="BF"/>
          <w:szCs w:val="32"/>
        </w:rPr>
        <w:t>38</w:t>
      </w:r>
      <w:proofErr w:type="gramEnd"/>
      <w:r w:rsidRPr="006D64B4">
        <w:rPr>
          <w:rFonts w:ascii="Verdana" w:eastAsiaTheme="majorEastAsia" w:hAnsi="Verdana" w:cstheme="minorHAnsi"/>
          <w:color w:val="2F5496" w:themeColor="accent1" w:themeShade="BF"/>
          <w:szCs w:val="32"/>
        </w:rPr>
        <w:t xml:space="preserve"> simulations in the amount of time remaining wasn't feasible...</w:t>
      </w:r>
    </w:p>
    <w:p w14:paraId="0FC88DE2" w14:textId="316303C6" w:rsidR="00F57E31" w:rsidRPr="006D64B4" w:rsidRDefault="00F57E31" w:rsidP="00F57E31">
      <w:pPr>
        <w:rPr>
          <w:rFonts w:ascii="Verdana" w:eastAsiaTheme="majorEastAsia" w:hAnsi="Verdana" w:cstheme="minorHAnsi"/>
          <w:color w:val="2F5496" w:themeColor="accent1" w:themeShade="BF"/>
          <w:sz w:val="24"/>
          <w:szCs w:val="32"/>
        </w:rPr>
      </w:pPr>
    </w:p>
    <w:p w14:paraId="3E949EA5" w14:textId="6696F702" w:rsidR="002E2636" w:rsidRPr="006D64B4" w:rsidRDefault="002E2636" w:rsidP="00F57E31">
      <w:pPr>
        <w:rPr>
          <w:rFonts w:ascii="Verdana" w:eastAsiaTheme="majorEastAsia" w:hAnsi="Verdana" w:cstheme="minorHAnsi"/>
          <w:color w:val="2F5496" w:themeColor="accent1" w:themeShade="BF"/>
          <w:sz w:val="24"/>
          <w:szCs w:val="32"/>
        </w:rPr>
      </w:pPr>
    </w:p>
    <w:p w14:paraId="488EE41D" w14:textId="6C32F987" w:rsidR="002E2636" w:rsidRPr="006D64B4" w:rsidRDefault="002E2636" w:rsidP="002E2636">
      <w:pPr>
        <w:pStyle w:val="Heading1"/>
        <w:rPr>
          <w:rFonts w:ascii="Verdana" w:hAnsi="Verdana" w:cstheme="minorHAnsi"/>
          <w:sz w:val="24"/>
        </w:rPr>
      </w:pPr>
      <w:proofErr w:type="gramStart"/>
      <w:r w:rsidRPr="006D64B4">
        <w:rPr>
          <w:rFonts w:ascii="Verdana" w:hAnsi="Verdana" w:cstheme="minorHAnsi"/>
          <w:sz w:val="24"/>
        </w:rPr>
        <w:t>We’re</w:t>
      </w:r>
      <w:proofErr w:type="gramEnd"/>
      <w:r w:rsidRPr="006D64B4">
        <w:rPr>
          <w:rFonts w:ascii="Verdana" w:hAnsi="Verdana" w:cstheme="minorHAnsi"/>
          <w:sz w:val="24"/>
        </w:rPr>
        <w:t xml:space="preserve"> Not Going </w:t>
      </w:r>
      <w:r w:rsidR="00AA1622" w:rsidRPr="006D64B4">
        <w:rPr>
          <w:rFonts w:ascii="Verdana" w:hAnsi="Verdana" w:cstheme="minorHAnsi"/>
          <w:sz w:val="24"/>
        </w:rPr>
        <w:t>to</w:t>
      </w:r>
      <w:r w:rsidRPr="006D64B4">
        <w:rPr>
          <w:rFonts w:ascii="Verdana" w:hAnsi="Verdana" w:cstheme="minorHAnsi"/>
          <w:sz w:val="24"/>
        </w:rPr>
        <w:t xml:space="preserve"> Make It</w:t>
      </w:r>
    </w:p>
    <w:p w14:paraId="587C9745" w14:textId="77777777" w:rsidR="002E2636" w:rsidRPr="006D64B4" w:rsidRDefault="002E2636" w:rsidP="00212209">
      <w:pPr>
        <w:rPr>
          <w:rFonts w:ascii="Verdana" w:hAnsi="Verdana" w:cstheme="minorHAnsi"/>
          <w:sz w:val="24"/>
        </w:rPr>
      </w:pPr>
    </w:p>
    <w:p w14:paraId="1BF7C423" w14:textId="77777777" w:rsidR="00F57E31" w:rsidRPr="006D64B4" w:rsidRDefault="00F57E31" w:rsidP="00212209">
      <w:pPr>
        <w:rPr>
          <w:rFonts w:ascii="Verdana" w:hAnsi="Verdana" w:cstheme="minorHAnsi"/>
          <w:sz w:val="24"/>
        </w:rPr>
      </w:pPr>
      <w:r w:rsidRPr="006D64B4">
        <w:rPr>
          <w:rFonts w:ascii="Verdana" w:hAnsi="Verdana" w:cstheme="minorHAnsi"/>
          <w:sz w:val="24"/>
        </w:rPr>
        <w:t>It was right there… in virtual color.</w:t>
      </w:r>
    </w:p>
    <w:p w14:paraId="0B2C2C90" w14:textId="77777777" w:rsidR="00F57E31" w:rsidRPr="006D64B4" w:rsidRDefault="00F57E31" w:rsidP="00212209">
      <w:pPr>
        <w:rPr>
          <w:rFonts w:ascii="Verdana" w:hAnsi="Verdana" w:cstheme="minorHAnsi"/>
          <w:sz w:val="24"/>
        </w:rPr>
      </w:pPr>
    </w:p>
    <w:p w14:paraId="38B64C7B" w14:textId="77777777" w:rsidR="00F57E31" w:rsidRPr="006D64B4" w:rsidRDefault="00F57E31" w:rsidP="00212209">
      <w:pPr>
        <w:rPr>
          <w:rFonts w:ascii="Verdana" w:hAnsi="Verdana" w:cstheme="minorHAnsi"/>
          <w:sz w:val="24"/>
        </w:rPr>
      </w:pPr>
      <w:r w:rsidRPr="006D64B4">
        <w:rPr>
          <w:rFonts w:ascii="Verdana" w:hAnsi="Verdana" w:cstheme="minorHAnsi"/>
          <w:sz w:val="24"/>
        </w:rPr>
        <w:t xml:space="preserve">“We </w:t>
      </w:r>
      <w:proofErr w:type="gramStart"/>
      <w:r w:rsidRPr="006D64B4">
        <w:rPr>
          <w:rFonts w:ascii="Verdana" w:hAnsi="Verdana" w:cstheme="minorHAnsi"/>
          <w:sz w:val="24"/>
        </w:rPr>
        <w:t>have to</w:t>
      </w:r>
      <w:proofErr w:type="gramEnd"/>
      <w:r w:rsidRPr="006D64B4">
        <w:rPr>
          <w:rFonts w:ascii="Verdana" w:hAnsi="Verdana" w:cstheme="minorHAnsi"/>
          <w:sz w:val="24"/>
        </w:rPr>
        <w:t xml:space="preserve"> get the sims down. We </w:t>
      </w:r>
      <w:proofErr w:type="gramStart"/>
      <w:r w:rsidRPr="006D64B4">
        <w:rPr>
          <w:rFonts w:ascii="Verdana" w:hAnsi="Verdana" w:cstheme="minorHAnsi"/>
          <w:sz w:val="24"/>
        </w:rPr>
        <w:t>won’t</w:t>
      </w:r>
      <w:proofErr w:type="gramEnd"/>
      <w:r w:rsidRPr="006D64B4">
        <w:rPr>
          <w:rFonts w:ascii="Verdana" w:hAnsi="Verdana" w:cstheme="minorHAnsi"/>
          <w:sz w:val="24"/>
        </w:rPr>
        <w:t xml:space="preserve"> make it.”</w:t>
      </w:r>
    </w:p>
    <w:p w14:paraId="44A0DF0E" w14:textId="77777777" w:rsidR="00F57E31" w:rsidRPr="006D64B4" w:rsidRDefault="00F57E31" w:rsidP="00212209">
      <w:pPr>
        <w:rPr>
          <w:rFonts w:ascii="Verdana" w:hAnsi="Verdana" w:cstheme="minorHAnsi"/>
          <w:sz w:val="24"/>
        </w:rPr>
      </w:pPr>
    </w:p>
    <w:p w14:paraId="6A99E3CA" w14:textId="77777777" w:rsidR="00F57E31" w:rsidRPr="006D64B4" w:rsidRDefault="00F57E31" w:rsidP="00212209">
      <w:pPr>
        <w:rPr>
          <w:rFonts w:ascii="Verdana" w:hAnsi="Verdana" w:cstheme="minorHAnsi"/>
          <w:sz w:val="24"/>
        </w:rPr>
      </w:pPr>
      <w:r w:rsidRPr="006D64B4">
        <w:rPr>
          <w:rFonts w:ascii="Verdana" w:hAnsi="Verdana" w:cstheme="minorHAnsi"/>
          <w:sz w:val="24"/>
        </w:rPr>
        <w:t xml:space="preserve">“I believe that Kolt may have a parallax algo that will eliminate </w:t>
      </w:r>
      <w:proofErr w:type="gramStart"/>
      <w:r w:rsidRPr="006D64B4">
        <w:rPr>
          <w:rFonts w:ascii="Verdana" w:hAnsi="Verdana" w:cstheme="minorHAnsi"/>
          <w:sz w:val="24"/>
        </w:rPr>
        <w:t>7</w:t>
      </w:r>
      <w:proofErr w:type="gramEnd"/>
      <w:r w:rsidRPr="006D64B4">
        <w:rPr>
          <w:rFonts w:ascii="Verdana" w:hAnsi="Verdana" w:cstheme="minorHAnsi"/>
          <w:sz w:val="24"/>
        </w:rPr>
        <w:t xml:space="preserve"> of these. With your permission Kolt.”</w:t>
      </w:r>
    </w:p>
    <w:p w14:paraId="2CC4B611" w14:textId="77777777" w:rsidR="00F57E31" w:rsidRPr="006D64B4" w:rsidRDefault="00F57E31" w:rsidP="00212209">
      <w:pPr>
        <w:rPr>
          <w:rFonts w:ascii="Verdana" w:hAnsi="Verdana" w:cstheme="minorHAnsi"/>
          <w:sz w:val="24"/>
        </w:rPr>
      </w:pPr>
    </w:p>
    <w:p w14:paraId="1189836B" w14:textId="77777777" w:rsidR="00F57E31" w:rsidRPr="006D64B4" w:rsidRDefault="00F57E31" w:rsidP="00212209">
      <w:pPr>
        <w:rPr>
          <w:rFonts w:ascii="Verdana" w:hAnsi="Verdana" w:cstheme="minorHAnsi"/>
          <w:sz w:val="24"/>
        </w:rPr>
      </w:pPr>
      <w:r w:rsidRPr="006D64B4">
        <w:rPr>
          <w:rFonts w:ascii="Verdana" w:hAnsi="Verdana" w:cstheme="minorHAnsi"/>
          <w:sz w:val="24"/>
        </w:rPr>
        <w:t xml:space="preserve">Kolt nods quickly. He had already thought of this but </w:t>
      </w:r>
      <w:proofErr w:type="gramStart"/>
      <w:r w:rsidRPr="006D64B4">
        <w:rPr>
          <w:rFonts w:ascii="Verdana" w:hAnsi="Verdana" w:cstheme="minorHAnsi"/>
          <w:sz w:val="24"/>
        </w:rPr>
        <w:t>hadn’t</w:t>
      </w:r>
      <w:proofErr w:type="gramEnd"/>
      <w:r w:rsidRPr="006D64B4">
        <w:rPr>
          <w:rFonts w:ascii="Verdana" w:hAnsi="Verdana" w:cstheme="minorHAnsi"/>
          <w:sz w:val="24"/>
        </w:rPr>
        <w:t xml:space="preserve"> had time to run the sim. Solomon was living up to his name and job. Kolt was glad. He </w:t>
      </w:r>
      <w:proofErr w:type="gramStart"/>
      <w:r w:rsidRPr="006D64B4">
        <w:rPr>
          <w:rFonts w:ascii="Verdana" w:hAnsi="Verdana" w:cstheme="minorHAnsi"/>
          <w:sz w:val="24"/>
        </w:rPr>
        <w:t>hadn’t</w:t>
      </w:r>
      <w:proofErr w:type="gramEnd"/>
      <w:r w:rsidRPr="006D64B4">
        <w:rPr>
          <w:rFonts w:ascii="Verdana" w:hAnsi="Verdana" w:cstheme="minorHAnsi"/>
          <w:sz w:val="24"/>
        </w:rPr>
        <w:t xml:space="preserve"> been sure of the entity at first.</w:t>
      </w:r>
    </w:p>
    <w:p w14:paraId="63836028" w14:textId="77777777" w:rsidR="00F57E31" w:rsidRPr="006D64B4" w:rsidRDefault="00F57E31" w:rsidP="00212209">
      <w:pPr>
        <w:rPr>
          <w:rFonts w:ascii="Verdana" w:hAnsi="Verdana" w:cstheme="minorHAnsi"/>
          <w:sz w:val="24"/>
        </w:rPr>
      </w:pPr>
    </w:p>
    <w:p w14:paraId="420CD8E4" w14:textId="77777777" w:rsidR="00F57E31" w:rsidRPr="006D64B4" w:rsidRDefault="00F57E31" w:rsidP="00212209">
      <w:pPr>
        <w:rPr>
          <w:rFonts w:ascii="Verdana" w:hAnsi="Verdana" w:cstheme="minorHAnsi"/>
          <w:sz w:val="24"/>
        </w:rPr>
      </w:pPr>
      <w:r w:rsidRPr="006D64B4">
        <w:rPr>
          <w:rFonts w:ascii="Verdana" w:hAnsi="Verdana" w:cstheme="minorHAnsi"/>
          <w:sz w:val="24"/>
        </w:rPr>
        <w:t xml:space="preserve">“Ok, </w:t>
      </w:r>
      <w:proofErr w:type="gramStart"/>
      <w:r w:rsidRPr="006D64B4">
        <w:rPr>
          <w:rFonts w:ascii="Verdana" w:hAnsi="Verdana" w:cstheme="minorHAnsi"/>
          <w:sz w:val="24"/>
        </w:rPr>
        <w:t>that’s</w:t>
      </w:r>
      <w:proofErr w:type="gramEnd"/>
      <w:r w:rsidRPr="006D64B4">
        <w:rPr>
          <w:rFonts w:ascii="Verdana" w:hAnsi="Verdana" w:cstheme="minorHAnsi"/>
          <w:sz w:val="24"/>
        </w:rPr>
        <w:t xml:space="preserve"> pretty good. Make sure </w:t>
      </w:r>
      <w:proofErr w:type="gramStart"/>
      <w:r w:rsidRPr="006D64B4">
        <w:rPr>
          <w:rFonts w:ascii="Verdana" w:hAnsi="Verdana" w:cstheme="minorHAnsi"/>
          <w:sz w:val="24"/>
        </w:rPr>
        <w:t>it’s</w:t>
      </w:r>
      <w:proofErr w:type="gramEnd"/>
      <w:r w:rsidRPr="006D64B4">
        <w:rPr>
          <w:rFonts w:ascii="Verdana" w:hAnsi="Verdana" w:cstheme="minorHAnsi"/>
          <w:sz w:val="24"/>
        </w:rPr>
        <w:t xml:space="preserve"> right. We need a 95% confidence level to eliminate and not lose valid edge cases.”</w:t>
      </w:r>
    </w:p>
    <w:p w14:paraId="01E96E0F" w14:textId="77777777" w:rsidR="00F57E31" w:rsidRPr="006D64B4" w:rsidRDefault="00F57E31" w:rsidP="00212209">
      <w:pPr>
        <w:rPr>
          <w:rFonts w:ascii="Verdana" w:hAnsi="Verdana" w:cstheme="minorHAnsi"/>
          <w:sz w:val="24"/>
        </w:rPr>
      </w:pPr>
    </w:p>
    <w:p w14:paraId="732FF702" w14:textId="5893F689" w:rsidR="00F57E31" w:rsidRPr="006D64B4" w:rsidRDefault="00F57E31" w:rsidP="00212209">
      <w:pPr>
        <w:rPr>
          <w:rFonts w:ascii="Verdana" w:hAnsi="Verdana" w:cstheme="minorHAnsi"/>
          <w:sz w:val="24"/>
        </w:rPr>
      </w:pPr>
      <w:r w:rsidRPr="006D64B4">
        <w:rPr>
          <w:rFonts w:ascii="Verdana" w:hAnsi="Verdana" w:cstheme="minorHAnsi"/>
          <w:sz w:val="24"/>
        </w:rPr>
        <w:t xml:space="preserve">“Yeah, </w:t>
      </w:r>
      <w:proofErr w:type="gramStart"/>
      <w:r w:rsidRPr="006D64B4">
        <w:rPr>
          <w:rFonts w:ascii="Verdana" w:hAnsi="Verdana" w:cstheme="minorHAnsi"/>
          <w:sz w:val="24"/>
        </w:rPr>
        <w:t>yeah</w:t>
      </w:r>
      <w:proofErr w:type="gramEnd"/>
      <w:r w:rsidRPr="006D64B4">
        <w:rPr>
          <w:rFonts w:ascii="Verdana" w:hAnsi="Verdana" w:cstheme="minorHAnsi"/>
          <w:sz w:val="24"/>
        </w:rPr>
        <w:t xml:space="preserve">, we know. Everyone knows. We still need to eliminate </w:t>
      </w:r>
      <w:proofErr w:type="gramStart"/>
      <w:r w:rsidRPr="006D64B4">
        <w:rPr>
          <w:rFonts w:ascii="Verdana" w:hAnsi="Verdana" w:cstheme="minorHAnsi"/>
          <w:sz w:val="24"/>
        </w:rPr>
        <w:t>4</w:t>
      </w:r>
      <w:proofErr w:type="gramEnd"/>
      <w:r w:rsidRPr="006D64B4">
        <w:rPr>
          <w:rFonts w:ascii="Verdana" w:hAnsi="Verdana" w:cstheme="minorHAnsi"/>
          <w:sz w:val="24"/>
        </w:rPr>
        <w:t xml:space="preserve"> or we won’t have time to </w:t>
      </w:r>
      <w:r w:rsidR="00D05BBD" w:rsidRPr="006D64B4">
        <w:rPr>
          <w:rFonts w:ascii="Verdana" w:hAnsi="Verdana" w:cstheme="minorHAnsi"/>
          <w:sz w:val="24"/>
        </w:rPr>
        <w:t>validate</w:t>
      </w:r>
      <w:r w:rsidRPr="006D64B4">
        <w:rPr>
          <w:rFonts w:ascii="Verdana" w:hAnsi="Verdana" w:cstheme="minorHAnsi"/>
          <w:sz w:val="24"/>
        </w:rPr>
        <w:t xml:space="preserve"> before the fab.”</w:t>
      </w:r>
    </w:p>
    <w:p w14:paraId="12240576" w14:textId="77777777" w:rsidR="00F57E31" w:rsidRPr="006D64B4" w:rsidRDefault="00F57E31" w:rsidP="00212209">
      <w:pPr>
        <w:rPr>
          <w:rFonts w:ascii="Verdana" w:hAnsi="Verdana" w:cstheme="minorHAnsi"/>
          <w:sz w:val="24"/>
        </w:rPr>
      </w:pPr>
    </w:p>
    <w:p w14:paraId="0AF2427B" w14:textId="77777777" w:rsidR="00F57E31" w:rsidRPr="006D64B4" w:rsidRDefault="00F57E31" w:rsidP="00212209">
      <w:pPr>
        <w:rPr>
          <w:rFonts w:ascii="Verdana" w:hAnsi="Verdana" w:cstheme="minorHAnsi"/>
          <w:sz w:val="24"/>
        </w:rPr>
      </w:pPr>
      <w:r w:rsidRPr="006D64B4">
        <w:rPr>
          <w:rFonts w:ascii="Verdana" w:hAnsi="Verdana" w:cstheme="minorHAnsi"/>
          <w:sz w:val="24"/>
        </w:rPr>
        <w:t>“Solomon, have you been able to solve the problem with the generator overloading on our harmonic deltas?”</w:t>
      </w:r>
    </w:p>
    <w:p w14:paraId="0AED2E85" w14:textId="77777777" w:rsidR="00F57E31" w:rsidRPr="006D64B4" w:rsidRDefault="00F57E31" w:rsidP="00212209">
      <w:pPr>
        <w:rPr>
          <w:rFonts w:ascii="Verdana" w:hAnsi="Verdana" w:cstheme="minorHAnsi"/>
          <w:sz w:val="24"/>
        </w:rPr>
      </w:pPr>
    </w:p>
    <w:p w14:paraId="481E62E2" w14:textId="77777777" w:rsidR="00F57E31" w:rsidRPr="006D64B4" w:rsidRDefault="00F57E31" w:rsidP="00212209">
      <w:pPr>
        <w:rPr>
          <w:rFonts w:ascii="Verdana" w:hAnsi="Verdana" w:cstheme="minorHAnsi"/>
          <w:sz w:val="24"/>
        </w:rPr>
      </w:pPr>
      <w:proofErr w:type="gramStart"/>
      <w:r w:rsidRPr="006D64B4">
        <w:rPr>
          <w:rFonts w:ascii="Verdana" w:hAnsi="Verdana" w:cstheme="minorHAnsi"/>
          <w:sz w:val="24"/>
        </w:rPr>
        <w:t>A few</w:t>
      </w:r>
      <w:proofErr w:type="gramEnd"/>
      <w:r w:rsidRPr="006D64B4">
        <w:rPr>
          <w:rFonts w:ascii="Verdana" w:hAnsi="Verdana" w:cstheme="minorHAnsi"/>
          <w:sz w:val="24"/>
        </w:rPr>
        <w:t xml:space="preserve"> blank stares around the room clued Kolt into the room’s mood for his shorthand with Solomon.</w:t>
      </w:r>
    </w:p>
    <w:p w14:paraId="50C44547" w14:textId="77777777" w:rsidR="00F57E31" w:rsidRPr="006D64B4" w:rsidRDefault="00F57E31" w:rsidP="00212209">
      <w:pPr>
        <w:rPr>
          <w:rFonts w:ascii="Verdana" w:hAnsi="Verdana" w:cstheme="minorHAnsi"/>
          <w:sz w:val="24"/>
        </w:rPr>
      </w:pPr>
    </w:p>
    <w:p w14:paraId="14A29215" w14:textId="77777777" w:rsidR="00F57E31" w:rsidRPr="006D64B4" w:rsidRDefault="00F57E31" w:rsidP="00212209">
      <w:pPr>
        <w:rPr>
          <w:rFonts w:ascii="Verdana" w:hAnsi="Verdana" w:cstheme="minorHAnsi"/>
          <w:sz w:val="24"/>
        </w:rPr>
      </w:pPr>
      <w:r w:rsidRPr="006D64B4">
        <w:rPr>
          <w:rFonts w:ascii="Verdana" w:hAnsi="Verdana" w:cstheme="minorHAnsi"/>
          <w:sz w:val="24"/>
        </w:rPr>
        <w:t xml:space="preserve">“Yes, Kolt I have completed the first revision of the mandala connections. </w:t>
      </w:r>
      <w:proofErr w:type="gramStart"/>
      <w:r w:rsidRPr="006D64B4">
        <w:rPr>
          <w:rFonts w:ascii="Verdana" w:hAnsi="Verdana" w:cstheme="minorHAnsi"/>
          <w:sz w:val="24"/>
        </w:rPr>
        <w:t>I’m</w:t>
      </w:r>
      <w:proofErr w:type="gramEnd"/>
      <w:r w:rsidRPr="006D64B4">
        <w:rPr>
          <w:rFonts w:ascii="Verdana" w:hAnsi="Verdana" w:cstheme="minorHAnsi"/>
          <w:sz w:val="24"/>
        </w:rPr>
        <w:t xml:space="preserve"> afraid I don’t see how this helps us now though…”</w:t>
      </w:r>
    </w:p>
    <w:p w14:paraId="3BCAE893" w14:textId="77777777" w:rsidR="00F57E31" w:rsidRPr="006D64B4" w:rsidRDefault="00F57E31" w:rsidP="00212209">
      <w:pPr>
        <w:rPr>
          <w:rFonts w:ascii="Verdana" w:hAnsi="Verdana" w:cstheme="minorHAnsi"/>
          <w:sz w:val="24"/>
        </w:rPr>
      </w:pPr>
    </w:p>
    <w:p w14:paraId="72492B09" w14:textId="77777777" w:rsidR="00F57E31" w:rsidRPr="006D64B4" w:rsidRDefault="00F57E31" w:rsidP="00212209">
      <w:pPr>
        <w:rPr>
          <w:rFonts w:ascii="Verdana" w:hAnsi="Verdana" w:cstheme="minorHAnsi"/>
          <w:sz w:val="24"/>
        </w:rPr>
      </w:pPr>
      <w:r w:rsidRPr="006D64B4">
        <w:rPr>
          <w:rFonts w:ascii="Verdana" w:hAnsi="Verdana" w:cstheme="minorHAnsi"/>
          <w:sz w:val="24"/>
        </w:rPr>
        <w:t xml:space="preserve">“So, I was thinking that we could use the harmonics we discovered to </w:t>
      </w:r>
      <w:proofErr w:type="gramStart"/>
      <w:r w:rsidRPr="006D64B4">
        <w:rPr>
          <w:rFonts w:ascii="Verdana" w:hAnsi="Verdana" w:cstheme="minorHAnsi"/>
          <w:sz w:val="24"/>
        </w:rPr>
        <w:t>eliminate</w:t>
      </w:r>
      <w:proofErr w:type="gramEnd"/>
      <w:r w:rsidRPr="006D64B4">
        <w:rPr>
          <w:rFonts w:ascii="Verdana" w:hAnsi="Verdana" w:cstheme="minorHAnsi"/>
          <w:sz w:val="24"/>
        </w:rPr>
        <w:t xml:space="preserve"> any equations that won’t align. What do you think?’</w:t>
      </w:r>
    </w:p>
    <w:p w14:paraId="7C04FE17" w14:textId="77777777" w:rsidR="00F57E31" w:rsidRPr="006D64B4" w:rsidRDefault="00F57E31" w:rsidP="00212209">
      <w:pPr>
        <w:rPr>
          <w:rFonts w:ascii="Verdana" w:hAnsi="Verdana" w:cstheme="minorHAnsi"/>
          <w:sz w:val="24"/>
        </w:rPr>
      </w:pPr>
    </w:p>
    <w:p w14:paraId="6694A214" w14:textId="70F336C3" w:rsidR="00F57E31" w:rsidRPr="006D64B4" w:rsidRDefault="00F57E31" w:rsidP="00212209">
      <w:pPr>
        <w:rPr>
          <w:rFonts w:ascii="Verdana" w:hAnsi="Verdana" w:cstheme="minorHAnsi"/>
          <w:sz w:val="24"/>
        </w:rPr>
      </w:pPr>
      <w:r w:rsidRPr="006D64B4">
        <w:rPr>
          <w:rFonts w:ascii="Verdana" w:hAnsi="Verdana" w:cstheme="minorHAnsi"/>
          <w:sz w:val="24"/>
        </w:rPr>
        <w:t>“One moment….</w:t>
      </w:r>
      <w:proofErr w:type="gramStart"/>
      <w:r w:rsidRPr="006D64B4">
        <w:rPr>
          <w:rFonts w:ascii="Verdana" w:hAnsi="Verdana" w:cstheme="minorHAnsi"/>
          <w:sz w:val="24"/>
        </w:rPr>
        <w:t>”,</w:t>
      </w:r>
      <w:proofErr w:type="gramEnd"/>
      <w:r w:rsidRPr="006D64B4">
        <w:rPr>
          <w:rFonts w:ascii="Verdana" w:hAnsi="Verdana" w:cstheme="minorHAnsi"/>
          <w:sz w:val="24"/>
        </w:rPr>
        <w:t xml:space="preserve"> Solomon’s face calmed and the </w:t>
      </w:r>
      <w:ins w:id="204" w:author="Scott Cole" w:date="2022-12-02T08:02:00Z">
        <w:r w:rsidR="0095520A">
          <w:rPr>
            <w:rFonts w:ascii="Verdana" w:hAnsi="Verdana" w:cstheme="minorHAnsi"/>
            <w:sz w:val="24"/>
          </w:rPr>
          <w:t>calming</w:t>
        </w:r>
      </w:ins>
      <w:del w:id="205" w:author="Scott Cole" w:date="2022-12-02T08:01:00Z">
        <w:r w:rsidRPr="006D64B4" w:rsidDel="0095520A">
          <w:rPr>
            <w:rFonts w:ascii="Verdana" w:hAnsi="Verdana" w:cstheme="minorHAnsi"/>
            <w:sz w:val="24"/>
          </w:rPr>
          <w:delText>elevation</w:delText>
        </w:r>
      </w:del>
      <w:r w:rsidRPr="006D64B4">
        <w:rPr>
          <w:rFonts w:ascii="Verdana" w:hAnsi="Verdana" w:cstheme="minorHAnsi"/>
          <w:sz w:val="24"/>
        </w:rPr>
        <w:t xml:space="preserve"> tones began.</w:t>
      </w:r>
    </w:p>
    <w:p w14:paraId="6F1ABE7E" w14:textId="77777777" w:rsidR="00F57E31" w:rsidRPr="006D64B4" w:rsidRDefault="00F57E31" w:rsidP="00212209">
      <w:pPr>
        <w:rPr>
          <w:rFonts w:ascii="Verdana" w:hAnsi="Verdana" w:cstheme="minorHAnsi"/>
          <w:sz w:val="24"/>
        </w:rPr>
      </w:pPr>
    </w:p>
    <w:p w14:paraId="700AD0D2" w14:textId="77777777" w:rsidR="00F57E31" w:rsidRPr="006D64B4" w:rsidRDefault="00F57E31" w:rsidP="00212209">
      <w:pPr>
        <w:rPr>
          <w:rFonts w:ascii="Verdana" w:hAnsi="Verdana" w:cstheme="minorHAnsi"/>
          <w:sz w:val="24"/>
        </w:rPr>
      </w:pPr>
      <w:r w:rsidRPr="006D64B4">
        <w:rPr>
          <w:rFonts w:ascii="Verdana" w:hAnsi="Verdana" w:cstheme="minorHAnsi"/>
          <w:sz w:val="24"/>
        </w:rPr>
        <w:t>After a moment, Solomon smiled.</w:t>
      </w:r>
    </w:p>
    <w:p w14:paraId="69F9FB9A" w14:textId="77777777" w:rsidR="00F57E31" w:rsidRPr="006D64B4" w:rsidRDefault="00F57E31" w:rsidP="00212209">
      <w:pPr>
        <w:rPr>
          <w:rFonts w:ascii="Verdana" w:hAnsi="Verdana" w:cstheme="minorHAnsi"/>
          <w:sz w:val="24"/>
        </w:rPr>
      </w:pPr>
    </w:p>
    <w:p w14:paraId="363631C4" w14:textId="77777777" w:rsidR="00F57E31" w:rsidRPr="006D64B4" w:rsidRDefault="00F57E31" w:rsidP="00212209">
      <w:pPr>
        <w:rPr>
          <w:rFonts w:ascii="Verdana" w:hAnsi="Verdana" w:cstheme="minorHAnsi"/>
          <w:sz w:val="24"/>
        </w:rPr>
      </w:pPr>
      <w:r w:rsidRPr="006D64B4">
        <w:rPr>
          <w:rFonts w:ascii="Verdana" w:hAnsi="Verdana" w:cstheme="minorHAnsi"/>
          <w:sz w:val="24"/>
        </w:rPr>
        <w:t>“</w:t>
      </w:r>
      <w:proofErr w:type="gramStart"/>
      <w:r w:rsidRPr="006D64B4">
        <w:rPr>
          <w:rFonts w:ascii="Verdana" w:hAnsi="Verdana" w:cstheme="minorHAnsi"/>
          <w:sz w:val="24"/>
        </w:rPr>
        <w:t>I believe you</w:t>
      </w:r>
      <w:proofErr w:type="gramEnd"/>
      <w:r w:rsidRPr="006D64B4">
        <w:rPr>
          <w:rFonts w:ascii="Verdana" w:hAnsi="Verdana" w:cstheme="minorHAnsi"/>
          <w:sz w:val="24"/>
        </w:rPr>
        <w:t xml:space="preserve"> are correct Kolt. Alignments of </w:t>
      </w:r>
      <w:proofErr w:type="gramStart"/>
      <w:r w:rsidRPr="006D64B4">
        <w:rPr>
          <w:rFonts w:ascii="Verdana" w:hAnsi="Verdana" w:cstheme="minorHAnsi"/>
          <w:sz w:val="24"/>
        </w:rPr>
        <w:t>6</w:t>
      </w:r>
      <w:proofErr w:type="gramEnd"/>
      <w:r w:rsidRPr="006D64B4">
        <w:rPr>
          <w:rFonts w:ascii="Verdana" w:hAnsi="Verdana" w:cstheme="minorHAnsi"/>
          <w:sz w:val="24"/>
        </w:rPr>
        <w:t xml:space="preserve"> of the equations can be eliminated. This is excellent. Shall I begin the variations now?”</w:t>
      </w:r>
    </w:p>
    <w:p w14:paraId="581FF87B" w14:textId="77777777" w:rsidR="00F57E31" w:rsidRPr="006D64B4" w:rsidRDefault="00F57E31" w:rsidP="00212209">
      <w:pPr>
        <w:rPr>
          <w:rFonts w:ascii="Verdana" w:hAnsi="Verdana" w:cstheme="minorHAnsi"/>
          <w:sz w:val="24"/>
        </w:rPr>
      </w:pPr>
    </w:p>
    <w:p w14:paraId="5D8C5D13" w14:textId="77777777" w:rsidR="00F57E31" w:rsidRPr="006D64B4" w:rsidRDefault="00F57E31" w:rsidP="00212209">
      <w:pPr>
        <w:rPr>
          <w:rFonts w:ascii="Verdana" w:hAnsi="Verdana" w:cstheme="minorHAnsi"/>
          <w:sz w:val="24"/>
        </w:rPr>
      </w:pPr>
      <w:r w:rsidRPr="006D64B4">
        <w:rPr>
          <w:rFonts w:ascii="Verdana" w:hAnsi="Verdana" w:cstheme="minorHAnsi"/>
          <w:sz w:val="24"/>
        </w:rPr>
        <w:t xml:space="preserve">Everyone at once in </w:t>
      </w:r>
      <w:proofErr w:type="gramStart"/>
      <w:r w:rsidRPr="006D64B4">
        <w:rPr>
          <w:rFonts w:ascii="Verdana" w:hAnsi="Verdana" w:cstheme="minorHAnsi"/>
          <w:sz w:val="24"/>
        </w:rPr>
        <w:t>nearly panicked</w:t>
      </w:r>
      <w:proofErr w:type="gramEnd"/>
      <w:r w:rsidRPr="006D64B4">
        <w:rPr>
          <w:rFonts w:ascii="Verdana" w:hAnsi="Verdana" w:cstheme="minorHAnsi"/>
          <w:sz w:val="24"/>
        </w:rPr>
        <w:t xml:space="preserve"> relief shouted “YES!”</w:t>
      </w:r>
    </w:p>
    <w:p w14:paraId="6CDB8C4C" w14:textId="77777777" w:rsidR="00F57E31" w:rsidRPr="006D64B4" w:rsidRDefault="00F57E31" w:rsidP="00212209">
      <w:pPr>
        <w:rPr>
          <w:rFonts w:ascii="Verdana" w:hAnsi="Verdana" w:cstheme="minorHAnsi"/>
          <w:sz w:val="24"/>
        </w:rPr>
      </w:pPr>
    </w:p>
    <w:p w14:paraId="3DA23D1D" w14:textId="77777777" w:rsidR="00F57E31" w:rsidRPr="006D64B4" w:rsidRDefault="00F57E31" w:rsidP="00212209">
      <w:pPr>
        <w:rPr>
          <w:rFonts w:ascii="Verdana" w:hAnsi="Verdana" w:cstheme="minorHAnsi"/>
          <w:sz w:val="24"/>
        </w:rPr>
      </w:pPr>
      <w:r w:rsidRPr="006D64B4">
        <w:rPr>
          <w:rFonts w:ascii="Verdana" w:hAnsi="Verdana" w:cstheme="minorHAnsi"/>
          <w:sz w:val="24"/>
        </w:rPr>
        <w:t xml:space="preserve">The screen updated with the </w:t>
      </w:r>
      <w:proofErr w:type="gramStart"/>
      <w:r w:rsidRPr="006D64B4">
        <w:rPr>
          <w:rFonts w:ascii="Verdana" w:hAnsi="Verdana" w:cstheme="minorHAnsi"/>
          <w:sz w:val="24"/>
        </w:rPr>
        <w:t>new information</w:t>
      </w:r>
      <w:proofErr w:type="gramEnd"/>
    </w:p>
    <w:p w14:paraId="140F64F8" w14:textId="77777777" w:rsidR="00F57E31" w:rsidRPr="006D64B4" w:rsidRDefault="00F57E31" w:rsidP="00212209">
      <w:pPr>
        <w:rPr>
          <w:rFonts w:ascii="Verdana" w:hAnsi="Verdana" w:cstheme="minorHAnsi"/>
          <w:sz w:val="24"/>
        </w:rPr>
      </w:pPr>
    </w:p>
    <w:p w14:paraId="2DA132FF" w14:textId="77777777" w:rsidR="00F57E31" w:rsidRPr="006D64B4" w:rsidRDefault="00F57E31" w:rsidP="00212209">
      <w:pPr>
        <w:rPr>
          <w:rFonts w:ascii="Verdana" w:hAnsi="Verdana" w:cstheme="minorHAnsi"/>
          <w:sz w:val="24"/>
        </w:rPr>
      </w:pPr>
      <w:r w:rsidRPr="006D64B4">
        <w:rPr>
          <w:rFonts w:ascii="Verdana" w:hAnsi="Verdana" w:cstheme="minorHAnsi"/>
          <w:sz w:val="24"/>
        </w:rPr>
        <w:t>SPARQ Summary Update</w:t>
      </w:r>
    </w:p>
    <w:p w14:paraId="1C2E1D42" w14:textId="77777777" w:rsidR="00F57E31" w:rsidRPr="006D64B4" w:rsidRDefault="00F57E31" w:rsidP="00212209">
      <w:pPr>
        <w:rPr>
          <w:rFonts w:ascii="Verdana" w:hAnsi="Verdana" w:cstheme="minorHAnsi"/>
          <w:sz w:val="24"/>
        </w:rPr>
      </w:pPr>
      <w:r w:rsidRPr="006D64B4">
        <w:rPr>
          <w:rFonts w:ascii="Verdana" w:hAnsi="Verdana" w:cstheme="minorHAnsi"/>
          <w:sz w:val="24"/>
        </w:rPr>
        <w:t>Time to Alignment: countdown</w:t>
      </w:r>
    </w:p>
    <w:p w14:paraId="30251E6E" w14:textId="77777777" w:rsidR="00F57E31" w:rsidRPr="006D64B4" w:rsidRDefault="00F57E31" w:rsidP="00212209">
      <w:pPr>
        <w:rPr>
          <w:rFonts w:ascii="Verdana" w:hAnsi="Verdana" w:cstheme="minorHAnsi"/>
          <w:sz w:val="24"/>
        </w:rPr>
      </w:pPr>
      <w:r w:rsidRPr="006D64B4">
        <w:rPr>
          <w:rFonts w:ascii="Verdana" w:hAnsi="Verdana" w:cstheme="minorHAnsi"/>
          <w:sz w:val="24"/>
        </w:rPr>
        <w:t xml:space="preserve">Simulations Required: </w:t>
      </w:r>
      <w:proofErr w:type="gramStart"/>
      <w:r w:rsidRPr="006D64B4">
        <w:rPr>
          <w:rFonts w:ascii="Verdana" w:hAnsi="Verdana" w:cstheme="minorHAnsi"/>
          <w:sz w:val="24"/>
        </w:rPr>
        <w:t>7</w:t>
      </w:r>
      <w:proofErr w:type="gramEnd"/>
    </w:p>
    <w:p w14:paraId="1B0D374F" w14:textId="77777777" w:rsidR="00F57E31" w:rsidRPr="006D64B4" w:rsidRDefault="00F57E31" w:rsidP="00212209">
      <w:pPr>
        <w:rPr>
          <w:rFonts w:ascii="Verdana" w:hAnsi="Verdana" w:cstheme="minorHAnsi"/>
          <w:sz w:val="24"/>
        </w:rPr>
      </w:pPr>
      <w:r w:rsidRPr="006D64B4">
        <w:rPr>
          <w:rFonts w:ascii="Verdana" w:hAnsi="Verdana" w:cstheme="minorHAnsi"/>
          <w:sz w:val="24"/>
        </w:rPr>
        <w:t>Simulation Runtime: 42 hours</w:t>
      </w:r>
    </w:p>
    <w:p w14:paraId="650F80E7" w14:textId="77777777" w:rsidR="00F57E31" w:rsidRPr="006D64B4" w:rsidRDefault="00F57E31" w:rsidP="00212209">
      <w:pPr>
        <w:rPr>
          <w:rFonts w:ascii="Verdana" w:hAnsi="Verdana" w:cstheme="minorHAnsi"/>
          <w:sz w:val="24"/>
        </w:rPr>
      </w:pPr>
      <w:r w:rsidRPr="006D64B4">
        <w:rPr>
          <w:rFonts w:ascii="Verdana" w:hAnsi="Verdana" w:cstheme="minorHAnsi"/>
          <w:sz w:val="24"/>
        </w:rPr>
        <w:t xml:space="preserve">Time to Generate Qtile once Solution </w:t>
      </w:r>
      <w:proofErr w:type="gramStart"/>
      <w:r w:rsidRPr="006D64B4">
        <w:rPr>
          <w:rFonts w:ascii="Verdana" w:hAnsi="Verdana" w:cstheme="minorHAnsi"/>
          <w:sz w:val="24"/>
        </w:rPr>
        <w:t>is Found</w:t>
      </w:r>
      <w:proofErr w:type="gramEnd"/>
      <w:r w:rsidRPr="006D64B4">
        <w:rPr>
          <w:rFonts w:ascii="Verdana" w:hAnsi="Verdana" w:cstheme="minorHAnsi"/>
          <w:sz w:val="24"/>
        </w:rPr>
        <w:t>: 12 hours 14 minutes 2 seconds</w:t>
      </w:r>
    </w:p>
    <w:p w14:paraId="1ED10865" w14:textId="77777777" w:rsidR="00F57E31" w:rsidRPr="006D64B4" w:rsidRDefault="00F57E31" w:rsidP="00212209">
      <w:pPr>
        <w:rPr>
          <w:rFonts w:ascii="Verdana" w:hAnsi="Verdana" w:cstheme="minorHAnsi"/>
          <w:sz w:val="24"/>
        </w:rPr>
      </w:pPr>
      <w:r w:rsidRPr="006D64B4">
        <w:rPr>
          <w:rFonts w:ascii="Verdana" w:hAnsi="Verdana" w:cstheme="minorHAnsi"/>
          <w:sz w:val="24"/>
        </w:rPr>
        <w:lastRenderedPageBreak/>
        <w:t>Tile Placement Time: 18 minutes</w:t>
      </w:r>
    </w:p>
    <w:p w14:paraId="543BC270" w14:textId="77777777" w:rsidR="00F57E31" w:rsidRPr="006D64B4" w:rsidRDefault="00F57E31" w:rsidP="00212209">
      <w:pPr>
        <w:rPr>
          <w:rFonts w:ascii="Verdana" w:hAnsi="Verdana" w:cstheme="minorHAnsi"/>
          <w:sz w:val="24"/>
        </w:rPr>
      </w:pPr>
    </w:p>
    <w:p w14:paraId="139F21ED" w14:textId="77777777" w:rsidR="00F57E31" w:rsidRPr="006D64B4" w:rsidRDefault="00F57E31" w:rsidP="00212209">
      <w:pPr>
        <w:rPr>
          <w:rFonts w:ascii="Verdana" w:hAnsi="Verdana" w:cstheme="minorHAnsi"/>
          <w:sz w:val="24"/>
        </w:rPr>
      </w:pPr>
      <w:r w:rsidRPr="006D64B4">
        <w:rPr>
          <w:rFonts w:ascii="Verdana" w:hAnsi="Verdana" w:cstheme="minorHAnsi"/>
          <w:sz w:val="24"/>
        </w:rPr>
        <w:t>“FML! This is gonna be close…”</w:t>
      </w:r>
    </w:p>
    <w:p w14:paraId="3E0EE942" w14:textId="77777777" w:rsidR="00F57E31" w:rsidRPr="006D64B4" w:rsidRDefault="00F57E31" w:rsidP="00212209">
      <w:pPr>
        <w:rPr>
          <w:rFonts w:ascii="Verdana" w:hAnsi="Verdana" w:cstheme="minorHAnsi"/>
          <w:sz w:val="24"/>
        </w:rPr>
      </w:pPr>
    </w:p>
    <w:p w14:paraId="3D5936FC" w14:textId="77777777" w:rsidR="00F57E31" w:rsidRPr="006D64B4" w:rsidRDefault="00F57E31" w:rsidP="00212209">
      <w:pPr>
        <w:rPr>
          <w:rFonts w:ascii="Verdana" w:hAnsi="Verdana" w:cstheme="minorHAnsi"/>
          <w:sz w:val="24"/>
        </w:rPr>
      </w:pPr>
    </w:p>
    <w:p w14:paraId="229F298E" w14:textId="77777777" w:rsidR="00F57E31" w:rsidRPr="006D64B4" w:rsidRDefault="00F57E31" w:rsidP="00212209">
      <w:pPr>
        <w:rPr>
          <w:rFonts w:ascii="Verdana" w:hAnsi="Verdana" w:cstheme="minorHAnsi"/>
          <w:sz w:val="24"/>
        </w:rPr>
      </w:pPr>
      <w:r w:rsidRPr="006D64B4">
        <w:rPr>
          <w:rFonts w:ascii="Verdana" w:hAnsi="Verdana" w:cstheme="minorHAnsi"/>
          <w:sz w:val="24"/>
        </w:rPr>
        <w:t>“Solomon, punch in the key. Sam, get ready for Blink. 3…</w:t>
      </w:r>
      <w:proofErr w:type="gramStart"/>
      <w:r w:rsidRPr="006D64B4">
        <w:rPr>
          <w:rFonts w:ascii="Verdana" w:hAnsi="Verdana" w:cstheme="minorHAnsi"/>
          <w:sz w:val="24"/>
        </w:rPr>
        <w:t>2</w:t>
      </w:r>
      <w:proofErr w:type="gramEnd"/>
      <w:r w:rsidRPr="006D64B4">
        <w:rPr>
          <w:rFonts w:ascii="Verdana" w:hAnsi="Verdana" w:cstheme="minorHAnsi"/>
          <w:sz w:val="24"/>
        </w:rPr>
        <w:t>…1… BLINK!</w:t>
      </w:r>
    </w:p>
    <w:p w14:paraId="4F09F56A" w14:textId="77777777" w:rsidR="00F57E31" w:rsidRPr="006D64B4" w:rsidRDefault="00F57E31" w:rsidP="00212209">
      <w:pPr>
        <w:rPr>
          <w:rFonts w:ascii="Verdana" w:hAnsi="Verdana" w:cstheme="minorHAnsi"/>
          <w:sz w:val="24"/>
        </w:rPr>
      </w:pPr>
    </w:p>
    <w:p w14:paraId="72062D56" w14:textId="77777777" w:rsidR="008E6FB2" w:rsidRPr="006D64B4" w:rsidRDefault="008E6FB2" w:rsidP="00212209">
      <w:pPr>
        <w:rPr>
          <w:rFonts w:ascii="Verdana" w:hAnsi="Verdana" w:cstheme="minorHAnsi"/>
          <w:sz w:val="24"/>
        </w:rPr>
      </w:pPr>
    </w:p>
    <w:p w14:paraId="2DC8CBBF" w14:textId="260EC895" w:rsidR="00CC28DA" w:rsidRDefault="0055796D" w:rsidP="00212209">
      <w:pPr>
        <w:rPr>
          <w:ins w:id="206" w:author="Scott Cole" w:date="2022-12-02T08:03:00Z"/>
          <w:rFonts w:ascii="Verdana" w:hAnsi="Verdana" w:cstheme="minorHAnsi"/>
          <w:sz w:val="24"/>
        </w:rPr>
      </w:pPr>
      <w:ins w:id="207" w:author="Scott Cole" w:date="2022-12-02T08:03:00Z">
        <w:r>
          <w:rPr>
            <w:rFonts w:ascii="Verdana" w:hAnsi="Verdana" w:cstheme="minorHAnsi"/>
            <w:sz w:val="24"/>
          </w:rPr>
          <w:t>Worldwide Announcement</w:t>
        </w:r>
      </w:ins>
    </w:p>
    <w:p w14:paraId="2031C809" w14:textId="2D32ACBB" w:rsidR="0055796D" w:rsidRDefault="0055796D" w:rsidP="00212209">
      <w:pPr>
        <w:rPr>
          <w:ins w:id="208" w:author="Scott Cole" w:date="2022-12-02T08:03:00Z"/>
          <w:rFonts w:ascii="Verdana" w:hAnsi="Verdana" w:cstheme="minorHAnsi"/>
          <w:sz w:val="24"/>
        </w:rPr>
      </w:pPr>
      <w:ins w:id="209" w:author="Scott Cole" w:date="2022-12-02T08:03:00Z">
        <w:r>
          <w:rPr>
            <w:rFonts w:ascii="Verdana" w:hAnsi="Verdana" w:cstheme="minorHAnsi"/>
            <w:sz w:val="24"/>
          </w:rPr>
          <w:t>Prepare for Blink</w:t>
        </w:r>
      </w:ins>
    </w:p>
    <w:p w14:paraId="0C193F01" w14:textId="77777777" w:rsidR="0055796D" w:rsidRPr="006D64B4" w:rsidRDefault="0055796D" w:rsidP="00212209">
      <w:pPr>
        <w:rPr>
          <w:rFonts w:ascii="Verdana" w:hAnsi="Verdana" w:cstheme="minorHAnsi"/>
          <w:sz w:val="24"/>
        </w:rPr>
      </w:pPr>
    </w:p>
    <w:p w14:paraId="1CAC795C" w14:textId="35AB31D0" w:rsidR="00BA6661" w:rsidRPr="006D64B4" w:rsidRDefault="00BA6661" w:rsidP="00212209">
      <w:pPr>
        <w:rPr>
          <w:rFonts w:ascii="Verdana" w:hAnsi="Verdana" w:cstheme="minorHAnsi"/>
          <w:sz w:val="24"/>
        </w:rPr>
      </w:pPr>
      <w:r w:rsidRPr="006D64B4">
        <w:rPr>
          <w:rFonts w:ascii="Verdana" w:hAnsi="Verdana" w:cstheme="minorHAnsi"/>
          <w:sz w:val="24"/>
        </w:rPr>
        <w:t>Blink Down Commencing</w:t>
      </w:r>
    </w:p>
    <w:p w14:paraId="03A2D1E2" w14:textId="10CD0747" w:rsidR="00BA6661" w:rsidRPr="006D64B4" w:rsidRDefault="00BA6661" w:rsidP="00212209">
      <w:pPr>
        <w:rPr>
          <w:rFonts w:ascii="Verdana" w:hAnsi="Verdana" w:cstheme="minorHAnsi"/>
          <w:sz w:val="24"/>
        </w:rPr>
      </w:pPr>
      <w:r w:rsidRPr="006D64B4">
        <w:rPr>
          <w:rFonts w:ascii="Verdana" w:hAnsi="Verdana" w:cstheme="minorHAnsi"/>
          <w:sz w:val="24"/>
        </w:rPr>
        <w:t>3…2…1…</w:t>
      </w:r>
    </w:p>
    <w:p w14:paraId="05D8E97C" w14:textId="359D4E57" w:rsidR="00BA6661" w:rsidRPr="006D64B4" w:rsidRDefault="00BA6661" w:rsidP="00212209">
      <w:pPr>
        <w:rPr>
          <w:rFonts w:ascii="Verdana" w:hAnsi="Verdana" w:cstheme="minorHAnsi"/>
          <w:sz w:val="24"/>
        </w:rPr>
      </w:pPr>
    </w:p>
    <w:p w14:paraId="0785E89E" w14:textId="434D6D38" w:rsidR="008E6FB2" w:rsidRPr="006D64B4" w:rsidRDefault="008E6FB2" w:rsidP="00212209">
      <w:pPr>
        <w:rPr>
          <w:rFonts w:ascii="Verdana" w:hAnsi="Verdana" w:cstheme="minorHAnsi"/>
          <w:sz w:val="24"/>
        </w:rPr>
      </w:pPr>
      <w:r w:rsidRPr="006D64B4">
        <w:rPr>
          <w:rFonts w:ascii="Verdana" w:hAnsi="Verdana" w:cstheme="minorHAnsi"/>
          <w:sz w:val="24"/>
        </w:rPr>
        <w:t xml:space="preserve">When the Blink drive came </w:t>
      </w:r>
      <w:r w:rsidR="00AA1622" w:rsidRPr="006D64B4">
        <w:rPr>
          <w:rFonts w:ascii="Verdana" w:hAnsi="Verdana" w:cstheme="minorHAnsi"/>
          <w:sz w:val="24"/>
        </w:rPr>
        <w:t>online,</w:t>
      </w:r>
      <w:r w:rsidRPr="006D64B4">
        <w:rPr>
          <w:rFonts w:ascii="Verdana" w:hAnsi="Verdana" w:cstheme="minorHAnsi"/>
          <w:sz w:val="24"/>
        </w:rPr>
        <w:t xml:space="preserve"> the runes that surrounded the Earth glowed </w:t>
      </w:r>
      <w:proofErr w:type="gramStart"/>
      <w:r w:rsidRPr="006D64B4">
        <w:rPr>
          <w:rFonts w:ascii="Verdana" w:hAnsi="Verdana" w:cstheme="minorHAnsi"/>
          <w:sz w:val="24"/>
        </w:rPr>
        <w:t>almost as</w:t>
      </w:r>
      <w:proofErr w:type="gramEnd"/>
      <w:r w:rsidRPr="006D64B4">
        <w:rPr>
          <w:rFonts w:ascii="Verdana" w:hAnsi="Verdana" w:cstheme="minorHAnsi"/>
          <w:sz w:val="24"/>
        </w:rPr>
        <w:t xml:space="preserve"> brightly as the sun for a moment.</w:t>
      </w:r>
    </w:p>
    <w:p w14:paraId="6ED326EF" w14:textId="267B760F" w:rsidR="008E6FB2" w:rsidRPr="006D64B4" w:rsidRDefault="008E6FB2" w:rsidP="00212209">
      <w:pPr>
        <w:rPr>
          <w:rFonts w:ascii="Verdana" w:hAnsi="Verdana" w:cstheme="minorHAnsi"/>
          <w:sz w:val="24"/>
        </w:rPr>
      </w:pPr>
    </w:p>
    <w:p w14:paraId="0EB4A47B" w14:textId="1A22C9E9" w:rsidR="008E6FB2" w:rsidRPr="006D64B4" w:rsidRDefault="008E6FB2" w:rsidP="00212209">
      <w:pPr>
        <w:rPr>
          <w:rFonts w:ascii="Verdana" w:hAnsi="Verdana" w:cstheme="minorHAnsi"/>
          <w:sz w:val="24"/>
        </w:rPr>
      </w:pPr>
      <w:r w:rsidRPr="006D64B4">
        <w:rPr>
          <w:rFonts w:ascii="Verdana" w:hAnsi="Verdana" w:cstheme="minorHAnsi"/>
          <w:sz w:val="24"/>
        </w:rPr>
        <w:t xml:space="preserve">The harmonics of the words </w:t>
      </w:r>
      <w:r w:rsidR="00545A34" w:rsidRPr="006D64B4">
        <w:rPr>
          <w:rFonts w:ascii="Verdana" w:hAnsi="Verdana" w:cstheme="minorHAnsi"/>
          <w:sz w:val="24"/>
        </w:rPr>
        <w:t>responded</w:t>
      </w:r>
      <w:r w:rsidRPr="006D64B4">
        <w:rPr>
          <w:rFonts w:ascii="Verdana" w:hAnsi="Verdana" w:cstheme="minorHAnsi"/>
          <w:sz w:val="24"/>
        </w:rPr>
        <w:t xml:space="preserve"> to the corresponding resonance of the universe and briefly flashed and shimmered in a silvery cascade of refraction. </w:t>
      </w:r>
    </w:p>
    <w:p w14:paraId="696CD1AC" w14:textId="77777777" w:rsidR="008E6FB2" w:rsidRPr="006D64B4" w:rsidRDefault="008E6FB2" w:rsidP="00212209">
      <w:pPr>
        <w:rPr>
          <w:rFonts w:ascii="Verdana" w:hAnsi="Verdana" w:cstheme="minorHAnsi"/>
          <w:sz w:val="24"/>
        </w:rPr>
      </w:pPr>
    </w:p>
    <w:p w14:paraId="7B33A676" w14:textId="77777777" w:rsidR="008E6FB2" w:rsidRPr="006D64B4" w:rsidRDefault="008E6FB2" w:rsidP="00212209">
      <w:pPr>
        <w:rPr>
          <w:rFonts w:ascii="Verdana" w:hAnsi="Verdana" w:cstheme="minorHAnsi"/>
          <w:sz w:val="24"/>
        </w:rPr>
      </w:pPr>
    </w:p>
    <w:p w14:paraId="44417629" w14:textId="2BEA55A6" w:rsidR="00CC28DA" w:rsidRPr="008E65A6" w:rsidRDefault="00CC28DA" w:rsidP="00425BFE">
      <w:pPr>
        <w:pStyle w:val="Heading1"/>
        <w:rPr>
          <w:rFonts w:ascii="Verdana" w:hAnsi="Verdana" w:cstheme="minorHAnsi"/>
          <w:sz w:val="24"/>
        </w:rPr>
      </w:pPr>
      <w:r w:rsidRPr="008E65A6">
        <w:rPr>
          <w:rFonts w:ascii="Verdana" w:hAnsi="Verdana" w:cstheme="minorHAnsi"/>
          <w:sz w:val="24"/>
        </w:rPr>
        <w:t>1</w:t>
      </w:r>
      <w:r w:rsidRPr="008E65A6">
        <w:rPr>
          <w:rFonts w:ascii="Verdana" w:hAnsi="Verdana" w:cstheme="minorHAnsi"/>
          <w:sz w:val="24"/>
          <w:vertAlign w:val="superscript"/>
        </w:rPr>
        <w:t>st</w:t>
      </w:r>
      <w:r w:rsidRPr="008E65A6">
        <w:rPr>
          <w:rFonts w:ascii="Verdana" w:hAnsi="Verdana" w:cstheme="minorHAnsi"/>
          <w:sz w:val="24"/>
        </w:rPr>
        <w:t xml:space="preserve"> Blink</w:t>
      </w:r>
    </w:p>
    <w:p w14:paraId="57E4839D" w14:textId="5DF11B7D" w:rsidR="00CC28DA" w:rsidRPr="008E65A6" w:rsidRDefault="00CC28DA">
      <w:pPr>
        <w:rPr>
          <w:rFonts w:ascii="Verdana" w:hAnsi="Verdana" w:cstheme="minorHAnsi"/>
          <w:sz w:val="24"/>
        </w:rPr>
      </w:pPr>
      <w:r w:rsidRPr="008E65A6">
        <w:rPr>
          <w:rFonts w:ascii="Verdana" w:hAnsi="Verdana" w:cstheme="minorHAnsi"/>
          <w:sz w:val="24"/>
        </w:rPr>
        <w:t>Earth Blinks</w:t>
      </w:r>
    </w:p>
    <w:p w14:paraId="4E690B3E" w14:textId="77777777" w:rsidR="00CC28DA" w:rsidRPr="008E65A6" w:rsidRDefault="00CC28DA">
      <w:pPr>
        <w:rPr>
          <w:rFonts w:ascii="Verdana" w:hAnsi="Verdana" w:cstheme="minorHAnsi"/>
          <w:sz w:val="24"/>
        </w:rPr>
      </w:pPr>
    </w:p>
    <w:p w14:paraId="3874643B" w14:textId="7B3E5810" w:rsidR="00CC28DA" w:rsidRPr="008E65A6" w:rsidRDefault="00CC28DA">
      <w:pPr>
        <w:rPr>
          <w:rFonts w:ascii="Verdana" w:hAnsi="Verdana" w:cstheme="minorHAnsi"/>
          <w:sz w:val="24"/>
        </w:rPr>
      </w:pPr>
      <w:r w:rsidRPr="008E65A6">
        <w:rPr>
          <w:rFonts w:ascii="Verdana" w:hAnsi="Verdana" w:cstheme="minorHAnsi"/>
          <w:sz w:val="24"/>
        </w:rPr>
        <w:t>Blink Storm (</w:t>
      </w:r>
      <w:proofErr w:type="gramStart"/>
      <w:r w:rsidRPr="008E65A6">
        <w:rPr>
          <w:rFonts w:ascii="Verdana" w:hAnsi="Verdana" w:cstheme="minorHAnsi"/>
          <w:sz w:val="24"/>
        </w:rPr>
        <w:t>many</w:t>
      </w:r>
      <w:proofErr w:type="gramEnd"/>
      <w:r w:rsidRPr="008E65A6">
        <w:rPr>
          <w:rFonts w:ascii="Verdana" w:hAnsi="Verdana" w:cstheme="minorHAnsi"/>
          <w:sz w:val="24"/>
        </w:rPr>
        <w:t xml:space="preserve"> blink shifts in the solar system)</w:t>
      </w:r>
    </w:p>
    <w:p w14:paraId="57EEF2DE" w14:textId="77777777" w:rsidR="004150B2" w:rsidRPr="008E65A6" w:rsidRDefault="004150B2">
      <w:pPr>
        <w:rPr>
          <w:rFonts w:ascii="Verdana" w:hAnsi="Verdana" w:cstheme="minorHAnsi"/>
          <w:sz w:val="24"/>
        </w:rPr>
      </w:pPr>
    </w:p>
    <w:p w14:paraId="05B873B0" w14:textId="7FD2E02C" w:rsidR="00CC28DA" w:rsidRPr="008E65A6" w:rsidRDefault="00CC28DA">
      <w:pPr>
        <w:rPr>
          <w:rFonts w:ascii="Verdana" w:hAnsi="Verdana" w:cstheme="minorHAnsi"/>
          <w:sz w:val="24"/>
        </w:rPr>
      </w:pPr>
      <w:r w:rsidRPr="008E65A6">
        <w:rPr>
          <w:rFonts w:ascii="Verdana" w:hAnsi="Verdana" w:cstheme="minorHAnsi"/>
          <w:sz w:val="24"/>
        </w:rPr>
        <w:t>The Sol system rearranges to hold positioning for Earth’s return</w:t>
      </w:r>
    </w:p>
    <w:p w14:paraId="566183D5" w14:textId="77777777" w:rsidR="00CC28DA" w:rsidRPr="008E65A6" w:rsidRDefault="00CC28DA">
      <w:pPr>
        <w:rPr>
          <w:rFonts w:ascii="Verdana" w:hAnsi="Verdana" w:cstheme="minorHAnsi"/>
          <w:sz w:val="24"/>
        </w:rPr>
      </w:pPr>
    </w:p>
    <w:p w14:paraId="5887556C" w14:textId="5B5E4721" w:rsidR="00F7578D" w:rsidRDefault="00F7578D" w:rsidP="00F7578D">
      <w:pPr>
        <w:rPr>
          <w:ins w:id="210" w:author="Scott Cole" w:date="2022-12-02T07:58:00Z"/>
          <w:rFonts w:cstheme="minorHAnsi"/>
          <w:sz w:val="24"/>
        </w:rPr>
      </w:pPr>
      <w:ins w:id="211" w:author="Scott Cole" w:date="2022-12-02T07:58:00Z">
        <w:r>
          <w:rPr>
            <w:rFonts w:cstheme="minorHAnsi"/>
            <w:sz w:val="24"/>
          </w:rPr>
          <w:t xml:space="preserve">Immediately following Earth’s Blink, reconnaissance bots already present in the atmosphere begin relaying information about </w:t>
        </w:r>
      </w:ins>
      <w:ins w:id="212" w:author="Scott Cole" w:date="2022-12-02T08:04:00Z">
        <w:r w:rsidR="00463538">
          <w:rPr>
            <w:rFonts w:cstheme="minorHAnsi"/>
            <w:sz w:val="24"/>
          </w:rPr>
          <w:t>Earth’s</w:t>
        </w:r>
      </w:ins>
      <w:ins w:id="213" w:author="Scott Cole" w:date="2022-12-02T07:58:00Z">
        <w:r>
          <w:rPr>
            <w:rFonts w:cstheme="minorHAnsi"/>
            <w:sz w:val="24"/>
          </w:rPr>
          <w:t xml:space="preserve"> new position in the galaxy.</w:t>
        </w:r>
      </w:ins>
    </w:p>
    <w:p w14:paraId="5AE4F037" w14:textId="066221F2" w:rsidR="00F7578D" w:rsidRDefault="00F7578D" w:rsidP="00F7578D">
      <w:pPr>
        <w:rPr>
          <w:ins w:id="214" w:author="Scott Cole" w:date="2022-12-02T07:58:00Z"/>
          <w:rFonts w:cstheme="minorHAnsi"/>
          <w:sz w:val="24"/>
        </w:rPr>
      </w:pPr>
    </w:p>
    <w:p w14:paraId="44873FC8" w14:textId="510B7CB5" w:rsidR="00F7578D" w:rsidRPr="00431F8B" w:rsidRDefault="00F7578D" w:rsidP="00F7578D">
      <w:pPr>
        <w:rPr>
          <w:moveTo w:id="215" w:author="Scott Cole" w:date="2022-12-02T07:58:00Z"/>
          <w:rFonts w:cstheme="minorHAnsi"/>
          <w:sz w:val="24"/>
        </w:rPr>
      </w:pPr>
      <w:moveToRangeStart w:id="216" w:author="Scott Cole" w:date="2022-12-02T07:58:00Z" w:name="move120860346"/>
      <w:moveTo w:id="217" w:author="Scott Cole" w:date="2022-12-02T07:58:00Z">
        <w:r w:rsidRPr="00431F8B">
          <w:rPr>
            <w:rFonts w:cstheme="minorHAnsi"/>
            <w:sz w:val="24"/>
          </w:rPr>
          <w:lastRenderedPageBreak/>
          <w:t>As reports c</w:t>
        </w:r>
      </w:moveTo>
      <w:ins w:id="218" w:author="Scott Cole" w:date="2022-12-02T07:58:00Z">
        <w:r>
          <w:rPr>
            <w:rFonts w:cstheme="minorHAnsi"/>
            <w:sz w:val="24"/>
          </w:rPr>
          <w:t>ome</w:t>
        </w:r>
      </w:ins>
      <w:moveTo w:id="219" w:author="Scott Cole" w:date="2022-12-02T07:58:00Z">
        <w:del w:id="220" w:author="Scott Cole" w:date="2022-12-02T07:58:00Z">
          <w:r w:rsidRPr="00431F8B" w:rsidDel="00F7578D">
            <w:rPr>
              <w:rFonts w:cstheme="minorHAnsi"/>
              <w:sz w:val="24"/>
            </w:rPr>
            <w:delText>ame</w:delText>
          </w:r>
        </w:del>
        <w:r w:rsidRPr="00431F8B">
          <w:rPr>
            <w:rFonts w:cstheme="minorHAnsi"/>
            <w:sz w:val="24"/>
          </w:rPr>
          <w:t xml:space="preserve"> in, </w:t>
        </w:r>
        <w:proofErr w:type="gramStart"/>
        <w:r w:rsidRPr="00431F8B">
          <w:rPr>
            <w:rFonts w:cstheme="minorHAnsi"/>
            <w:sz w:val="24"/>
          </w:rPr>
          <w:t>it</w:t>
        </w:r>
      </w:moveTo>
      <w:ins w:id="221" w:author="Scott Cole" w:date="2022-12-02T07:59:00Z">
        <w:r>
          <w:rPr>
            <w:rFonts w:cstheme="minorHAnsi"/>
            <w:sz w:val="24"/>
          </w:rPr>
          <w:t>’s</w:t>
        </w:r>
      </w:ins>
      <w:proofErr w:type="gramEnd"/>
      <w:moveTo w:id="222" w:author="Scott Cole" w:date="2022-12-02T07:58:00Z">
        <w:del w:id="223" w:author="Scott Cole" w:date="2022-12-02T07:59:00Z">
          <w:r w:rsidRPr="00431F8B" w:rsidDel="00F7578D">
            <w:rPr>
              <w:rFonts w:cstheme="minorHAnsi"/>
              <w:sz w:val="24"/>
            </w:rPr>
            <w:delText xml:space="preserve"> was</w:delText>
          </w:r>
        </w:del>
        <w:r w:rsidRPr="00431F8B">
          <w:rPr>
            <w:rFonts w:cstheme="minorHAnsi"/>
            <w:sz w:val="24"/>
          </w:rPr>
          <w:t xml:space="preserve"> hard not to panic. The eastern hemisphere had already reported a giant armada of alien spacecraft heading towards Earth on a collision course looking to </w:t>
        </w:r>
        <w:proofErr w:type="gramStart"/>
        <w:r w:rsidRPr="00431F8B">
          <w:rPr>
            <w:rFonts w:cstheme="minorHAnsi"/>
            <w:sz w:val="24"/>
          </w:rPr>
          <w:t>be armed</w:t>
        </w:r>
        <w:proofErr w:type="gramEnd"/>
        <w:r w:rsidRPr="00431F8B">
          <w:rPr>
            <w:rFonts w:cstheme="minorHAnsi"/>
            <w:sz w:val="24"/>
          </w:rPr>
          <w:t xml:space="preserve"> for war.</w:t>
        </w:r>
      </w:moveTo>
    </w:p>
    <w:moveToRangeEnd w:id="216"/>
    <w:p w14:paraId="7DBD02C6" w14:textId="77777777" w:rsidR="00F7578D" w:rsidRPr="00431F8B" w:rsidRDefault="00F7578D" w:rsidP="00F7578D">
      <w:pPr>
        <w:rPr>
          <w:ins w:id="224" w:author="Scott Cole" w:date="2022-12-02T07:58:00Z"/>
          <w:rFonts w:cstheme="minorHAnsi"/>
          <w:sz w:val="24"/>
        </w:rPr>
      </w:pPr>
    </w:p>
    <w:p w14:paraId="5A01075F" w14:textId="30A583E5" w:rsidR="00CC28DA" w:rsidDel="0040374E" w:rsidRDefault="00CC28DA" w:rsidP="00F57E31">
      <w:pPr>
        <w:rPr>
          <w:del w:id="225" w:author="Scott Cole" w:date="2022-12-02T07:48:00Z"/>
          <w:rFonts w:ascii="Verdana" w:hAnsi="Verdana" w:cstheme="minorHAnsi"/>
          <w:sz w:val="24"/>
        </w:rPr>
      </w:pPr>
      <w:r w:rsidRPr="008E65A6">
        <w:rPr>
          <w:rFonts w:ascii="Verdana" w:hAnsi="Verdana" w:cstheme="minorHAnsi"/>
          <w:sz w:val="24"/>
        </w:rPr>
        <w:t xml:space="preserve">Earth finds itself between </w:t>
      </w:r>
      <w:proofErr w:type="gramStart"/>
      <w:r w:rsidRPr="008E65A6">
        <w:rPr>
          <w:rFonts w:ascii="Verdana" w:hAnsi="Verdana" w:cstheme="minorHAnsi"/>
          <w:sz w:val="24"/>
        </w:rPr>
        <w:t>3</w:t>
      </w:r>
      <w:proofErr w:type="gramEnd"/>
      <w:r w:rsidRPr="008E65A6">
        <w:rPr>
          <w:rFonts w:ascii="Verdana" w:hAnsi="Verdana" w:cstheme="minorHAnsi"/>
          <w:sz w:val="24"/>
        </w:rPr>
        <w:t xml:space="preserve"> </w:t>
      </w:r>
      <w:r w:rsidR="00545A34" w:rsidRPr="008E65A6">
        <w:rPr>
          <w:rFonts w:ascii="Verdana" w:hAnsi="Verdana" w:cstheme="minorHAnsi"/>
          <w:sz w:val="24"/>
        </w:rPr>
        <w:t>enormous</w:t>
      </w:r>
      <w:r w:rsidRPr="008E65A6">
        <w:rPr>
          <w:rFonts w:ascii="Verdana" w:hAnsi="Verdana" w:cstheme="minorHAnsi"/>
          <w:sz w:val="24"/>
        </w:rPr>
        <w:t xml:space="preserve"> space armadas; in the middle of a war over the twin water planets in the </w:t>
      </w:r>
      <w:r w:rsidR="00545A34">
        <w:rPr>
          <w:rFonts w:ascii="Verdana" w:hAnsi="Verdana" w:cstheme="minorHAnsi"/>
          <w:sz w:val="24"/>
        </w:rPr>
        <w:t>Triangulum</w:t>
      </w:r>
      <w:r w:rsidRPr="008E65A6">
        <w:rPr>
          <w:rFonts w:ascii="Verdana" w:hAnsi="Verdana" w:cstheme="minorHAnsi"/>
          <w:sz w:val="24"/>
        </w:rPr>
        <w:t xml:space="preserve"> system alpha (</w:t>
      </w:r>
      <w:r w:rsidR="00D05BBD">
        <w:rPr>
          <w:rFonts w:ascii="Verdana" w:hAnsi="Verdana" w:cstheme="minorHAnsi"/>
          <w:sz w:val="24"/>
        </w:rPr>
        <w:t xml:space="preserve">the </w:t>
      </w:r>
      <w:r w:rsidRPr="008E65A6">
        <w:rPr>
          <w:rFonts w:ascii="Verdana" w:hAnsi="Verdana" w:cstheme="minorHAnsi"/>
          <w:sz w:val="24"/>
        </w:rPr>
        <w:t>first choice that Solomon set for the SPARQ team</w:t>
      </w:r>
      <w:r w:rsidR="004150B2" w:rsidRPr="008E65A6">
        <w:rPr>
          <w:rFonts w:ascii="Verdana" w:hAnsi="Verdana" w:cstheme="minorHAnsi"/>
          <w:sz w:val="24"/>
        </w:rPr>
        <w:t xml:space="preserve"> coordinates</w:t>
      </w:r>
      <w:r w:rsidRPr="008E65A6">
        <w:rPr>
          <w:rFonts w:ascii="Verdana" w:hAnsi="Verdana" w:cstheme="minorHAnsi"/>
          <w:sz w:val="24"/>
        </w:rPr>
        <w:t>).</w:t>
      </w:r>
    </w:p>
    <w:p w14:paraId="58C1BB23" w14:textId="77777777" w:rsidR="0040374E" w:rsidRPr="008E65A6" w:rsidRDefault="0040374E">
      <w:pPr>
        <w:rPr>
          <w:ins w:id="226" w:author="Scott Cole" w:date="2022-12-02T07:48:00Z"/>
          <w:rFonts w:ascii="Verdana" w:hAnsi="Verdana" w:cstheme="minorHAnsi"/>
          <w:sz w:val="24"/>
        </w:rPr>
      </w:pPr>
    </w:p>
    <w:p w14:paraId="41B39721" w14:textId="02A3B986" w:rsidR="00F57E31" w:rsidDel="0040374E" w:rsidRDefault="00F57E31">
      <w:pPr>
        <w:rPr>
          <w:del w:id="227" w:author="Scott Cole" w:date="2022-12-02T07:48:00Z"/>
          <w:rFonts w:ascii="Verdana" w:hAnsi="Verdana" w:cstheme="minorHAnsi"/>
          <w:sz w:val="24"/>
        </w:rPr>
      </w:pPr>
    </w:p>
    <w:p w14:paraId="4B628980" w14:textId="7CCBF6E2" w:rsidR="00F57E31" w:rsidRPr="00431F8B" w:rsidDel="0040374E" w:rsidRDefault="00F57E31" w:rsidP="00F57E31">
      <w:pPr>
        <w:rPr>
          <w:del w:id="228" w:author="Scott Cole" w:date="2022-12-02T07:48:00Z"/>
          <w:rFonts w:cstheme="minorHAnsi"/>
          <w:sz w:val="24"/>
        </w:rPr>
      </w:pPr>
      <w:del w:id="229" w:author="Scott Cole" w:date="2022-12-02T07:48:00Z">
        <w:r w:rsidRPr="00431F8B" w:rsidDel="0040374E">
          <w:rPr>
            <w:rFonts w:cstheme="minorHAnsi"/>
            <w:sz w:val="24"/>
          </w:rPr>
          <w:delText xml:space="preserve">As Earth pops into existence at </w:delText>
        </w:r>
      </w:del>
      <w:del w:id="230" w:author="Scott Cole" w:date="2022-12-02T07:42:00Z">
        <w:r w:rsidRPr="00431F8B" w:rsidDel="0040374E">
          <w:rPr>
            <w:rFonts w:cstheme="minorHAnsi"/>
            <w:sz w:val="24"/>
          </w:rPr>
          <w:delText>triangular one</w:delText>
        </w:r>
      </w:del>
      <w:del w:id="231" w:author="Scott Cole" w:date="2022-12-02T07:43:00Z">
        <w:r w:rsidRPr="00431F8B" w:rsidDel="0040374E">
          <w:rPr>
            <w:rFonts w:cstheme="minorHAnsi"/>
            <w:sz w:val="24"/>
          </w:rPr>
          <w:delText>, i</w:delText>
        </w:r>
      </w:del>
      <w:del w:id="232" w:author="Scott Cole" w:date="2022-12-02T07:48:00Z">
        <w:r w:rsidRPr="00431F8B" w:rsidDel="0040374E">
          <w:rPr>
            <w:rFonts w:cstheme="minorHAnsi"/>
            <w:sz w:val="24"/>
          </w:rPr>
          <w:delText xml:space="preserve">nstant reconnaissance shuttles already sitting in the atmosphere when the Blink occurred begin relaying information about the new location of earth within the </w:delText>
        </w:r>
      </w:del>
      <w:del w:id="233" w:author="Scott Cole" w:date="2022-12-02T07:47:00Z">
        <w:r w:rsidRPr="00431F8B" w:rsidDel="0040374E">
          <w:rPr>
            <w:rFonts w:cstheme="minorHAnsi"/>
            <w:sz w:val="24"/>
          </w:rPr>
          <w:delText>galaxy</w:delText>
        </w:r>
      </w:del>
      <w:del w:id="234" w:author="Scott Cole" w:date="2022-12-02T07:48:00Z">
        <w:r w:rsidRPr="00431F8B" w:rsidDel="0040374E">
          <w:rPr>
            <w:rFonts w:cstheme="minorHAnsi"/>
            <w:sz w:val="24"/>
          </w:rPr>
          <w:delText>.</w:delText>
        </w:r>
      </w:del>
    </w:p>
    <w:p w14:paraId="1E41D210" w14:textId="550064A4" w:rsidR="00F57E31" w:rsidRDefault="00F57E31" w:rsidP="00F57E31">
      <w:pPr>
        <w:rPr>
          <w:ins w:id="235" w:author="Scott Cole" w:date="2022-12-02T07:44:00Z"/>
          <w:rFonts w:cstheme="minorHAnsi"/>
          <w:sz w:val="24"/>
        </w:rPr>
      </w:pPr>
    </w:p>
    <w:p w14:paraId="0DFF2431" w14:textId="3081B504" w:rsidR="0040374E" w:rsidRPr="00431F8B" w:rsidDel="00F7578D" w:rsidRDefault="0040374E" w:rsidP="00F57E31">
      <w:pPr>
        <w:rPr>
          <w:del w:id="236" w:author="Scott Cole" w:date="2022-12-02T07:58:00Z"/>
          <w:rFonts w:cstheme="minorHAnsi"/>
          <w:sz w:val="24"/>
        </w:rPr>
      </w:pPr>
    </w:p>
    <w:p w14:paraId="5E246C21" w14:textId="32199885" w:rsidR="00F57E31" w:rsidRPr="00431F8B" w:rsidDel="00F7578D" w:rsidRDefault="00F57E31" w:rsidP="00F57E31">
      <w:pPr>
        <w:rPr>
          <w:moveFrom w:id="237" w:author="Scott Cole" w:date="2022-12-02T07:58:00Z"/>
          <w:rFonts w:cstheme="minorHAnsi"/>
          <w:sz w:val="24"/>
        </w:rPr>
      </w:pPr>
      <w:moveFromRangeStart w:id="238" w:author="Scott Cole" w:date="2022-12-02T07:58:00Z" w:name="move120860346"/>
      <w:moveFrom w:id="239" w:author="Scott Cole" w:date="2022-12-02T07:58:00Z">
        <w:r w:rsidRPr="00431F8B" w:rsidDel="00F7578D">
          <w:rPr>
            <w:rFonts w:cstheme="minorHAnsi"/>
            <w:sz w:val="24"/>
          </w:rPr>
          <w:t>As reports came in, it was hard not to panic. The eastern hemisphere had already reported a giant armada of alien spacecraft heading towards Earth on a collision course looking to be armed for war.</w:t>
        </w:r>
      </w:moveFrom>
    </w:p>
    <w:moveFromRangeEnd w:id="238"/>
    <w:p w14:paraId="3655104C" w14:textId="77777777" w:rsidR="00F57E31" w:rsidRPr="00431F8B" w:rsidRDefault="00F57E31" w:rsidP="00F57E31">
      <w:pPr>
        <w:rPr>
          <w:rFonts w:cstheme="minorHAnsi"/>
          <w:sz w:val="24"/>
        </w:rPr>
      </w:pPr>
    </w:p>
    <w:p w14:paraId="4086E764" w14:textId="77777777" w:rsidR="00F7578D" w:rsidRDefault="00F57E31" w:rsidP="00F57E31">
      <w:pPr>
        <w:rPr>
          <w:ins w:id="240" w:author="Scott Cole" w:date="2022-12-02T07:59:00Z"/>
          <w:rFonts w:cstheme="minorHAnsi"/>
          <w:sz w:val="24"/>
        </w:rPr>
      </w:pPr>
      <w:r w:rsidRPr="00431F8B">
        <w:rPr>
          <w:rFonts w:cstheme="minorHAnsi"/>
          <w:sz w:val="24"/>
        </w:rPr>
        <w:t xml:space="preserve">This was enough to cause panic and everyone. Luckily that information </w:t>
      </w:r>
      <w:proofErr w:type="gramStart"/>
      <w:r w:rsidRPr="00431F8B">
        <w:rPr>
          <w:rFonts w:cstheme="minorHAnsi"/>
          <w:sz w:val="24"/>
        </w:rPr>
        <w:t>didn’t</w:t>
      </w:r>
      <w:proofErr w:type="gramEnd"/>
      <w:r w:rsidRPr="00431F8B">
        <w:rPr>
          <w:rFonts w:cstheme="minorHAnsi"/>
          <w:sz w:val="24"/>
        </w:rPr>
        <w:t xml:space="preserve"> get spread widely because the Council had put a small filter in place to preempt information that could cause greater panic. </w:t>
      </w:r>
    </w:p>
    <w:p w14:paraId="30DD86A2" w14:textId="77777777" w:rsidR="00F7578D" w:rsidRDefault="00F7578D" w:rsidP="00F57E31">
      <w:pPr>
        <w:rPr>
          <w:ins w:id="241" w:author="Scott Cole" w:date="2022-12-02T07:59:00Z"/>
          <w:rFonts w:cstheme="minorHAnsi"/>
          <w:sz w:val="24"/>
        </w:rPr>
      </w:pPr>
    </w:p>
    <w:p w14:paraId="27D8C7FF" w14:textId="72A93134" w:rsidR="00F7578D" w:rsidRPr="00431F8B" w:rsidRDefault="00F57E31" w:rsidP="00F57E31">
      <w:pPr>
        <w:rPr>
          <w:rFonts w:cstheme="minorHAnsi"/>
          <w:sz w:val="24"/>
        </w:rPr>
      </w:pPr>
      <w:r w:rsidRPr="00431F8B">
        <w:rPr>
          <w:rFonts w:cstheme="minorHAnsi"/>
          <w:sz w:val="24"/>
        </w:rPr>
        <w:t xml:space="preserve">As if running out of water </w:t>
      </w:r>
      <w:proofErr w:type="gramStart"/>
      <w:r w:rsidRPr="00431F8B">
        <w:rPr>
          <w:rFonts w:cstheme="minorHAnsi"/>
          <w:sz w:val="24"/>
        </w:rPr>
        <w:t>wasn’t</w:t>
      </w:r>
      <w:proofErr w:type="gramEnd"/>
      <w:r w:rsidRPr="00431F8B">
        <w:rPr>
          <w:rFonts w:cstheme="minorHAnsi"/>
          <w:sz w:val="24"/>
        </w:rPr>
        <w:t xml:space="preserve"> a big enough reason to panic.</w:t>
      </w:r>
    </w:p>
    <w:p w14:paraId="6D9FF3F8" w14:textId="77777777" w:rsidR="00F57E31" w:rsidRPr="00431F8B" w:rsidRDefault="00F57E31" w:rsidP="00F57E31">
      <w:pPr>
        <w:rPr>
          <w:rFonts w:cstheme="minorHAnsi"/>
          <w:sz w:val="24"/>
        </w:rPr>
      </w:pPr>
    </w:p>
    <w:p w14:paraId="2C5F69CE" w14:textId="77777777" w:rsidR="00F57E31" w:rsidRPr="00431F8B" w:rsidRDefault="00F57E31" w:rsidP="00F57E31">
      <w:pPr>
        <w:rPr>
          <w:rFonts w:cstheme="minorHAnsi"/>
          <w:sz w:val="24"/>
        </w:rPr>
      </w:pPr>
      <w:r w:rsidRPr="00431F8B">
        <w:rPr>
          <w:rFonts w:cstheme="minorHAnsi"/>
          <w:sz w:val="24"/>
        </w:rPr>
        <w:t>Unfortunately, as reports started coming in from the Western hemisphere’s scanning branch it became clear there was even more reason to panic.</w:t>
      </w:r>
    </w:p>
    <w:p w14:paraId="636ACF49" w14:textId="77777777" w:rsidR="00F57E31" w:rsidRPr="00431F8B" w:rsidRDefault="00F57E31" w:rsidP="00F57E31">
      <w:pPr>
        <w:rPr>
          <w:rFonts w:cstheme="minorHAnsi"/>
          <w:sz w:val="24"/>
        </w:rPr>
      </w:pPr>
    </w:p>
    <w:p w14:paraId="139F205A" w14:textId="7D1C8413" w:rsidR="00F57E31" w:rsidRPr="00431F8B" w:rsidRDefault="00F57E31" w:rsidP="00F57E31">
      <w:pPr>
        <w:rPr>
          <w:rFonts w:cstheme="minorHAnsi"/>
          <w:sz w:val="24"/>
        </w:rPr>
      </w:pPr>
      <w:r w:rsidRPr="00431F8B">
        <w:rPr>
          <w:rFonts w:cstheme="minorHAnsi"/>
          <w:sz w:val="24"/>
        </w:rPr>
        <w:t xml:space="preserve">Approaching from </w:t>
      </w:r>
      <w:proofErr w:type="gramStart"/>
      <w:r w:rsidRPr="00431F8B">
        <w:rPr>
          <w:rFonts w:cstheme="minorHAnsi"/>
          <w:sz w:val="24"/>
        </w:rPr>
        <w:t>nearly the</w:t>
      </w:r>
      <w:proofErr w:type="gramEnd"/>
      <w:r w:rsidRPr="00431F8B">
        <w:rPr>
          <w:rFonts w:cstheme="minorHAnsi"/>
          <w:sz w:val="24"/>
        </w:rPr>
        <w:t xml:space="preserve"> </w:t>
      </w:r>
      <w:del w:id="242" w:author="Scott Cole" w:date="2022-12-02T08:00:00Z">
        <w:r w:rsidRPr="00431F8B" w:rsidDel="00F7578D">
          <w:rPr>
            <w:rFonts w:cstheme="minorHAnsi"/>
            <w:sz w:val="24"/>
          </w:rPr>
          <w:delText xml:space="preserve">same </w:delText>
        </w:r>
      </w:del>
      <w:ins w:id="243" w:author="Scott Cole" w:date="2022-12-02T08:00:00Z">
        <w:r w:rsidR="00F7578D">
          <w:rPr>
            <w:rFonts w:cstheme="minorHAnsi"/>
            <w:sz w:val="24"/>
          </w:rPr>
          <w:t>opposite</w:t>
        </w:r>
        <w:r w:rsidR="00F7578D" w:rsidRPr="00431F8B">
          <w:rPr>
            <w:rFonts w:cstheme="minorHAnsi"/>
            <w:sz w:val="24"/>
          </w:rPr>
          <w:t xml:space="preserve"> </w:t>
        </w:r>
      </w:ins>
      <w:r w:rsidRPr="00431F8B">
        <w:rPr>
          <w:rFonts w:cstheme="minorHAnsi"/>
          <w:sz w:val="24"/>
        </w:rPr>
        <w:t xml:space="preserve">vector on the other side of </w:t>
      </w:r>
      <w:r w:rsidR="00D05BBD">
        <w:rPr>
          <w:rFonts w:cstheme="minorHAnsi"/>
          <w:sz w:val="24"/>
        </w:rPr>
        <w:t xml:space="preserve">the </w:t>
      </w:r>
      <w:r w:rsidRPr="00431F8B">
        <w:rPr>
          <w:rFonts w:cstheme="minorHAnsi"/>
          <w:sz w:val="24"/>
        </w:rPr>
        <w:t>earth was another armada heading directly towards Earth and was only about 6 ½ minutes out from being able to destroy Earth from a very reasonable distance.</w:t>
      </w:r>
    </w:p>
    <w:p w14:paraId="5AA8E7B2" w14:textId="77777777" w:rsidR="00F57E31" w:rsidRPr="00431F8B" w:rsidRDefault="00F57E31" w:rsidP="00F57E31">
      <w:pPr>
        <w:rPr>
          <w:rFonts w:cstheme="minorHAnsi"/>
          <w:sz w:val="24"/>
        </w:rPr>
      </w:pPr>
    </w:p>
    <w:p w14:paraId="1CCD910D" w14:textId="1596787F" w:rsidR="00F57E31" w:rsidRPr="00431F8B" w:rsidRDefault="00DC2309" w:rsidP="00F57E31">
      <w:pPr>
        <w:rPr>
          <w:rFonts w:cstheme="minorHAnsi"/>
          <w:sz w:val="24"/>
        </w:rPr>
      </w:pPr>
      <w:r>
        <w:rPr>
          <w:rFonts w:cstheme="minorHAnsi"/>
          <w:sz w:val="24"/>
        </w:rPr>
        <w:t>&lt;&lt;</w:t>
      </w:r>
      <w:proofErr w:type="gramStart"/>
      <w:r>
        <w:rPr>
          <w:rFonts w:cstheme="minorHAnsi"/>
          <w:sz w:val="24"/>
        </w:rPr>
        <w:t>Appropriate</w:t>
      </w:r>
      <w:proofErr w:type="gramEnd"/>
      <w:r>
        <w:rPr>
          <w:rFonts w:cstheme="minorHAnsi"/>
          <w:sz w:val="24"/>
        </w:rPr>
        <w:t xml:space="preserve"> and Possibly Unique by Relatable Explicative&gt;&gt;</w:t>
      </w:r>
    </w:p>
    <w:p w14:paraId="15425D18" w14:textId="77777777" w:rsidR="00F57E31" w:rsidRPr="00431F8B" w:rsidRDefault="00F57E31" w:rsidP="00F57E31">
      <w:pPr>
        <w:rPr>
          <w:rFonts w:cstheme="minorHAnsi"/>
          <w:sz w:val="24"/>
        </w:rPr>
      </w:pPr>
    </w:p>
    <w:p w14:paraId="2DFA0C21" w14:textId="6E65D1A7" w:rsidR="00F57E31" w:rsidRPr="00431F8B" w:rsidRDefault="00545A34" w:rsidP="00F57E31">
      <w:pPr>
        <w:rPr>
          <w:rFonts w:cstheme="minorHAnsi"/>
          <w:sz w:val="24"/>
        </w:rPr>
      </w:pPr>
      <w:proofErr w:type="gramStart"/>
      <w:r>
        <w:rPr>
          <w:rFonts w:cstheme="minorHAnsi"/>
          <w:sz w:val="24"/>
        </w:rPr>
        <w:t>Wh</w:t>
      </w:r>
      <w:r w:rsidR="00F57E31" w:rsidRPr="00431F8B">
        <w:rPr>
          <w:rFonts w:cstheme="minorHAnsi"/>
          <w:sz w:val="24"/>
        </w:rPr>
        <w:t>at the hell</w:t>
      </w:r>
      <w:proofErr w:type="gramEnd"/>
      <w:r w:rsidR="00F57E31" w:rsidRPr="00431F8B">
        <w:rPr>
          <w:rFonts w:cstheme="minorHAnsi"/>
          <w:sz w:val="24"/>
        </w:rPr>
        <w:t xml:space="preserve"> are we going to do what the hell are we gonna do? What would you do?</w:t>
      </w:r>
    </w:p>
    <w:p w14:paraId="6CB0207B" w14:textId="77777777" w:rsidR="00F57E31" w:rsidRPr="00431F8B" w:rsidRDefault="00F57E31" w:rsidP="00F57E31">
      <w:pPr>
        <w:rPr>
          <w:rFonts w:cstheme="minorHAnsi"/>
          <w:sz w:val="24"/>
        </w:rPr>
      </w:pPr>
    </w:p>
    <w:p w14:paraId="3BDB0E5D" w14:textId="77777777" w:rsidR="00F57E31" w:rsidRPr="00431F8B" w:rsidRDefault="00F57E31" w:rsidP="00F57E31">
      <w:pPr>
        <w:rPr>
          <w:rFonts w:cstheme="minorHAnsi"/>
          <w:sz w:val="24"/>
        </w:rPr>
      </w:pPr>
      <w:r w:rsidRPr="00431F8B">
        <w:rPr>
          <w:rFonts w:cstheme="minorHAnsi"/>
          <w:sz w:val="24"/>
        </w:rPr>
        <w:t>The Blink generator needs 12 minutes to refresh, nearly shouting.</w:t>
      </w:r>
    </w:p>
    <w:p w14:paraId="5DC2CD0A" w14:textId="77777777" w:rsidR="00F57E31" w:rsidRPr="00431F8B" w:rsidRDefault="00F57E31" w:rsidP="00F57E31">
      <w:pPr>
        <w:rPr>
          <w:rFonts w:cstheme="minorHAnsi"/>
          <w:sz w:val="24"/>
        </w:rPr>
      </w:pPr>
    </w:p>
    <w:p w14:paraId="0E1FF00D" w14:textId="649969C3" w:rsidR="004150B2" w:rsidRPr="008E65A6" w:rsidRDefault="00545A34">
      <w:pPr>
        <w:rPr>
          <w:rFonts w:ascii="Verdana" w:hAnsi="Verdana" w:cstheme="minorHAnsi"/>
          <w:sz w:val="24"/>
        </w:rPr>
      </w:pPr>
      <w:r w:rsidRPr="008E65A6">
        <w:rPr>
          <w:rFonts w:ascii="Verdana" w:hAnsi="Verdana" w:cstheme="minorHAnsi"/>
          <w:sz w:val="24"/>
        </w:rPr>
        <w:t>Emergency</w:t>
      </w:r>
      <w:r w:rsidR="004150B2" w:rsidRPr="008E65A6">
        <w:rPr>
          <w:rFonts w:ascii="Verdana" w:hAnsi="Verdana" w:cstheme="minorHAnsi"/>
          <w:sz w:val="24"/>
        </w:rPr>
        <w:t xml:space="preserve"> protocols klaxon over the planet to sway panic</w:t>
      </w:r>
    </w:p>
    <w:p w14:paraId="3BE99791" w14:textId="039004EE" w:rsidR="004150B2" w:rsidRDefault="004150B2">
      <w:pPr>
        <w:rPr>
          <w:rFonts w:ascii="Verdana" w:hAnsi="Verdana" w:cstheme="minorHAnsi"/>
          <w:sz w:val="24"/>
        </w:rPr>
      </w:pPr>
    </w:p>
    <w:p w14:paraId="43168730" w14:textId="77777777" w:rsidR="00F57E31" w:rsidRPr="00431F8B" w:rsidRDefault="00F57E31" w:rsidP="00F57E31">
      <w:pPr>
        <w:rPr>
          <w:rFonts w:cstheme="minorHAnsi"/>
          <w:sz w:val="24"/>
        </w:rPr>
      </w:pPr>
      <w:r w:rsidRPr="00431F8B">
        <w:rPr>
          <w:rFonts w:cstheme="minorHAnsi"/>
          <w:sz w:val="24"/>
        </w:rPr>
        <w:t>We do now Kolt?</w:t>
      </w:r>
    </w:p>
    <w:p w14:paraId="524D24F6" w14:textId="77777777" w:rsidR="00F57E31" w:rsidRPr="00431F8B" w:rsidRDefault="00F57E31" w:rsidP="00F57E31">
      <w:pPr>
        <w:rPr>
          <w:rFonts w:cstheme="minorHAnsi"/>
          <w:sz w:val="24"/>
        </w:rPr>
      </w:pPr>
    </w:p>
    <w:p w14:paraId="748FDA1D" w14:textId="77777777" w:rsidR="00F57E31" w:rsidRPr="00431F8B" w:rsidRDefault="00F57E31" w:rsidP="00F57E31">
      <w:pPr>
        <w:rPr>
          <w:rFonts w:cstheme="minorHAnsi"/>
          <w:sz w:val="24"/>
        </w:rPr>
      </w:pPr>
      <w:r w:rsidRPr="00431F8B">
        <w:rPr>
          <w:rFonts w:cstheme="minorHAnsi"/>
          <w:sz w:val="24"/>
        </w:rPr>
        <w:t xml:space="preserve">We better figure out how to </w:t>
      </w:r>
      <w:proofErr w:type="gramStart"/>
      <w:r w:rsidRPr="00431F8B">
        <w:rPr>
          <w:rFonts w:cstheme="minorHAnsi"/>
          <w:sz w:val="24"/>
        </w:rPr>
        <w:t>optimize</w:t>
      </w:r>
      <w:proofErr w:type="gramEnd"/>
      <w:r w:rsidRPr="00431F8B">
        <w:rPr>
          <w:rFonts w:cstheme="minorHAnsi"/>
          <w:sz w:val="24"/>
        </w:rPr>
        <w:t xml:space="preserve"> the Blink generator. And fast. It looks like we </w:t>
      </w:r>
      <w:proofErr w:type="gramStart"/>
      <w:r w:rsidRPr="00431F8B">
        <w:rPr>
          <w:rFonts w:cstheme="minorHAnsi"/>
          <w:sz w:val="24"/>
        </w:rPr>
        <w:t>have to</w:t>
      </w:r>
      <w:proofErr w:type="gramEnd"/>
      <w:r w:rsidRPr="00431F8B">
        <w:rPr>
          <w:rFonts w:cstheme="minorHAnsi"/>
          <w:sz w:val="24"/>
        </w:rPr>
        <w:t xml:space="preserve"> do it in… Three minutes?</w:t>
      </w:r>
    </w:p>
    <w:p w14:paraId="4DAF8830" w14:textId="77777777" w:rsidR="00F57E31" w:rsidRPr="00431F8B" w:rsidRDefault="00F57E31" w:rsidP="00F57E31">
      <w:pPr>
        <w:rPr>
          <w:rFonts w:cstheme="minorHAnsi"/>
          <w:sz w:val="24"/>
        </w:rPr>
      </w:pPr>
    </w:p>
    <w:p w14:paraId="62088ACD" w14:textId="77777777" w:rsidR="00F57E31" w:rsidRPr="00431F8B" w:rsidRDefault="00F57E31" w:rsidP="00F57E31">
      <w:pPr>
        <w:rPr>
          <w:rFonts w:cstheme="minorHAnsi"/>
          <w:sz w:val="24"/>
        </w:rPr>
      </w:pPr>
      <w:r w:rsidRPr="00431F8B">
        <w:rPr>
          <w:rFonts w:cstheme="minorHAnsi"/>
          <w:sz w:val="24"/>
        </w:rPr>
        <w:t>It is not right Solomon?</w:t>
      </w:r>
    </w:p>
    <w:p w14:paraId="7CC1D3DA" w14:textId="77777777" w:rsidR="00F57E31" w:rsidRPr="00431F8B" w:rsidRDefault="00F57E31" w:rsidP="00F57E31">
      <w:pPr>
        <w:rPr>
          <w:rFonts w:cstheme="minorHAnsi"/>
          <w:sz w:val="24"/>
        </w:rPr>
      </w:pPr>
    </w:p>
    <w:p w14:paraId="32E95C4A" w14:textId="2C9DD0D1" w:rsidR="00F57E31" w:rsidRPr="00431F8B" w:rsidRDefault="00F57E31" w:rsidP="00F57E31">
      <w:pPr>
        <w:rPr>
          <w:rFonts w:cstheme="minorHAnsi"/>
          <w:sz w:val="24"/>
        </w:rPr>
      </w:pPr>
      <w:r w:rsidRPr="00431F8B">
        <w:rPr>
          <w:rFonts w:cstheme="minorHAnsi"/>
          <w:sz w:val="24"/>
        </w:rPr>
        <w:t xml:space="preserve">We </w:t>
      </w:r>
      <w:proofErr w:type="gramStart"/>
      <w:r w:rsidRPr="00431F8B">
        <w:rPr>
          <w:rFonts w:cstheme="minorHAnsi"/>
          <w:sz w:val="24"/>
        </w:rPr>
        <w:t>haven’t</w:t>
      </w:r>
      <w:proofErr w:type="gramEnd"/>
      <w:r w:rsidRPr="00431F8B">
        <w:rPr>
          <w:rFonts w:cstheme="minorHAnsi"/>
          <w:sz w:val="24"/>
        </w:rPr>
        <w:t xml:space="preserve"> done the final analysis yet but it appears that these ships are as </w:t>
      </w:r>
      <w:r w:rsidR="0037035D">
        <w:rPr>
          <w:rFonts w:cstheme="minorHAnsi"/>
          <w:sz w:val="24"/>
        </w:rPr>
        <w:t>surprised</w:t>
      </w:r>
      <w:r w:rsidRPr="00431F8B">
        <w:rPr>
          <w:rFonts w:cstheme="minorHAnsi"/>
          <w:sz w:val="24"/>
        </w:rPr>
        <w:t xml:space="preserve"> by our appearing in the middle of </w:t>
      </w:r>
      <w:r w:rsidR="00545A34" w:rsidRPr="00431F8B">
        <w:rPr>
          <w:rFonts w:cstheme="minorHAnsi"/>
          <w:sz w:val="24"/>
        </w:rPr>
        <w:t>their</w:t>
      </w:r>
      <w:r w:rsidRPr="00431F8B">
        <w:rPr>
          <w:rFonts w:cstheme="minorHAnsi"/>
          <w:sz w:val="24"/>
        </w:rPr>
        <w:t xml:space="preserve"> war as we are to be here.</w:t>
      </w:r>
    </w:p>
    <w:p w14:paraId="3D8653BB" w14:textId="77777777" w:rsidR="00F57E31" w:rsidRPr="00431F8B" w:rsidRDefault="00F57E31" w:rsidP="00F57E31">
      <w:pPr>
        <w:rPr>
          <w:rFonts w:cstheme="minorHAnsi"/>
          <w:sz w:val="24"/>
        </w:rPr>
      </w:pPr>
    </w:p>
    <w:p w14:paraId="65470665" w14:textId="77777777" w:rsidR="00F57E31" w:rsidRPr="00431F8B" w:rsidRDefault="00F57E31" w:rsidP="00F57E31">
      <w:pPr>
        <w:rPr>
          <w:rFonts w:cstheme="minorHAnsi"/>
          <w:sz w:val="24"/>
        </w:rPr>
      </w:pPr>
      <w:proofErr w:type="gramStart"/>
      <w:r w:rsidRPr="00431F8B">
        <w:rPr>
          <w:rFonts w:cstheme="minorHAnsi"/>
          <w:sz w:val="24"/>
        </w:rPr>
        <w:t>Shit</w:t>
      </w:r>
      <w:proofErr w:type="gramEnd"/>
      <w:r w:rsidRPr="00431F8B">
        <w:rPr>
          <w:rFonts w:cstheme="minorHAnsi"/>
          <w:sz w:val="24"/>
        </w:rPr>
        <w:t>!</w:t>
      </w:r>
    </w:p>
    <w:p w14:paraId="70CD4C3F" w14:textId="77777777" w:rsidR="00F57E31" w:rsidRPr="00431F8B" w:rsidRDefault="00F57E31" w:rsidP="00F57E31">
      <w:pPr>
        <w:rPr>
          <w:rFonts w:cstheme="minorHAnsi"/>
          <w:sz w:val="24"/>
        </w:rPr>
      </w:pPr>
    </w:p>
    <w:p w14:paraId="0EF2FAE3" w14:textId="77777777" w:rsidR="00F57E31" w:rsidRPr="00431F8B" w:rsidRDefault="00F57E31" w:rsidP="00F57E31">
      <w:pPr>
        <w:rPr>
          <w:rFonts w:cstheme="minorHAnsi"/>
          <w:sz w:val="24"/>
        </w:rPr>
      </w:pPr>
      <w:r w:rsidRPr="00431F8B">
        <w:rPr>
          <w:rFonts w:cstheme="minorHAnsi"/>
          <w:sz w:val="24"/>
        </w:rPr>
        <w:t>OK.</w:t>
      </w:r>
    </w:p>
    <w:p w14:paraId="1A8F7C75" w14:textId="77777777" w:rsidR="00F57E31" w:rsidRPr="00431F8B" w:rsidRDefault="00F57E31" w:rsidP="00F57E31">
      <w:pPr>
        <w:rPr>
          <w:rFonts w:cstheme="minorHAnsi"/>
          <w:sz w:val="24"/>
        </w:rPr>
      </w:pPr>
    </w:p>
    <w:p w14:paraId="0DA64B81" w14:textId="24D3A94C" w:rsidR="00F57E31" w:rsidRPr="00431F8B" w:rsidRDefault="00F57E31" w:rsidP="00F57E31">
      <w:pPr>
        <w:rPr>
          <w:rFonts w:cstheme="minorHAnsi"/>
          <w:sz w:val="24"/>
        </w:rPr>
      </w:pPr>
      <w:r w:rsidRPr="00431F8B">
        <w:rPr>
          <w:rFonts w:cstheme="minorHAnsi"/>
          <w:sz w:val="24"/>
        </w:rPr>
        <w:t xml:space="preserve">Use the overdrive </w:t>
      </w:r>
      <w:r w:rsidR="00D05BBD">
        <w:rPr>
          <w:rFonts w:cstheme="minorHAnsi"/>
          <w:sz w:val="24"/>
        </w:rPr>
        <w:t>converter</w:t>
      </w:r>
      <w:r w:rsidRPr="00431F8B">
        <w:rPr>
          <w:rFonts w:cstheme="minorHAnsi"/>
          <w:sz w:val="24"/>
        </w:rPr>
        <w:t xml:space="preserve">! But it </w:t>
      </w:r>
      <w:proofErr w:type="gramStart"/>
      <w:r w:rsidR="00545A34" w:rsidRPr="00431F8B">
        <w:rPr>
          <w:rFonts w:cstheme="minorHAnsi"/>
          <w:sz w:val="24"/>
        </w:rPr>
        <w:t>hasn’t</w:t>
      </w:r>
      <w:proofErr w:type="gramEnd"/>
      <w:r w:rsidRPr="00431F8B">
        <w:rPr>
          <w:rFonts w:cstheme="minorHAnsi"/>
          <w:sz w:val="24"/>
        </w:rPr>
        <w:t xml:space="preserve"> been tested fully!</w:t>
      </w:r>
    </w:p>
    <w:p w14:paraId="3FAB53C7" w14:textId="77777777" w:rsidR="00F57E31" w:rsidRPr="00431F8B" w:rsidRDefault="00F57E31" w:rsidP="00F57E31">
      <w:pPr>
        <w:rPr>
          <w:rFonts w:cstheme="minorHAnsi"/>
          <w:sz w:val="24"/>
        </w:rPr>
      </w:pPr>
    </w:p>
    <w:p w14:paraId="2AB9D0D0" w14:textId="6712921D" w:rsidR="00F57E31" w:rsidRPr="00431F8B" w:rsidRDefault="00F57E31" w:rsidP="00F57E31">
      <w:pPr>
        <w:rPr>
          <w:rFonts w:cstheme="minorHAnsi"/>
          <w:sz w:val="24"/>
        </w:rPr>
      </w:pPr>
      <w:r w:rsidRPr="00431F8B">
        <w:rPr>
          <w:rFonts w:cstheme="minorHAnsi"/>
          <w:sz w:val="24"/>
        </w:rPr>
        <w:t xml:space="preserve">No choice… either that or hope these aliens, with </w:t>
      </w:r>
      <w:r w:rsidR="00545A34" w:rsidRPr="00431F8B">
        <w:rPr>
          <w:rFonts w:cstheme="minorHAnsi"/>
          <w:sz w:val="24"/>
        </w:rPr>
        <w:t>armadas</w:t>
      </w:r>
      <w:r w:rsidRPr="00431F8B">
        <w:rPr>
          <w:rFonts w:cstheme="minorHAnsi"/>
          <w:sz w:val="24"/>
        </w:rPr>
        <w:t xml:space="preserve"> both bigger than Earth</w:t>
      </w:r>
      <w:r w:rsidR="00D05BBD">
        <w:rPr>
          <w:rFonts w:cstheme="minorHAnsi"/>
          <w:sz w:val="24"/>
        </w:rPr>
        <w:t>,</w:t>
      </w:r>
      <w:r w:rsidRPr="00431F8B">
        <w:rPr>
          <w:rFonts w:cstheme="minorHAnsi"/>
          <w:sz w:val="24"/>
        </w:rPr>
        <w:t xml:space="preserve"> will just wait?</w:t>
      </w:r>
    </w:p>
    <w:p w14:paraId="358C7509" w14:textId="77777777" w:rsidR="00F57E31" w:rsidRPr="00431F8B" w:rsidRDefault="00F57E31" w:rsidP="00F57E31">
      <w:pPr>
        <w:rPr>
          <w:rFonts w:cstheme="minorHAnsi"/>
          <w:sz w:val="24"/>
        </w:rPr>
      </w:pPr>
    </w:p>
    <w:p w14:paraId="687299F5" w14:textId="6FACFBF0" w:rsidR="00F57E31" w:rsidRPr="00431F8B" w:rsidRDefault="00F57E31" w:rsidP="00F57E31">
      <w:pPr>
        <w:rPr>
          <w:rFonts w:cstheme="minorHAnsi"/>
          <w:sz w:val="24"/>
        </w:rPr>
      </w:pPr>
      <w:r w:rsidRPr="00431F8B">
        <w:rPr>
          <w:rFonts w:cstheme="minorHAnsi"/>
          <w:sz w:val="24"/>
        </w:rPr>
        <w:t xml:space="preserve">No NO </w:t>
      </w:r>
      <w:r w:rsidR="00AA1622" w:rsidRPr="00431F8B">
        <w:rPr>
          <w:rFonts w:cstheme="minorHAnsi"/>
          <w:sz w:val="24"/>
        </w:rPr>
        <w:t>No!</w:t>
      </w:r>
      <w:r w:rsidRPr="00431F8B">
        <w:rPr>
          <w:rFonts w:cstheme="minorHAnsi"/>
          <w:sz w:val="24"/>
        </w:rPr>
        <w:t xml:space="preserve"> Fuck that!</w:t>
      </w:r>
    </w:p>
    <w:p w14:paraId="0F8934FB" w14:textId="77777777" w:rsidR="00F57E31" w:rsidRPr="00431F8B" w:rsidRDefault="00F57E31" w:rsidP="00F57E31">
      <w:pPr>
        <w:rPr>
          <w:rFonts w:cstheme="minorHAnsi"/>
          <w:sz w:val="24"/>
        </w:rPr>
      </w:pPr>
    </w:p>
    <w:p w14:paraId="1DC24705" w14:textId="77777777" w:rsidR="00F57E31" w:rsidRPr="00431F8B" w:rsidRDefault="00F57E31" w:rsidP="00F57E31">
      <w:pPr>
        <w:rPr>
          <w:rFonts w:cstheme="minorHAnsi"/>
          <w:sz w:val="24"/>
        </w:rPr>
      </w:pPr>
      <w:r w:rsidRPr="00431F8B">
        <w:rPr>
          <w:rFonts w:cstheme="minorHAnsi"/>
          <w:sz w:val="24"/>
        </w:rPr>
        <w:t>Do it Solomon. Do it now.</w:t>
      </w:r>
    </w:p>
    <w:p w14:paraId="412B4962" w14:textId="77777777" w:rsidR="00F57E31" w:rsidRPr="00431F8B" w:rsidRDefault="00F57E31" w:rsidP="00F57E31">
      <w:pPr>
        <w:rPr>
          <w:rFonts w:cstheme="minorHAnsi"/>
          <w:sz w:val="24"/>
        </w:rPr>
      </w:pPr>
    </w:p>
    <w:p w14:paraId="34AB01C7" w14:textId="77777777" w:rsidR="00F57E31" w:rsidRPr="00431F8B" w:rsidRDefault="00F57E31" w:rsidP="00F57E31">
      <w:pPr>
        <w:rPr>
          <w:rFonts w:cstheme="minorHAnsi"/>
          <w:sz w:val="24"/>
        </w:rPr>
      </w:pPr>
      <w:r w:rsidRPr="00431F8B">
        <w:rPr>
          <w:rFonts w:cstheme="minorHAnsi"/>
          <w:sz w:val="24"/>
        </w:rPr>
        <w:t>As you wish.</w:t>
      </w:r>
    </w:p>
    <w:p w14:paraId="1F700C95" w14:textId="77777777" w:rsidR="00F57E31" w:rsidRPr="00431F8B" w:rsidRDefault="00F57E31" w:rsidP="00F57E31">
      <w:pPr>
        <w:rPr>
          <w:rFonts w:cstheme="minorHAnsi"/>
          <w:sz w:val="24"/>
        </w:rPr>
      </w:pPr>
    </w:p>
    <w:p w14:paraId="289F6913" w14:textId="6F88F78E" w:rsidR="00F57E31" w:rsidRPr="00431F8B" w:rsidRDefault="00F57E31" w:rsidP="00F57E31">
      <w:pPr>
        <w:rPr>
          <w:rFonts w:cstheme="minorHAnsi"/>
          <w:sz w:val="24"/>
        </w:rPr>
      </w:pPr>
      <w:r w:rsidRPr="00431F8B">
        <w:rPr>
          <w:rFonts w:cstheme="minorHAnsi"/>
          <w:sz w:val="24"/>
        </w:rPr>
        <w:t xml:space="preserve">As the </w:t>
      </w:r>
      <w:del w:id="244" w:author="Scott Cole" w:date="2022-12-01T09:33:00Z">
        <w:r w:rsidR="0037035D" w:rsidDel="001D5C4A">
          <w:rPr>
            <w:rFonts w:cstheme="minorHAnsi"/>
            <w:sz w:val="24"/>
          </w:rPr>
          <w:delText>seconds</w:delText>
        </w:r>
        <w:r w:rsidRPr="00431F8B" w:rsidDel="001D5C4A">
          <w:rPr>
            <w:rFonts w:cstheme="minorHAnsi"/>
            <w:sz w:val="24"/>
          </w:rPr>
          <w:delText xml:space="preserve"> </w:delText>
        </w:r>
      </w:del>
      <w:ins w:id="245" w:author="Scott Cole" w:date="2022-12-01T09:33:00Z">
        <w:r w:rsidR="001D5C4A">
          <w:rPr>
            <w:rFonts w:cstheme="minorHAnsi"/>
            <w:sz w:val="24"/>
          </w:rPr>
          <w:t>seconds</w:t>
        </w:r>
        <w:r w:rsidR="001D5C4A" w:rsidRPr="00431F8B">
          <w:rPr>
            <w:rFonts w:cstheme="minorHAnsi"/>
            <w:sz w:val="24"/>
          </w:rPr>
          <w:t xml:space="preserve"> </w:t>
        </w:r>
      </w:ins>
      <w:r w:rsidRPr="00431F8B">
        <w:rPr>
          <w:rFonts w:cstheme="minorHAnsi"/>
          <w:sz w:val="24"/>
        </w:rPr>
        <w:t>pass, the overdrive system drains the oceans</w:t>
      </w:r>
      <w:ins w:id="246" w:author="Scott Cole" w:date="2022-12-01T09:36:00Z">
        <w:r w:rsidR="001D5C4A">
          <w:rPr>
            <w:rFonts w:cstheme="minorHAnsi"/>
            <w:sz w:val="24"/>
          </w:rPr>
          <w:t>,</w:t>
        </w:r>
      </w:ins>
      <w:r w:rsidRPr="00431F8B">
        <w:rPr>
          <w:rFonts w:cstheme="minorHAnsi"/>
          <w:sz w:val="24"/>
        </w:rPr>
        <w:t xml:space="preserve"> consumes magma</w:t>
      </w:r>
      <w:r w:rsidR="00D05BBD">
        <w:rPr>
          <w:rFonts w:cstheme="minorHAnsi"/>
          <w:sz w:val="24"/>
        </w:rPr>
        <w:t>,</w:t>
      </w:r>
      <w:r w:rsidRPr="00431F8B">
        <w:rPr>
          <w:rFonts w:cstheme="minorHAnsi"/>
          <w:sz w:val="24"/>
        </w:rPr>
        <w:t xml:space="preserve"> and finally reaches 83% charged</w:t>
      </w:r>
      <w:ins w:id="247" w:author="Scott Cole" w:date="2022-12-01T09:36:00Z">
        <w:r w:rsidR="001D5C4A">
          <w:rPr>
            <w:rFonts w:cstheme="minorHAnsi"/>
            <w:sz w:val="24"/>
          </w:rPr>
          <w:t xml:space="preserve">; just enough for a short </w:t>
        </w:r>
      </w:ins>
      <w:ins w:id="248" w:author="Scott Cole" w:date="2022-12-01T09:37:00Z">
        <w:r w:rsidR="001D5C4A">
          <w:rPr>
            <w:rFonts w:cstheme="minorHAnsi"/>
            <w:sz w:val="24"/>
          </w:rPr>
          <w:t xml:space="preserve">emergency </w:t>
        </w:r>
      </w:ins>
      <w:ins w:id="249" w:author="Scott Cole" w:date="2022-12-01T09:36:00Z">
        <w:r w:rsidR="001D5C4A">
          <w:rPr>
            <w:rFonts w:cstheme="minorHAnsi"/>
            <w:sz w:val="24"/>
          </w:rPr>
          <w:t>jump.</w:t>
        </w:r>
      </w:ins>
      <w:del w:id="250" w:author="Scott Cole" w:date="2022-12-01T09:36:00Z">
        <w:r w:rsidRPr="00431F8B" w:rsidDel="001D5C4A">
          <w:rPr>
            <w:rFonts w:cstheme="minorHAnsi"/>
            <w:sz w:val="24"/>
          </w:rPr>
          <w:delText>.</w:delText>
        </w:r>
      </w:del>
    </w:p>
    <w:p w14:paraId="068ED98B" w14:textId="03C4CB3C" w:rsidR="00F57E31" w:rsidRDefault="00F57E31" w:rsidP="00F57E31">
      <w:pPr>
        <w:rPr>
          <w:rFonts w:cstheme="minorHAnsi"/>
          <w:sz w:val="24"/>
        </w:rPr>
      </w:pPr>
    </w:p>
    <w:p w14:paraId="2FB57DC3" w14:textId="77777777" w:rsidR="00F57E31" w:rsidRPr="00431F8B" w:rsidRDefault="00F57E31" w:rsidP="00F57E31">
      <w:pPr>
        <w:rPr>
          <w:rFonts w:cstheme="minorHAnsi"/>
          <w:sz w:val="24"/>
        </w:rPr>
      </w:pPr>
    </w:p>
    <w:p w14:paraId="2A4D4171" w14:textId="7AE71296" w:rsidR="00CC28DA" w:rsidRPr="008E65A6" w:rsidRDefault="00CC28DA">
      <w:pPr>
        <w:rPr>
          <w:rFonts w:ascii="Verdana" w:hAnsi="Verdana" w:cstheme="minorHAnsi"/>
          <w:sz w:val="24"/>
        </w:rPr>
      </w:pPr>
    </w:p>
    <w:p w14:paraId="0DC0F629" w14:textId="4719414F" w:rsidR="00CC28DA" w:rsidRPr="008E65A6" w:rsidRDefault="00CC28DA" w:rsidP="00425BFE">
      <w:pPr>
        <w:pStyle w:val="Heading1"/>
        <w:rPr>
          <w:rFonts w:ascii="Verdana" w:hAnsi="Verdana" w:cstheme="minorHAnsi"/>
          <w:sz w:val="24"/>
        </w:rPr>
      </w:pPr>
      <w:r w:rsidRPr="008E65A6">
        <w:rPr>
          <w:rFonts w:ascii="Verdana" w:hAnsi="Verdana" w:cstheme="minorHAnsi"/>
          <w:sz w:val="24"/>
        </w:rPr>
        <w:lastRenderedPageBreak/>
        <w:t>2</w:t>
      </w:r>
      <w:r w:rsidRPr="008E65A6">
        <w:rPr>
          <w:rFonts w:ascii="Verdana" w:hAnsi="Verdana" w:cstheme="minorHAnsi"/>
          <w:sz w:val="24"/>
          <w:vertAlign w:val="superscript"/>
        </w:rPr>
        <w:t>nd</w:t>
      </w:r>
      <w:r w:rsidRPr="008E65A6">
        <w:rPr>
          <w:rFonts w:ascii="Verdana" w:hAnsi="Verdana" w:cstheme="minorHAnsi"/>
          <w:sz w:val="24"/>
        </w:rPr>
        <w:t xml:space="preserve"> Blink</w:t>
      </w:r>
    </w:p>
    <w:p w14:paraId="34EDFBD9" w14:textId="76AC7B2A" w:rsidR="00CC28DA" w:rsidRPr="008E65A6" w:rsidRDefault="00CC28DA">
      <w:pPr>
        <w:rPr>
          <w:rFonts w:ascii="Verdana" w:hAnsi="Verdana" w:cstheme="minorHAnsi"/>
          <w:sz w:val="24"/>
        </w:rPr>
      </w:pPr>
      <w:r w:rsidRPr="008E65A6">
        <w:rPr>
          <w:rFonts w:ascii="Verdana" w:hAnsi="Verdana" w:cstheme="minorHAnsi"/>
          <w:sz w:val="24"/>
        </w:rPr>
        <w:t xml:space="preserve">Emergency Blink procedure kills 137 thousand due to </w:t>
      </w:r>
      <w:r w:rsidR="00D05BBD">
        <w:rPr>
          <w:rFonts w:ascii="Verdana" w:hAnsi="Verdana" w:cstheme="minorHAnsi"/>
          <w:sz w:val="24"/>
        </w:rPr>
        <w:t xml:space="preserve">an </w:t>
      </w:r>
      <w:r w:rsidRPr="008E65A6">
        <w:rPr>
          <w:rFonts w:ascii="Verdana" w:hAnsi="Verdana" w:cstheme="minorHAnsi"/>
          <w:sz w:val="24"/>
        </w:rPr>
        <w:t xml:space="preserve">unadjusted </w:t>
      </w:r>
      <w:r w:rsidR="00F57E31">
        <w:rPr>
          <w:rFonts w:ascii="Verdana" w:hAnsi="Verdana" w:cstheme="minorHAnsi"/>
          <w:sz w:val="24"/>
        </w:rPr>
        <w:t xml:space="preserve">populace </w:t>
      </w:r>
      <w:r w:rsidRPr="008E65A6">
        <w:rPr>
          <w:rFonts w:ascii="Verdana" w:hAnsi="Verdana" w:cstheme="minorHAnsi"/>
          <w:sz w:val="24"/>
        </w:rPr>
        <w:t xml:space="preserve">from </w:t>
      </w:r>
      <w:r w:rsidR="00D05BBD">
        <w:rPr>
          <w:rFonts w:ascii="Verdana" w:hAnsi="Verdana" w:cstheme="minorHAnsi"/>
          <w:sz w:val="24"/>
        </w:rPr>
        <w:t xml:space="preserve">the </w:t>
      </w:r>
      <w:del w:id="251" w:author="Scott Cole" w:date="2022-12-01T09:56:00Z">
        <w:r w:rsidRPr="008E65A6" w:rsidDel="005A4D84">
          <w:rPr>
            <w:rFonts w:ascii="Verdana" w:hAnsi="Verdana" w:cstheme="minorHAnsi"/>
            <w:sz w:val="24"/>
          </w:rPr>
          <w:delText>previous</w:delText>
        </w:r>
      </w:del>
      <w:ins w:id="252" w:author="Scott Cole" w:date="2022-12-01T09:56:00Z">
        <w:r w:rsidR="005A4D84" w:rsidRPr="008E65A6">
          <w:rPr>
            <w:rFonts w:ascii="Verdana" w:hAnsi="Verdana" w:cstheme="minorHAnsi"/>
            <w:sz w:val="24"/>
          </w:rPr>
          <w:t>earlier</w:t>
        </w:r>
      </w:ins>
      <w:r w:rsidRPr="008E65A6">
        <w:rPr>
          <w:rFonts w:ascii="Verdana" w:hAnsi="Verdana" w:cstheme="minorHAnsi"/>
          <w:sz w:val="24"/>
        </w:rPr>
        <w:t xml:space="preserve"> Blink.</w:t>
      </w:r>
    </w:p>
    <w:p w14:paraId="000CECDA" w14:textId="77777777" w:rsidR="004150B2" w:rsidRPr="008E65A6" w:rsidRDefault="004150B2">
      <w:pPr>
        <w:rPr>
          <w:rFonts w:ascii="Verdana" w:hAnsi="Verdana" w:cstheme="minorHAnsi"/>
          <w:sz w:val="24"/>
        </w:rPr>
      </w:pPr>
    </w:p>
    <w:p w14:paraId="4FAB1AEC" w14:textId="7552AEE8" w:rsidR="00CC28DA" w:rsidRPr="008E65A6" w:rsidRDefault="00CC28DA">
      <w:pPr>
        <w:rPr>
          <w:rFonts w:ascii="Verdana" w:hAnsi="Verdana" w:cstheme="minorHAnsi"/>
          <w:sz w:val="24"/>
        </w:rPr>
      </w:pPr>
      <w:r w:rsidRPr="008E65A6">
        <w:rPr>
          <w:rFonts w:ascii="Verdana" w:hAnsi="Verdana" w:cstheme="minorHAnsi"/>
          <w:sz w:val="24"/>
        </w:rPr>
        <w:t>Earth Blinks to the dark side of the small water twin planet.</w:t>
      </w:r>
    </w:p>
    <w:p w14:paraId="130D8430" w14:textId="13604C98" w:rsidR="00CC28DA" w:rsidRDefault="00CC28DA">
      <w:pPr>
        <w:rPr>
          <w:rFonts w:ascii="Verdana" w:hAnsi="Verdana" w:cstheme="minorHAnsi"/>
          <w:sz w:val="24"/>
        </w:rPr>
      </w:pPr>
    </w:p>
    <w:p w14:paraId="5AAEF12B" w14:textId="77777777" w:rsidR="00F57E31" w:rsidRPr="00431F8B" w:rsidRDefault="00F57E31" w:rsidP="00F57E31">
      <w:pPr>
        <w:rPr>
          <w:rFonts w:cstheme="minorHAnsi"/>
          <w:sz w:val="24"/>
        </w:rPr>
      </w:pPr>
      <w:r w:rsidRPr="00431F8B">
        <w:rPr>
          <w:rFonts w:cstheme="minorHAnsi"/>
          <w:sz w:val="24"/>
        </w:rPr>
        <w:t>The good news is that it worked and Earth and all its inhabitants slotted very nicely into a satellite orbit over one of the swirling pink luminescent hurricanes bigger than Jupiter from back home.</w:t>
      </w:r>
    </w:p>
    <w:p w14:paraId="0466F4B6" w14:textId="77777777" w:rsidR="00F57E31" w:rsidRPr="00431F8B" w:rsidRDefault="00F57E31" w:rsidP="00F57E31">
      <w:pPr>
        <w:rPr>
          <w:rFonts w:cstheme="minorHAnsi"/>
          <w:sz w:val="24"/>
        </w:rPr>
      </w:pPr>
    </w:p>
    <w:p w14:paraId="7CC6A7C8" w14:textId="77777777" w:rsidR="00F57E31" w:rsidRPr="00431F8B" w:rsidRDefault="00F57E31" w:rsidP="00F57E31">
      <w:pPr>
        <w:rPr>
          <w:rFonts w:cstheme="minorHAnsi"/>
          <w:sz w:val="24"/>
        </w:rPr>
      </w:pPr>
      <w:r w:rsidRPr="00431F8B">
        <w:rPr>
          <w:rFonts w:cstheme="minorHAnsi"/>
          <w:sz w:val="24"/>
        </w:rPr>
        <w:t>This was the second planet of swirling sparkling pink atmosphere of storms of unfathomable strength.</w:t>
      </w:r>
    </w:p>
    <w:p w14:paraId="6C1F904D" w14:textId="77777777" w:rsidR="00F57E31" w:rsidRPr="00431F8B" w:rsidRDefault="00F57E31" w:rsidP="00F57E31">
      <w:pPr>
        <w:rPr>
          <w:rFonts w:cstheme="minorHAnsi"/>
          <w:sz w:val="24"/>
        </w:rPr>
      </w:pPr>
    </w:p>
    <w:p w14:paraId="11EFC280" w14:textId="77777777" w:rsidR="00F57E31" w:rsidRPr="00431F8B" w:rsidRDefault="00F57E31" w:rsidP="00F57E31">
      <w:pPr>
        <w:rPr>
          <w:rFonts w:cstheme="minorHAnsi"/>
          <w:sz w:val="24"/>
        </w:rPr>
      </w:pPr>
      <w:r w:rsidRPr="00431F8B">
        <w:rPr>
          <w:rFonts w:cstheme="minorHAnsi"/>
          <w:sz w:val="24"/>
        </w:rPr>
        <w:t>For the moment we had effectively hidden Earth from those warring fleets. There was no question they were here for water too.</w:t>
      </w:r>
    </w:p>
    <w:p w14:paraId="36056AF6" w14:textId="77777777" w:rsidR="00F57E31" w:rsidRPr="00431F8B" w:rsidRDefault="00F57E31" w:rsidP="00F57E31">
      <w:pPr>
        <w:rPr>
          <w:rFonts w:cstheme="minorHAnsi"/>
          <w:sz w:val="24"/>
        </w:rPr>
      </w:pPr>
    </w:p>
    <w:p w14:paraId="08E53DA1" w14:textId="77777777" w:rsidR="00F57E31" w:rsidRPr="00431F8B" w:rsidRDefault="00F57E31" w:rsidP="00F57E31">
      <w:pPr>
        <w:rPr>
          <w:rFonts w:cstheme="minorHAnsi"/>
          <w:sz w:val="24"/>
        </w:rPr>
      </w:pPr>
      <w:r w:rsidRPr="00431F8B">
        <w:rPr>
          <w:rFonts w:cstheme="minorHAnsi"/>
          <w:sz w:val="24"/>
        </w:rPr>
        <w:t>Our systems drained and refined the atmosphere via collector towers littered around Earth for this very purpose – to restore water to earth.</w:t>
      </w:r>
    </w:p>
    <w:p w14:paraId="5D7A104B" w14:textId="77777777" w:rsidR="00F57E31" w:rsidRPr="00431F8B" w:rsidRDefault="00F57E31" w:rsidP="00F57E31">
      <w:pPr>
        <w:rPr>
          <w:rFonts w:cstheme="minorHAnsi"/>
          <w:sz w:val="24"/>
        </w:rPr>
      </w:pPr>
    </w:p>
    <w:p w14:paraId="2ED0000A" w14:textId="1B2C110B" w:rsidR="00F57E31" w:rsidRPr="00431F8B" w:rsidRDefault="00F57E31" w:rsidP="00F57E31">
      <w:pPr>
        <w:rPr>
          <w:rFonts w:cstheme="minorHAnsi"/>
          <w:sz w:val="24"/>
        </w:rPr>
      </w:pPr>
      <w:r w:rsidRPr="00431F8B">
        <w:rPr>
          <w:rFonts w:cstheme="minorHAnsi"/>
          <w:sz w:val="24"/>
        </w:rPr>
        <w:t xml:space="preserve">The analysis was complete and despite the alien taste and pink sparkly afterglow people got from drinking it, it was effectively water and, for the moment, humanity could </w:t>
      </w:r>
      <w:del w:id="253" w:author="Scott Cole" w:date="2022-12-01T09:57:00Z">
        <w:r w:rsidRPr="00431F8B" w:rsidDel="005A4D84">
          <w:rPr>
            <w:rFonts w:cstheme="minorHAnsi"/>
            <w:sz w:val="24"/>
          </w:rPr>
          <w:delText xml:space="preserve">breathe a </w:delText>
        </w:r>
        <w:r w:rsidR="00AA1622" w:rsidRPr="00431F8B" w:rsidDel="005A4D84">
          <w:rPr>
            <w:rFonts w:cstheme="minorHAnsi"/>
            <w:sz w:val="24"/>
          </w:rPr>
          <w:delText>sigh</w:delText>
        </w:r>
        <w:r w:rsidRPr="00431F8B" w:rsidDel="005A4D84">
          <w:rPr>
            <w:rFonts w:cstheme="minorHAnsi"/>
            <w:sz w:val="24"/>
          </w:rPr>
          <w:delText xml:space="preserve"> of relief</w:delText>
        </w:r>
      </w:del>
      <w:ins w:id="254" w:author="Scott Cole" w:date="2022-12-01T09:57:00Z">
        <w:r w:rsidR="005A4D84" w:rsidRPr="00431F8B">
          <w:rPr>
            <w:rFonts w:cstheme="minorHAnsi"/>
            <w:sz w:val="24"/>
          </w:rPr>
          <w:t>feel relieved</w:t>
        </w:r>
      </w:ins>
      <w:r w:rsidRPr="00431F8B">
        <w:rPr>
          <w:rFonts w:cstheme="minorHAnsi"/>
          <w:sz w:val="24"/>
        </w:rPr>
        <w:t>.</w:t>
      </w:r>
    </w:p>
    <w:p w14:paraId="7C9E3D98" w14:textId="77777777" w:rsidR="00F57E31" w:rsidRPr="00431F8B" w:rsidRDefault="00F57E31" w:rsidP="00F57E31">
      <w:pPr>
        <w:rPr>
          <w:rFonts w:cstheme="minorHAnsi"/>
          <w:sz w:val="24"/>
        </w:rPr>
      </w:pPr>
    </w:p>
    <w:p w14:paraId="5DADF8BD" w14:textId="5884A3DB" w:rsidR="00F57E31" w:rsidRPr="00431F8B" w:rsidRDefault="00F57E31" w:rsidP="00F57E31">
      <w:pPr>
        <w:rPr>
          <w:rFonts w:cstheme="minorHAnsi"/>
          <w:sz w:val="24"/>
        </w:rPr>
      </w:pPr>
      <w:r w:rsidRPr="00431F8B">
        <w:rPr>
          <w:rFonts w:cstheme="minorHAnsi"/>
          <w:sz w:val="24"/>
        </w:rPr>
        <w:t xml:space="preserve">It was a short breather. There was still </w:t>
      </w:r>
      <w:ins w:id="255" w:author="Scott Cole" w:date="2022-12-01T10:10:00Z">
        <w:r w:rsidR="00500C32">
          <w:rPr>
            <w:rFonts w:cstheme="minorHAnsi"/>
            <w:sz w:val="24"/>
          </w:rPr>
          <w:t>much</w:t>
        </w:r>
      </w:ins>
      <w:del w:id="256" w:author="Scott Cole" w:date="2022-12-01T10:10:00Z">
        <w:r w:rsidRPr="00431F8B" w:rsidDel="00500C32">
          <w:rPr>
            <w:rFonts w:cstheme="minorHAnsi"/>
            <w:sz w:val="24"/>
          </w:rPr>
          <w:delText>a lot</w:delText>
        </w:r>
      </w:del>
      <w:r w:rsidRPr="00431F8B">
        <w:rPr>
          <w:rFonts w:cstheme="minorHAnsi"/>
          <w:sz w:val="24"/>
        </w:rPr>
        <w:t xml:space="preserve"> to do.</w:t>
      </w:r>
    </w:p>
    <w:p w14:paraId="762C42B3" w14:textId="77777777" w:rsidR="00F57E31" w:rsidRPr="00431F8B" w:rsidRDefault="00F57E31" w:rsidP="00F57E31">
      <w:pPr>
        <w:rPr>
          <w:rFonts w:cstheme="minorHAnsi"/>
          <w:sz w:val="24"/>
        </w:rPr>
      </w:pPr>
    </w:p>
    <w:p w14:paraId="1B07B747" w14:textId="132C1177" w:rsidR="00F57E31" w:rsidRPr="00431F8B" w:rsidRDefault="00F57E31" w:rsidP="00F57E31">
      <w:pPr>
        <w:rPr>
          <w:rFonts w:cstheme="minorHAnsi"/>
          <w:sz w:val="24"/>
        </w:rPr>
      </w:pPr>
      <w:r w:rsidRPr="00431F8B">
        <w:rPr>
          <w:rFonts w:cstheme="minorHAnsi"/>
          <w:sz w:val="24"/>
        </w:rPr>
        <w:t xml:space="preserve">With the new “water” the SPARQ team was able to charge and prep for the next Blink. </w:t>
      </w:r>
      <w:proofErr w:type="gramStart"/>
      <w:r w:rsidRPr="00431F8B">
        <w:rPr>
          <w:rFonts w:cstheme="minorHAnsi"/>
          <w:sz w:val="24"/>
        </w:rPr>
        <w:t>After all, there</w:t>
      </w:r>
      <w:proofErr w:type="gramEnd"/>
      <w:r w:rsidRPr="00431F8B">
        <w:rPr>
          <w:rFonts w:cstheme="minorHAnsi"/>
          <w:sz w:val="24"/>
        </w:rPr>
        <w:t xml:space="preserve"> was a war going on. One that we </w:t>
      </w:r>
      <w:proofErr w:type="gramStart"/>
      <w:r w:rsidRPr="00431F8B">
        <w:rPr>
          <w:rFonts w:cstheme="minorHAnsi"/>
          <w:sz w:val="24"/>
        </w:rPr>
        <w:t>couldn’t</w:t>
      </w:r>
      <w:proofErr w:type="gramEnd"/>
      <w:r w:rsidRPr="00431F8B">
        <w:rPr>
          <w:rFonts w:cstheme="minorHAnsi"/>
          <w:sz w:val="24"/>
        </w:rPr>
        <w:t xml:space="preserve"> afford to get in the middle of. </w:t>
      </w:r>
      <w:r w:rsidR="00D05BBD">
        <w:rPr>
          <w:rFonts w:cstheme="minorHAnsi"/>
          <w:sz w:val="24"/>
        </w:rPr>
        <w:t>We hoped</w:t>
      </w:r>
      <w:r w:rsidRPr="00431F8B">
        <w:rPr>
          <w:rFonts w:cstheme="minorHAnsi"/>
          <w:sz w:val="24"/>
        </w:rPr>
        <w:t xml:space="preserve"> to collect enough of the pink substance to make our next 5 Blinks.</w:t>
      </w:r>
    </w:p>
    <w:p w14:paraId="70672FA5" w14:textId="60ECCCF9" w:rsidR="00F57E31" w:rsidRDefault="00F57E31">
      <w:pPr>
        <w:rPr>
          <w:rFonts w:ascii="Verdana" w:hAnsi="Verdana" w:cstheme="minorHAnsi"/>
          <w:sz w:val="24"/>
        </w:rPr>
      </w:pPr>
    </w:p>
    <w:p w14:paraId="12A7BA29" w14:textId="77777777" w:rsidR="00F57E31" w:rsidRPr="008E65A6" w:rsidRDefault="00F57E31" w:rsidP="00F57E31">
      <w:pPr>
        <w:rPr>
          <w:rFonts w:ascii="Verdana" w:hAnsi="Verdana" w:cstheme="minorHAnsi"/>
          <w:sz w:val="24"/>
        </w:rPr>
      </w:pPr>
      <w:r w:rsidRPr="008E65A6">
        <w:rPr>
          <w:rFonts w:ascii="Verdana" w:hAnsi="Verdana" w:cstheme="minorHAnsi"/>
          <w:sz w:val="24"/>
        </w:rPr>
        <w:t xml:space="preserve">Earth siphons pink water substitute to 63% before </w:t>
      </w:r>
      <w:proofErr w:type="gramStart"/>
      <w:r w:rsidRPr="008E65A6">
        <w:rPr>
          <w:rFonts w:ascii="Verdana" w:hAnsi="Verdana" w:cstheme="minorHAnsi"/>
          <w:sz w:val="24"/>
        </w:rPr>
        <w:t>being discovered</w:t>
      </w:r>
      <w:proofErr w:type="gramEnd"/>
    </w:p>
    <w:p w14:paraId="77805E1F" w14:textId="5118AEA1" w:rsidR="00F57E31" w:rsidRDefault="00F57E31">
      <w:pPr>
        <w:rPr>
          <w:rFonts w:ascii="Verdana" w:hAnsi="Verdana" w:cstheme="minorHAnsi"/>
          <w:sz w:val="24"/>
        </w:rPr>
      </w:pPr>
    </w:p>
    <w:p w14:paraId="2C526E7D" w14:textId="77777777" w:rsidR="00F57E31" w:rsidRPr="00431F8B" w:rsidRDefault="00F57E31" w:rsidP="00F57E31">
      <w:pPr>
        <w:rPr>
          <w:rFonts w:cstheme="minorHAnsi"/>
          <w:sz w:val="24"/>
        </w:rPr>
      </w:pPr>
      <w:r w:rsidRPr="00431F8B">
        <w:rPr>
          <w:rFonts w:cstheme="minorHAnsi"/>
          <w:sz w:val="24"/>
        </w:rPr>
        <w:t>Whoa…</w:t>
      </w:r>
    </w:p>
    <w:p w14:paraId="716588A0" w14:textId="77777777" w:rsidR="00F57E31" w:rsidRPr="00431F8B" w:rsidRDefault="00F57E31" w:rsidP="00F57E31">
      <w:pPr>
        <w:rPr>
          <w:rFonts w:cstheme="minorHAnsi"/>
          <w:sz w:val="24"/>
        </w:rPr>
      </w:pPr>
    </w:p>
    <w:p w14:paraId="5F374C72" w14:textId="5978BDE4" w:rsidR="00F57E31" w:rsidRPr="00431F8B" w:rsidRDefault="00F57E31" w:rsidP="00F57E31">
      <w:pPr>
        <w:rPr>
          <w:rFonts w:cstheme="minorHAnsi"/>
          <w:sz w:val="24"/>
        </w:rPr>
      </w:pPr>
      <w:r w:rsidRPr="00431F8B">
        <w:rPr>
          <w:rFonts w:cstheme="minorHAnsi"/>
          <w:sz w:val="24"/>
        </w:rPr>
        <w:lastRenderedPageBreak/>
        <w:t xml:space="preserve">The crew looked at the </w:t>
      </w:r>
      <w:r w:rsidR="00545A34" w:rsidRPr="00431F8B">
        <w:rPr>
          <w:rFonts w:cstheme="minorHAnsi"/>
          <w:sz w:val="24"/>
        </w:rPr>
        <w:t>observation</w:t>
      </w:r>
      <w:r w:rsidRPr="00431F8B">
        <w:rPr>
          <w:rFonts w:cstheme="minorHAnsi"/>
          <w:sz w:val="24"/>
        </w:rPr>
        <w:t xml:space="preserve"> feeds. The new solar system, in the Triangul</w:t>
      </w:r>
      <w:r w:rsidR="00DC2309">
        <w:rPr>
          <w:rFonts w:cstheme="minorHAnsi"/>
          <w:sz w:val="24"/>
        </w:rPr>
        <w:t>u</w:t>
      </w:r>
      <w:r w:rsidRPr="00431F8B">
        <w:rPr>
          <w:rFonts w:cstheme="minorHAnsi"/>
          <w:sz w:val="24"/>
        </w:rPr>
        <w:t xml:space="preserve">m </w:t>
      </w:r>
      <w:r w:rsidR="00DC2309">
        <w:rPr>
          <w:rFonts w:cstheme="minorHAnsi"/>
          <w:sz w:val="24"/>
        </w:rPr>
        <w:t>constellation</w:t>
      </w:r>
      <w:r w:rsidRPr="00431F8B">
        <w:rPr>
          <w:rFonts w:cstheme="minorHAnsi"/>
          <w:sz w:val="24"/>
        </w:rPr>
        <w:t>, was amazing.</w:t>
      </w:r>
    </w:p>
    <w:p w14:paraId="677CA806" w14:textId="77777777" w:rsidR="00F57E31" w:rsidRPr="00431F8B" w:rsidRDefault="00F57E31" w:rsidP="00F57E31">
      <w:pPr>
        <w:rPr>
          <w:rFonts w:cstheme="minorHAnsi"/>
          <w:sz w:val="24"/>
        </w:rPr>
      </w:pPr>
    </w:p>
    <w:p w14:paraId="3446DCA0" w14:textId="0C26BF6B" w:rsidR="00F57E31" w:rsidRPr="00431F8B" w:rsidRDefault="00F57E31" w:rsidP="00F57E31">
      <w:pPr>
        <w:rPr>
          <w:rFonts w:cstheme="minorHAnsi"/>
          <w:sz w:val="24"/>
        </w:rPr>
      </w:pPr>
      <w:r w:rsidRPr="00431F8B">
        <w:rPr>
          <w:rFonts w:cstheme="minorHAnsi"/>
          <w:sz w:val="24"/>
        </w:rPr>
        <w:t xml:space="preserve">In the distance, we could see two twin </w:t>
      </w:r>
      <w:r w:rsidR="00DC2309" w:rsidRPr="00431F8B">
        <w:rPr>
          <w:rFonts w:cstheme="minorHAnsi"/>
          <w:sz w:val="24"/>
        </w:rPr>
        <w:t>planets</w:t>
      </w:r>
      <w:r w:rsidRPr="00431F8B">
        <w:rPr>
          <w:rFonts w:cstheme="minorHAnsi"/>
          <w:sz w:val="24"/>
        </w:rPr>
        <w:t xml:space="preserve"> circling </w:t>
      </w:r>
      <w:r w:rsidR="00DC2309" w:rsidRPr="00431F8B">
        <w:rPr>
          <w:rFonts w:cstheme="minorHAnsi"/>
          <w:sz w:val="24"/>
        </w:rPr>
        <w:t>each other</w:t>
      </w:r>
      <w:r w:rsidRPr="00431F8B">
        <w:rPr>
          <w:rFonts w:cstheme="minorHAnsi"/>
          <w:sz w:val="24"/>
        </w:rPr>
        <w:t xml:space="preserve"> around </w:t>
      </w:r>
    </w:p>
    <w:p w14:paraId="1D8AB5ED" w14:textId="77777777" w:rsidR="00F57E31" w:rsidRPr="00431F8B" w:rsidRDefault="00F57E31" w:rsidP="00F57E31">
      <w:pPr>
        <w:rPr>
          <w:rFonts w:cstheme="minorHAnsi"/>
          <w:sz w:val="24"/>
        </w:rPr>
      </w:pPr>
    </w:p>
    <w:p w14:paraId="6D7209BB" w14:textId="641FCE45" w:rsidR="00F57E31" w:rsidRPr="00431F8B" w:rsidRDefault="00F57E31" w:rsidP="00F57E31">
      <w:pPr>
        <w:rPr>
          <w:rFonts w:cstheme="minorHAnsi"/>
          <w:sz w:val="24"/>
        </w:rPr>
      </w:pPr>
      <w:r w:rsidRPr="00431F8B">
        <w:rPr>
          <w:rFonts w:cstheme="minorHAnsi"/>
          <w:sz w:val="24"/>
        </w:rPr>
        <w:t xml:space="preserve">But before the team could realize the </w:t>
      </w:r>
      <w:r w:rsidR="00D05BBD">
        <w:rPr>
          <w:rFonts w:cstheme="minorHAnsi"/>
          <w:sz w:val="24"/>
        </w:rPr>
        <w:t>truth</w:t>
      </w:r>
      <w:r w:rsidRPr="00431F8B">
        <w:rPr>
          <w:rFonts w:cstheme="minorHAnsi"/>
          <w:sz w:val="24"/>
        </w:rPr>
        <w:t xml:space="preserve"> of what they had </w:t>
      </w:r>
      <w:proofErr w:type="gramStart"/>
      <w:r w:rsidRPr="00431F8B">
        <w:rPr>
          <w:rFonts w:cstheme="minorHAnsi"/>
          <w:sz w:val="24"/>
        </w:rPr>
        <w:t>accomplished</w:t>
      </w:r>
      <w:proofErr w:type="gramEnd"/>
      <w:r w:rsidRPr="00431F8B">
        <w:rPr>
          <w:rFonts w:cstheme="minorHAnsi"/>
          <w:sz w:val="24"/>
        </w:rPr>
        <w:t xml:space="preserve">, an </w:t>
      </w:r>
      <w:r w:rsidR="00DC2309" w:rsidRPr="00431F8B">
        <w:rPr>
          <w:rFonts w:cstheme="minorHAnsi"/>
          <w:sz w:val="24"/>
        </w:rPr>
        <w:t>urgent</w:t>
      </w:r>
      <w:r w:rsidRPr="00431F8B">
        <w:rPr>
          <w:rFonts w:cstheme="minorHAnsi"/>
          <w:sz w:val="24"/>
        </w:rPr>
        <w:t xml:space="preserve"> </w:t>
      </w:r>
      <w:r w:rsidR="00DC2309" w:rsidRPr="00431F8B">
        <w:rPr>
          <w:rFonts w:cstheme="minorHAnsi"/>
          <w:sz w:val="24"/>
        </w:rPr>
        <w:t>communication</w:t>
      </w:r>
      <w:r w:rsidRPr="00431F8B">
        <w:rPr>
          <w:rFonts w:cstheme="minorHAnsi"/>
          <w:sz w:val="24"/>
        </w:rPr>
        <w:t xml:space="preserve"> </w:t>
      </w:r>
      <w:r w:rsidR="00AA1622" w:rsidRPr="00431F8B">
        <w:rPr>
          <w:rFonts w:cstheme="minorHAnsi"/>
          <w:sz w:val="24"/>
        </w:rPr>
        <w:t>came</w:t>
      </w:r>
      <w:r w:rsidRPr="00431F8B">
        <w:rPr>
          <w:rFonts w:cstheme="minorHAnsi"/>
          <w:sz w:val="24"/>
        </w:rPr>
        <w:t xml:space="preserve"> in. It was from the </w:t>
      </w:r>
      <w:r w:rsidR="00DC2309" w:rsidRPr="00431F8B">
        <w:rPr>
          <w:rFonts w:cstheme="minorHAnsi"/>
          <w:sz w:val="24"/>
        </w:rPr>
        <w:t>other</w:t>
      </w:r>
      <w:r w:rsidRPr="00431F8B">
        <w:rPr>
          <w:rFonts w:cstheme="minorHAnsi"/>
          <w:sz w:val="24"/>
        </w:rPr>
        <w:t xml:space="preserve"> team.</w:t>
      </w:r>
    </w:p>
    <w:p w14:paraId="4AEC3375" w14:textId="77777777" w:rsidR="00F57E31" w:rsidRPr="00431F8B" w:rsidRDefault="00F57E31" w:rsidP="00F57E31">
      <w:pPr>
        <w:rPr>
          <w:rFonts w:cstheme="minorHAnsi"/>
          <w:sz w:val="24"/>
        </w:rPr>
      </w:pPr>
    </w:p>
    <w:p w14:paraId="627EF854" w14:textId="291BF1DA" w:rsidR="00F57E31" w:rsidRPr="00431F8B" w:rsidRDefault="00F57E31" w:rsidP="00F57E31">
      <w:pPr>
        <w:rPr>
          <w:rFonts w:cstheme="minorHAnsi"/>
          <w:sz w:val="24"/>
        </w:rPr>
      </w:pPr>
      <w:r w:rsidRPr="00431F8B">
        <w:rPr>
          <w:rFonts w:cstheme="minorHAnsi"/>
          <w:sz w:val="24"/>
        </w:rPr>
        <w:t xml:space="preserve">The vid came across, </w:t>
      </w:r>
      <w:r w:rsidR="00D05BBD">
        <w:rPr>
          <w:rFonts w:cstheme="minorHAnsi"/>
          <w:sz w:val="24"/>
        </w:rPr>
        <w:t xml:space="preserve">as </w:t>
      </w:r>
      <w:r w:rsidRPr="00431F8B">
        <w:rPr>
          <w:rFonts w:cstheme="minorHAnsi"/>
          <w:sz w:val="24"/>
        </w:rPr>
        <w:t>nice and clear. Outside, coming right at Earth was a fleet of what looked like very scary warships.</w:t>
      </w:r>
    </w:p>
    <w:p w14:paraId="3C098CC7" w14:textId="77777777" w:rsidR="00F57E31" w:rsidRPr="00431F8B" w:rsidRDefault="00F57E31" w:rsidP="00F57E31">
      <w:pPr>
        <w:rPr>
          <w:rFonts w:cstheme="minorHAnsi"/>
          <w:sz w:val="24"/>
        </w:rPr>
      </w:pPr>
    </w:p>
    <w:p w14:paraId="556A7519" w14:textId="6C271783" w:rsidR="00F57E31" w:rsidRPr="00431F8B" w:rsidRDefault="00F57E31" w:rsidP="00F57E31">
      <w:pPr>
        <w:rPr>
          <w:rFonts w:cstheme="minorHAnsi"/>
          <w:sz w:val="24"/>
        </w:rPr>
      </w:pPr>
      <w:r w:rsidRPr="00431F8B">
        <w:rPr>
          <w:rFonts w:cstheme="minorHAnsi"/>
          <w:sz w:val="24"/>
        </w:rPr>
        <w:t xml:space="preserve">No doubt there was </w:t>
      </w:r>
      <w:r w:rsidR="00DC2309" w:rsidRPr="00431F8B">
        <w:rPr>
          <w:rFonts w:cstheme="minorHAnsi"/>
          <w:sz w:val="24"/>
        </w:rPr>
        <w:t>scrambling</w:t>
      </w:r>
      <w:r w:rsidRPr="00431F8B">
        <w:rPr>
          <w:rFonts w:cstheme="minorHAnsi"/>
          <w:sz w:val="24"/>
        </w:rPr>
        <w:t xml:space="preserve"> all over the world.</w:t>
      </w:r>
    </w:p>
    <w:p w14:paraId="701B32DF" w14:textId="77777777" w:rsidR="00F57E31" w:rsidRPr="00431F8B" w:rsidRDefault="00F57E31" w:rsidP="00F57E31">
      <w:pPr>
        <w:rPr>
          <w:rFonts w:cstheme="minorHAnsi"/>
          <w:sz w:val="24"/>
        </w:rPr>
      </w:pPr>
    </w:p>
    <w:p w14:paraId="5E7B7957" w14:textId="77777777" w:rsidR="00F57E31" w:rsidRPr="00431F8B" w:rsidRDefault="00F57E31" w:rsidP="00F57E31">
      <w:pPr>
        <w:rPr>
          <w:rFonts w:cstheme="minorHAnsi"/>
          <w:sz w:val="24"/>
        </w:rPr>
      </w:pPr>
      <w:r w:rsidRPr="00431F8B">
        <w:rPr>
          <w:rFonts w:cstheme="minorHAnsi"/>
          <w:sz w:val="24"/>
        </w:rPr>
        <w:t>Team SPARQ did what they did best… solve!</w:t>
      </w:r>
    </w:p>
    <w:p w14:paraId="41EAE0D6" w14:textId="77777777" w:rsidR="00F57E31" w:rsidRPr="00431F8B" w:rsidRDefault="00F57E31" w:rsidP="00F57E31">
      <w:pPr>
        <w:rPr>
          <w:rFonts w:cstheme="minorHAnsi"/>
          <w:sz w:val="24"/>
        </w:rPr>
      </w:pPr>
    </w:p>
    <w:p w14:paraId="6AC05099" w14:textId="77777777" w:rsidR="00F57E31" w:rsidRPr="00431F8B" w:rsidRDefault="00F57E31" w:rsidP="00F57E31">
      <w:pPr>
        <w:rPr>
          <w:rFonts w:cstheme="minorHAnsi"/>
          <w:sz w:val="24"/>
        </w:rPr>
      </w:pPr>
      <w:r w:rsidRPr="00431F8B">
        <w:rPr>
          <w:rFonts w:cstheme="minorHAnsi"/>
          <w:sz w:val="24"/>
        </w:rPr>
        <w:t xml:space="preserve">The intercept with the war fleet looked to be 12 minutes if they </w:t>
      </w:r>
      <w:proofErr w:type="gramStart"/>
      <w:r w:rsidRPr="00431F8B">
        <w:rPr>
          <w:rFonts w:cstheme="minorHAnsi"/>
          <w:sz w:val="24"/>
        </w:rPr>
        <w:t>didn’t</w:t>
      </w:r>
      <w:proofErr w:type="gramEnd"/>
      <w:r w:rsidRPr="00431F8B">
        <w:rPr>
          <w:rFonts w:cstheme="minorHAnsi"/>
          <w:sz w:val="24"/>
        </w:rPr>
        <w:t xml:space="preserve"> change course or speed….</w:t>
      </w:r>
    </w:p>
    <w:p w14:paraId="6EE0FC22" w14:textId="77777777" w:rsidR="00F57E31" w:rsidRPr="00431F8B" w:rsidRDefault="00F57E31" w:rsidP="00F57E31">
      <w:pPr>
        <w:rPr>
          <w:rFonts w:cstheme="minorHAnsi"/>
          <w:sz w:val="24"/>
        </w:rPr>
      </w:pPr>
    </w:p>
    <w:p w14:paraId="48359C89" w14:textId="77777777" w:rsidR="00F57E31" w:rsidRPr="00431F8B" w:rsidRDefault="00F57E31" w:rsidP="00F57E31">
      <w:pPr>
        <w:rPr>
          <w:rFonts w:cstheme="minorHAnsi"/>
          <w:sz w:val="24"/>
        </w:rPr>
      </w:pPr>
      <w:r w:rsidRPr="00431F8B">
        <w:rPr>
          <w:rFonts w:cstheme="minorHAnsi"/>
          <w:sz w:val="24"/>
        </w:rPr>
        <w:t>The Blink Generator normally took 15 minutes to recharge for another trip.</w:t>
      </w:r>
    </w:p>
    <w:p w14:paraId="4BC31B18" w14:textId="77777777" w:rsidR="00F57E31" w:rsidRPr="00431F8B" w:rsidRDefault="00F57E31" w:rsidP="00F57E31">
      <w:pPr>
        <w:rPr>
          <w:rFonts w:cstheme="minorHAnsi"/>
          <w:sz w:val="24"/>
        </w:rPr>
      </w:pPr>
    </w:p>
    <w:p w14:paraId="16F35411" w14:textId="3C8DE625" w:rsidR="00F57E31" w:rsidRPr="00431F8B" w:rsidRDefault="00F57E31" w:rsidP="00F57E31">
      <w:pPr>
        <w:rPr>
          <w:rFonts w:cstheme="minorHAnsi"/>
          <w:sz w:val="24"/>
        </w:rPr>
      </w:pPr>
      <w:r w:rsidRPr="00431F8B">
        <w:rPr>
          <w:rFonts w:cstheme="minorHAnsi"/>
          <w:sz w:val="24"/>
        </w:rPr>
        <w:t xml:space="preserve">A </w:t>
      </w:r>
      <w:r w:rsidR="00DC2309" w:rsidRPr="00431F8B">
        <w:rPr>
          <w:rFonts w:cstheme="minorHAnsi"/>
          <w:sz w:val="24"/>
        </w:rPr>
        <w:t>whisper</w:t>
      </w:r>
      <w:r w:rsidRPr="00431F8B">
        <w:rPr>
          <w:rFonts w:cstheme="minorHAnsi"/>
          <w:sz w:val="24"/>
        </w:rPr>
        <w:t xml:space="preserve"> of an idea started to form in Kolt’s mind.</w:t>
      </w:r>
    </w:p>
    <w:p w14:paraId="0FECDCAE" w14:textId="77777777" w:rsidR="00F57E31" w:rsidRPr="00431F8B" w:rsidRDefault="00F57E31" w:rsidP="00F57E31">
      <w:pPr>
        <w:rPr>
          <w:rFonts w:cstheme="minorHAnsi"/>
          <w:sz w:val="24"/>
        </w:rPr>
      </w:pPr>
    </w:p>
    <w:p w14:paraId="0CDAC426" w14:textId="77777777" w:rsidR="00F57E31" w:rsidRPr="00431F8B" w:rsidRDefault="00F57E31" w:rsidP="00F57E31">
      <w:pPr>
        <w:rPr>
          <w:rFonts w:cstheme="minorHAnsi"/>
          <w:sz w:val="24"/>
        </w:rPr>
      </w:pPr>
      <w:r w:rsidRPr="00431F8B">
        <w:rPr>
          <w:rFonts w:cstheme="minorHAnsi"/>
          <w:sz w:val="24"/>
        </w:rPr>
        <w:t>Executing a quick virtual sim, the team worked all the angles.</w:t>
      </w:r>
    </w:p>
    <w:p w14:paraId="3FA39D7A" w14:textId="77777777" w:rsidR="00F57E31" w:rsidRPr="00431F8B" w:rsidRDefault="00F57E31" w:rsidP="00F57E31">
      <w:pPr>
        <w:rPr>
          <w:rFonts w:cstheme="minorHAnsi"/>
          <w:sz w:val="24"/>
        </w:rPr>
      </w:pPr>
    </w:p>
    <w:p w14:paraId="02DD2997" w14:textId="65B855CB" w:rsidR="00F57E31" w:rsidRPr="00431F8B" w:rsidRDefault="00DC2309" w:rsidP="00F57E31">
      <w:pPr>
        <w:rPr>
          <w:rFonts w:cstheme="minorHAnsi"/>
          <w:sz w:val="24"/>
        </w:rPr>
      </w:pPr>
      <w:proofErr w:type="gramStart"/>
      <w:r w:rsidRPr="00431F8B">
        <w:rPr>
          <w:rFonts w:cstheme="minorHAnsi"/>
          <w:sz w:val="24"/>
        </w:rPr>
        <w:t>Several</w:t>
      </w:r>
      <w:proofErr w:type="gramEnd"/>
      <w:r w:rsidR="00F57E31" w:rsidRPr="00431F8B">
        <w:rPr>
          <w:rFonts w:cstheme="minorHAnsi"/>
          <w:sz w:val="24"/>
        </w:rPr>
        <w:t xml:space="preserve"> favorable plans were generated, but only one had the real potential for the </w:t>
      </w:r>
      <w:r w:rsidRPr="00431F8B">
        <w:rPr>
          <w:rFonts w:cstheme="minorHAnsi"/>
          <w:sz w:val="24"/>
        </w:rPr>
        <w:t>immediate</w:t>
      </w:r>
      <w:r w:rsidR="00F57E31" w:rsidRPr="00431F8B">
        <w:rPr>
          <w:rFonts w:cstheme="minorHAnsi"/>
          <w:sz w:val="24"/>
        </w:rPr>
        <w:t xml:space="preserve"> need </w:t>
      </w:r>
      <w:r w:rsidR="00D05BBD">
        <w:rPr>
          <w:rFonts w:cstheme="minorHAnsi"/>
          <w:sz w:val="24"/>
        </w:rPr>
        <w:t>for</w:t>
      </w:r>
      <w:r w:rsidR="00F57E31" w:rsidRPr="00431F8B">
        <w:rPr>
          <w:rFonts w:cstheme="minorHAnsi"/>
          <w:sz w:val="24"/>
        </w:rPr>
        <w:t xml:space="preserve"> water and getting out of the way of the oncoming fleet.</w:t>
      </w:r>
    </w:p>
    <w:p w14:paraId="79913847" w14:textId="77777777" w:rsidR="00F57E31" w:rsidRPr="00431F8B" w:rsidRDefault="00F57E31" w:rsidP="00F57E31">
      <w:pPr>
        <w:rPr>
          <w:rFonts w:cstheme="minorHAnsi"/>
          <w:sz w:val="24"/>
        </w:rPr>
      </w:pPr>
    </w:p>
    <w:p w14:paraId="5329055D" w14:textId="6F1594B4" w:rsidR="00F57E31" w:rsidRPr="00431F8B" w:rsidRDefault="00F57E31" w:rsidP="00F57E31">
      <w:pPr>
        <w:rPr>
          <w:rFonts w:cstheme="minorHAnsi"/>
          <w:sz w:val="24"/>
        </w:rPr>
      </w:pPr>
      <w:r w:rsidRPr="00431F8B">
        <w:rPr>
          <w:rFonts w:cstheme="minorHAnsi"/>
          <w:sz w:val="24"/>
        </w:rPr>
        <w:t xml:space="preserve">Just as Solomon began the final few simulations that we </w:t>
      </w:r>
      <w:proofErr w:type="gramStart"/>
      <w:r w:rsidRPr="00431F8B">
        <w:rPr>
          <w:rFonts w:cstheme="minorHAnsi"/>
          <w:sz w:val="24"/>
        </w:rPr>
        <w:t>didn’t</w:t>
      </w:r>
      <w:proofErr w:type="gramEnd"/>
      <w:r w:rsidRPr="00431F8B">
        <w:rPr>
          <w:rFonts w:cstheme="minorHAnsi"/>
          <w:sz w:val="24"/>
        </w:rPr>
        <w:t xml:space="preserve"> want to miss out on an </w:t>
      </w:r>
      <w:r w:rsidR="00DC2309" w:rsidRPr="00431F8B">
        <w:rPr>
          <w:rFonts w:cstheme="minorHAnsi"/>
          <w:sz w:val="24"/>
        </w:rPr>
        <w:t>incredible</w:t>
      </w:r>
      <w:r w:rsidRPr="00431F8B">
        <w:rPr>
          <w:rFonts w:cstheme="minorHAnsi"/>
          <w:sz w:val="24"/>
        </w:rPr>
        <w:t xml:space="preserve"> edge case, a new urgent message came in. This one was from the Council.</w:t>
      </w:r>
    </w:p>
    <w:p w14:paraId="67BF9E38" w14:textId="77777777" w:rsidR="00F57E31" w:rsidRPr="00431F8B" w:rsidRDefault="00F57E31" w:rsidP="00F57E31">
      <w:pPr>
        <w:rPr>
          <w:rFonts w:cstheme="minorHAnsi"/>
          <w:sz w:val="24"/>
        </w:rPr>
      </w:pPr>
    </w:p>
    <w:p w14:paraId="3D25B797" w14:textId="6CC031F6" w:rsidR="00F57E31" w:rsidRPr="00431F8B" w:rsidRDefault="00F57E31" w:rsidP="00F57E31">
      <w:pPr>
        <w:rPr>
          <w:rFonts w:cstheme="minorHAnsi"/>
          <w:sz w:val="24"/>
        </w:rPr>
      </w:pPr>
      <w:r w:rsidRPr="00431F8B">
        <w:rPr>
          <w:rFonts w:cstheme="minorHAnsi"/>
          <w:sz w:val="24"/>
        </w:rPr>
        <w:t xml:space="preserve">The team </w:t>
      </w:r>
      <w:proofErr w:type="gramStart"/>
      <w:r w:rsidRPr="00431F8B">
        <w:rPr>
          <w:rFonts w:cstheme="minorHAnsi"/>
          <w:sz w:val="24"/>
        </w:rPr>
        <w:t>didn’t</w:t>
      </w:r>
      <w:proofErr w:type="gramEnd"/>
      <w:r w:rsidRPr="00431F8B">
        <w:rPr>
          <w:rFonts w:cstheme="minorHAnsi"/>
          <w:sz w:val="24"/>
        </w:rPr>
        <w:t xml:space="preserve"> respect the </w:t>
      </w:r>
      <w:r w:rsidR="00DC2309" w:rsidRPr="00431F8B">
        <w:rPr>
          <w:rFonts w:cstheme="minorHAnsi"/>
          <w:sz w:val="24"/>
        </w:rPr>
        <w:t>Council</w:t>
      </w:r>
      <w:r w:rsidRPr="00431F8B">
        <w:rPr>
          <w:rFonts w:cstheme="minorHAnsi"/>
          <w:sz w:val="24"/>
        </w:rPr>
        <w:t>, but any new information was always welcome.</w:t>
      </w:r>
    </w:p>
    <w:p w14:paraId="6B00EF40" w14:textId="77777777" w:rsidR="00F57E31" w:rsidRPr="00431F8B" w:rsidRDefault="00F57E31" w:rsidP="00F57E31">
      <w:pPr>
        <w:rPr>
          <w:rFonts w:cstheme="minorHAnsi"/>
          <w:sz w:val="24"/>
        </w:rPr>
      </w:pPr>
    </w:p>
    <w:p w14:paraId="1DE74A76" w14:textId="26A10DD6" w:rsidR="00F57E31" w:rsidRPr="00431F8B" w:rsidRDefault="00F57E31" w:rsidP="00F57E31">
      <w:pPr>
        <w:rPr>
          <w:rFonts w:cstheme="minorHAnsi"/>
          <w:sz w:val="24"/>
        </w:rPr>
      </w:pPr>
      <w:r w:rsidRPr="00431F8B">
        <w:rPr>
          <w:rFonts w:cstheme="minorHAnsi"/>
          <w:sz w:val="24"/>
        </w:rPr>
        <w:t xml:space="preserve">The new vid showed a </w:t>
      </w:r>
      <w:r w:rsidR="00D05BBD">
        <w:rPr>
          <w:rFonts w:cstheme="minorHAnsi"/>
          <w:sz w:val="24"/>
        </w:rPr>
        <w:t>very</w:t>
      </w:r>
      <w:r w:rsidRPr="00431F8B">
        <w:rPr>
          <w:rFonts w:cstheme="minorHAnsi"/>
          <w:sz w:val="24"/>
        </w:rPr>
        <w:t xml:space="preserve"> </w:t>
      </w:r>
      <w:r w:rsidR="0037035D">
        <w:rPr>
          <w:rFonts w:cstheme="minorHAnsi"/>
          <w:sz w:val="24"/>
        </w:rPr>
        <w:t>different-looking</w:t>
      </w:r>
      <w:r w:rsidRPr="00431F8B">
        <w:rPr>
          <w:rFonts w:cstheme="minorHAnsi"/>
          <w:sz w:val="24"/>
        </w:rPr>
        <w:t xml:space="preserve"> fleet…</w:t>
      </w:r>
    </w:p>
    <w:p w14:paraId="4D204D09" w14:textId="77777777" w:rsidR="00F57E31" w:rsidRPr="00431F8B" w:rsidRDefault="00F57E31" w:rsidP="00F57E31">
      <w:pPr>
        <w:rPr>
          <w:rFonts w:cstheme="minorHAnsi"/>
          <w:sz w:val="24"/>
        </w:rPr>
      </w:pPr>
    </w:p>
    <w:p w14:paraId="6B3826A3" w14:textId="77777777" w:rsidR="00F57E31" w:rsidRPr="00431F8B" w:rsidRDefault="00F57E31" w:rsidP="00F57E31">
      <w:pPr>
        <w:rPr>
          <w:rFonts w:cstheme="minorHAnsi"/>
          <w:sz w:val="24"/>
        </w:rPr>
      </w:pPr>
      <w:r w:rsidRPr="00431F8B">
        <w:rPr>
          <w:rFonts w:cstheme="minorHAnsi"/>
          <w:sz w:val="24"/>
        </w:rPr>
        <w:t xml:space="preserve">This one was approaching from </w:t>
      </w:r>
      <w:proofErr w:type="gramStart"/>
      <w:r w:rsidRPr="00431F8B">
        <w:rPr>
          <w:rFonts w:cstheme="minorHAnsi"/>
          <w:sz w:val="24"/>
        </w:rPr>
        <w:t>nearly the</w:t>
      </w:r>
      <w:proofErr w:type="gramEnd"/>
      <w:r w:rsidRPr="00431F8B">
        <w:rPr>
          <w:rFonts w:cstheme="minorHAnsi"/>
          <w:sz w:val="24"/>
        </w:rPr>
        <w:t xml:space="preserve"> opposite direction.</w:t>
      </w:r>
    </w:p>
    <w:p w14:paraId="642F2948" w14:textId="77777777" w:rsidR="00F57E31" w:rsidRPr="00431F8B" w:rsidRDefault="00F57E31" w:rsidP="00F57E31">
      <w:pPr>
        <w:rPr>
          <w:rFonts w:cstheme="minorHAnsi"/>
          <w:sz w:val="24"/>
        </w:rPr>
      </w:pPr>
    </w:p>
    <w:p w14:paraId="004FA8EB" w14:textId="77777777" w:rsidR="00F57E31" w:rsidRPr="00431F8B" w:rsidRDefault="00F57E31" w:rsidP="00F57E31">
      <w:pPr>
        <w:rPr>
          <w:rFonts w:cstheme="minorHAnsi"/>
          <w:sz w:val="24"/>
        </w:rPr>
      </w:pPr>
      <w:r w:rsidRPr="00431F8B">
        <w:rPr>
          <w:rFonts w:cstheme="minorHAnsi"/>
          <w:sz w:val="24"/>
        </w:rPr>
        <w:t>In a flash of insight, both Sam and Solomon proclaimed, “we blinked into the middle of a way??”</w:t>
      </w:r>
    </w:p>
    <w:p w14:paraId="0B0FF938" w14:textId="77777777" w:rsidR="00F57E31" w:rsidRPr="00431F8B" w:rsidRDefault="00F57E31" w:rsidP="00F57E31">
      <w:pPr>
        <w:rPr>
          <w:rFonts w:cstheme="minorHAnsi"/>
          <w:sz w:val="24"/>
        </w:rPr>
      </w:pPr>
    </w:p>
    <w:p w14:paraId="7ED89582" w14:textId="77777777" w:rsidR="00F57E31" w:rsidRPr="00431F8B" w:rsidRDefault="00F57E31" w:rsidP="00F57E31">
      <w:pPr>
        <w:rPr>
          <w:rFonts w:cstheme="minorHAnsi"/>
          <w:sz w:val="24"/>
        </w:rPr>
      </w:pPr>
      <w:r w:rsidRPr="00431F8B">
        <w:rPr>
          <w:rFonts w:cstheme="minorHAnsi"/>
          <w:sz w:val="24"/>
        </w:rPr>
        <w:t>What are the odds of that?</w:t>
      </w:r>
    </w:p>
    <w:p w14:paraId="55ECA556" w14:textId="77777777" w:rsidR="00F57E31" w:rsidRPr="00431F8B" w:rsidRDefault="00F57E31" w:rsidP="00F57E31">
      <w:pPr>
        <w:rPr>
          <w:rFonts w:cstheme="minorHAnsi"/>
          <w:sz w:val="24"/>
        </w:rPr>
      </w:pPr>
    </w:p>
    <w:p w14:paraId="728FAE61" w14:textId="77777777" w:rsidR="00F57E31" w:rsidRPr="00431F8B" w:rsidRDefault="00F57E31" w:rsidP="00F57E31">
      <w:pPr>
        <w:rPr>
          <w:rFonts w:cstheme="minorHAnsi"/>
          <w:sz w:val="24"/>
        </w:rPr>
      </w:pPr>
      <w:r w:rsidRPr="00431F8B">
        <w:rPr>
          <w:rFonts w:cstheme="minorHAnsi"/>
          <w:sz w:val="24"/>
        </w:rPr>
        <w:t xml:space="preserve">We have no blood in this game. </w:t>
      </w:r>
      <w:proofErr w:type="gramStart"/>
      <w:r w:rsidRPr="00431F8B">
        <w:rPr>
          <w:rFonts w:cstheme="minorHAnsi"/>
          <w:sz w:val="24"/>
        </w:rPr>
        <w:t>Let’s</w:t>
      </w:r>
      <w:proofErr w:type="gramEnd"/>
      <w:r w:rsidRPr="00431F8B">
        <w:rPr>
          <w:rFonts w:cstheme="minorHAnsi"/>
          <w:sz w:val="24"/>
        </w:rPr>
        <w:t xml:space="preserve"> get out of here.</w:t>
      </w:r>
    </w:p>
    <w:p w14:paraId="0D21ACC9" w14:textId="77777777" w:rsidR="00F57E31" w:rsidRPr="00431F8B" w:rsidRDefault="00F57E31" w:rsidP="00F57E31">
      <w:pPr>
        <w:rPr>
          <w:rFonts w:cstheme="minorHAnsi"/>
          <w:sz w:val="24"/>
        </w:rPr>
      </w:pPr>
    </w:p>
    <w:p w14:paraId="5FEE6413" w14:textId="77777777" w:rsidR="00F57E31" w:rsidRPr="00431F8B" w:rsidRDefault="00F57E31" w:rsidP="00F57E31">
      <w:pPr>
        <w:rPr>
          <w:rFonts w:cstheme="minorHAnsi"/>
          <w:sz w:val="24"/>
        </w:rPr>
      </w:pPr>
      <w:r w:rsidRPr="00431F8B">
        <w:rPr>
          <w:rFonts w:cstheme="minorHAnsi"/>
          <w:sz w:val="24"/>
        </w:rPr>
        <w:t>Solomon displayed a new summary board.</w:t>
      </w:r>
    </w:p>
    <w:p w14:paraId="57820A90" w14:textId="77777777" w:rsidR="00F57E31" w:rsidRPr="00431F8B" w:rsidRDefault="00F57E31" w:rsidP="00F57E31">
      <w:pPr>
        <w:rPr>
          <w:rFonts w:cstheme="minorHAnsi"/>
          <w:sz w:val="24"/>
        </w:rPr>
      </w:pPr>
    </w:p>
    <w:p w14:paraId="32DC121A" w14:textId="77777777" w:rsidR="00F57E31" w:rsidRPr="00431F8B" w:rsidRDefault="00F57E31" w:rsidP="00F57E31">
      <w:pPr>
        <w:rPr>
          <w:rFonts w:cstheme="minorHAnsi"/>
          <w:sz w:val="24"/>
        </w:rPr>
      </w:pPr>
      <w:r w:rsidRPr="00431F8B">
        <w:rPr>
          <w:rFonts w:cstheme="minorHAnsi"/>
          <w:sz w:val="24"/>
        </w:rPr>
        <w:t>War Fleet 1</w:t>
      </w:r>
    </w:p>
    <w:p w14:paraId="3FAF367A" w14:textId="77777777" w:rsidR="00F57E31" w:rsidRPr="00431F8B" w:rsidRDefault="00F57E31" w:rsidP="00F57E31">
      <w:pPr>
        <w:rPr>
          <w:rFonts w:cstheme="minorHAnsi"/>
          <w:sz w:val="24"/>
        </w:rPr>
      </w:pPr>
      <w:r w:rsidRPr="00431F8B">
        <w:rPr>
          <w:rFonts w:cstheme="minorHAnsi"/>
          <w:sz w:val="24"/>
        </w:rPr>
        <w:t>Intercept: 11 minutes 32 seconds</w:t>
      </w:r>
    </w:p>
    <w:p w14:paraId="3FC9C7A7" w14:textId="77777777" w:rsidR="00F57E31" w:rsidRPr="00431F8B" w:rsidRDefault="00F57E31" w:rsidP="00F57E31">
      <w:pPr>
        <w:rPr>
          <w:rFonts w:cstheme="minorHAnsi"/>
          <w:sz w:val="24"/>
        </w:rPr>
      </w:pPr>
    </w:p>
    <w:p w14:paraId="3AFD29A2" w14:textId="77777777" w:rsidR="00F57E31" w:rsidRPr="00431F8B" w:rsidRDefault="00F57E31" w:rsidP="00F57E31">
      <w:pPr>
        <w:rPr>
          <w:rFonts w:cstheme="minorHAnsi"/>
          <w:sz w:val="24"/>
        </w:rPr>
      </w:pPr>
      <w:r w:rsidRPr="00431F8B">
        <w:rPr>
          <w:rFonts w:cstheme="minorHAnsi"/>
          <w:sz w:val="24"/>
        </w:rPr>
        <w:t>War Feet 2</w:t>
      </w:r>
    </w:p>
    <w:p w14:paraId="1D330F22" w14:textId="77777777" w:rsidR="00F57E31" w:rsidRPr="00431F8B" w:rsidRDefault="00F57E31" w:rsidP="00F57E31">
      <w:pPr>
        <w:rPr>
          <w:rFonts w:cstheme="minorHAnsi"/>
          <w:sz w:val="24"/>
        </w:rPr>
      </w:pPr>
      <w:r w:rsidRPr="00431F8B">
        <w:rPr>
          <w:rFonts w:cstheme="minorHAnsi"/>
          <w:sz w:val="24"/>
        </w:rPr>
        <w:t>Intercept: 16 minutes 2 seconds</w:t>
      </w:r>
    </w:p>
    <w:p w14:paraId="4AD858AD" w14:textId="77777777" w:rsidR="00F57E31" w:rsidRPr="00431F8B" w:rsidRDefault="00F57E31" w:rsidP="00F57E31">
      <w:pPr>
        <w:rPr>
          <w:rFonts w:cstheme="minorHAnsi"/>
          <w:sz w:val="24"/>
        </w:rPr>
      </w:pPr>
    </w:p>
    <w:p w14:paraId="68CED011" w14:textId="77777777" w:rsidR="00F57E31" w:rsidRPr="00431F8B" w:rsidRDefault="00F57E31" w:rsidP="00F57E31">
      <w:pPr>
        <w:rPr>
          <w:rFonts w:cstheme="minorHAnsi"/>
          <w:sz w:val="24"/>
        </w:rPr>
      </w:pPr>
      <w:r w:rsidRPr="00431F8B">
        <w:rPr>
          <w:rFonts w:cstheme="minorHAnsi"/>
          <w:sz w:val="24"/>
        </w:rPr>
        <w:t>Prediction</w:t>
      </w:r>
    </w:p>
    <w:p w14:paraId="6111199B" w14:textId="77777777" w:rsidR="00F57E31" w:rsidRPr="00431F8B" w:rsidRDefault="00F57E31" w:rsidP="00F57E31">
      <w:pPr>
        <w:rPr>
          <w:rFonts w:cstheme="minorHAnsi"/>
          <w:sz w:val="24"/>
        </w:rPr>
      </w:pPr>
      <w:r w:rsidRPr="00431F8B">
        <w:rPr>
          <w:rFonts w:cstheme="minorHAnsi"/>
          <w:sz w:val="24"/>
        </w:rPr>
        <w:t>War Fleet 2 will obliterate Earth and the other fleet without fail in 16 minutes and 49 seconds</w:t>
      </w:r>
    </w:p>
    <w:p w14:paraId="68102BB1" w14:textId="77777777" w:rsidR="00F57E31" w:rsidRPr="00431F8B" w:rsidRDefault="00F57E31" w:rsidP="00F57E31">
      <w:pPr>
        <w:rPr>
          <w:rFonts w:cstheme="minorHAnsi"/>
          <w:sz w:val="24"/>
        </w:rPr>
      </w:pPr>
    </w:p>
    <w:p w14:paraId="4F692414" w14:textId="15D378BE" w:rsidR="00F57E31" w:rsidRPr="006D64B4" w:rsidRDefault="00E01062" w:rsidP="00425BFE">
      <w:pPr>
        <w:pStyle w:val="Heading1"/>
        <w:rPr>
          <w:rFonts w:ascii="Verdana" w:hAnsi="Verdana" w:cstheme="minorHAnsi"/>
          <w:sz w:val="24"/>
        </w:rPr>
      </w:pPr>
      <w:r w:rsidRPr="006D64B4">
        <w:rPr>
          <w:rFonts w:ascii="Verdana" w:hAnsi="Verdana" w:cstheme="minorHAnsi"/>
          <w:sz w:val="24"/>
        </w:rPr>
        <w:t>3rd Blink</w:t>
      </w:r>
    </w:p>
    <w:p w14:paraId="0F99F9FF" w14:textId="77777777" w:rsidR="00F57E31" w:rsidRPr="006D64B4" w:rsidRDefault="00F57E31" w:rsidP="00F57E31">
      <w:pPr>
        <w:rPr>
          <w:rFonts w:ascii="Verdana" w:eastAsiaTheme="majorEastAsia" w:hAnsi="Verdana" w:cstheme="minorHAnsi"/>
          <w:color w:val="2F5496" w:themeColor="accent1" w:themeShade="BF"/>
          <w:sz w:val="24"/>
          <w:szCs w:val="32"/>
        </w:rPr>
      </w:pPr>
    </w:p>
    <w:p w14:paraId="2118603D" w14:textId="438E580E" w:rsidR="00F57E31" w:rsidRPr="006D64B4" w:rsidRDefault="00F57E31" w:rsidP="00F57E31">
      <w:pPr>
        <w:rPr>
          <w:rFonts w:ascii="Verdana" w:eastAsiaTheme="majorEastAsia" w:hAnsi="Verdana" w:cstheme="minorHAnsi"/>
          <w:color w:val="2F5496" w:themeColor="accent1" w:themeShade="BF"/>
          <w:sz w:val="24"/>
          <w:szCs w:val="32"/>
        </w:rPr>
      </w:pPr>
      <w:r w:rsidRPr="006D64B4">
        <w:rPr>
          <w:rFonts w:ascii="Verdana" w:eastAsiaTheme="majorEastAsia" w:hAnsi="Verdana" w:cstheme="minorHAnsi"/>
          <w:color w:val="2F5496" w:themeColor="accent1" w:themeShade="BF"/>
          <w:sz w:val="24"/>
          <w:szCs w:val="32"/>
        </w:rPr>
        <w:t xml:space="preserve">The plan was simple and yet </w:t>
      </w:r>
      <w:r w:rsidR="00DC2309" w:rsidRPr="006D64B4">
        <w:rPr>
          <w:rFonts w:ascii="Verdana" w:eastAsiaTheme="majorEastAsia" w:hAnsi="Verdana" w:cstheme="minorHAnsi"/>
          <w:color w:val="2F5496" w:themeColor="accent1" w:themeShade="BF"/>
          <w:sz w:val="24"/>
          <w:szCs w:val="32"/>
        </w:rPr>
        <w:t>SOOO</w:t>
      </w:r>
      <w:r w:rsidRPr="006D64B4">
        <w:rPr>
          <w:rFonts w:ascii="Verdana" w:eastAsiaTheme="majorEastAsia" w:hAnsi="Verdana" w:cstheme="minorHAnsi"/>
          <w:color w:val="2F5496" w:themeColor="accent1" w:themeShade="BF"/>
          <w:sz w:val="24"/>
          <w:szCs w:val="32"/>
        </w:rPr>
        <w:t xml:space="preserve"> complex.</w:t>
      </w:r>
    </w:p>
    <w:p w14:paraId="3F30CB44" w14:textId="77777777" w:rsidR="00F57E31" w:rsidRPr="006D64B4" w:rsidRDefault="00F57E31" w:rsidP="00F57E31">
      <w:pPr>
        <w:rPr>
          <w:rFonts w:ascii="Verdana" w:eastAsiaTheme="majorEastAsia" w:hAnsi="Verdana" w:cstheme="minorHAnsi"/>
          <w:color w:val="2F5496" w:themeColor="accent1" w:themeShade="BF"/>
          <w:sz w:val="24"/>
          <w:szCs w:val="32"/>
        </w:rPr>
      </w:pPr>
    </w:p>
    <w:p w14:paraId="4DF2D801" w14:textId="47100264" w:rsidR="00F57E31" w:rsidRPr="006D64B4" w:rsidRDefault="00F57E31" w:rsidP="00F57E31">
      <w:pPr>
        <w:rPr>
          <w:rFonts w:ascii="Verdana" w:eastAsiaTheme="majorEastAsia" w:hAnsi="Verdana" w:cstheme="minorHAnsi"/>
          <w:color w:val="2F5496" w:themeColor="accent1" w:themeShade="BF"/>
          <w:sz w:val="24"/>
          <w:szCs w:val="32"/>
        </w:rPr>
      </w:pPr>
      <w:r w:rsidRPr="006D64B4">
        <w:rPr>
          <w:rFonts w:ascii="Verdana" w:eastAsiaTheme="majorEastAsia" w:hAnsi="Verdana" w:cstheme="minorHAnsi"/>
          <w:color w:val="2F5496" w:themeColor="accent1" w:themeShade="BF"/>
          <w:sz w:val="24"/>
          <w:szCs w:val="32"/>
        </w:rPr>
        <w:t xml:space="preserve">The team </w:t>
      </w:r>
      <w:r w:rsidR="00D05BBD" w:rsidRPr="006D64B4">
        <w:rPr>
          <w:rFonts w:ascii="Verdana" w:eastAsiaTheme="majorEastAsia" w:hAnsi="Verdana" w:cstheme="minorHAnsi"/>
          <w:color w:val="2F5496" w:themeColor="accent1" w:themeShade="BF"/>
          <w:sz w:val="24"/>
          <w:szCs w:val="32"/>
        </w:rPr>
        <w:t>needs</w:t>
      </w:r>
      <w:r w:rsidRPr="006D64B4">
        <w:rPr>
          <w:rFonts w:ascii="Verdana" w:eastAsiaTheme="majorEastAsia" w:hAnsi="Verdana" w:cstheme="minorHAnsi"/>
          <w:color w:val="2F5496" w:themeColor="accent1" w:themeShade="BF"/>
          <w:sz w:val="24"/>
          <w:szCs w:val="32"/>
        </w:rPr>
        <w:t xml:space="preserve"> to Blink again to a secure place while </w:t>
      </w:r>
      <w:r w:rsidR="00D05BBD" w:rsidRPr="006D64B4">
        <w:rPr>
          <w:rFonts w:ascii="Verdana" w:eastAsiaTheme="majorEastAsia" w:hAnsi="Verdana" w:cstheme="minorHAnsi"/>
          <w:color w:val="2F5496" w:themeColor="accent1" w:themeShade="BF"/>
          <w:sz w:val="24"/>
          <w:szCs w:val="32"/>
        </w:rPr>
        <w:t>avoiding</w:t>
      </w:r>
      <w:r w:rsidRPr="006D64B4">
        <w:rPr>
          <w:rFonts w:ascii="Verdana" w:eastAsiaTheme="majorEastAsia" w:hAnsi="Verdana" w:cstheme="minorHAnsi"/>
          <w:color w:val="2F5496" w:themeColor="accent1" w:themeShade="BF"/>
          <w:sz w:val="24"/>
          <w:szCs w:val="32"/>
        </w:rPr>
        <w:t xml:space="preserve"> this conflict AND </w:t>
      </w:r>
      <w:r w:rsidR="00D05BBD" w:rsidRPr="006D64B4">
        <w:rPr>
          <w:rFonts w:ascii="Verdana" w:eastAsiaTheme="majorEastAsia" w:hAnsi="Verdana" w:cstheme="minorHAnsi"/>
          <w:color w:val="2F5496" w:themeColor="accent1" w:themeShade="BF"/>
          <w:sz w:val="24"/>
          <w:szCs w:val="32"/>
        </w:rPr>
        <w:t>getting</w:t>
      </w:r>
      <w:r w:rsidRPr="006D64B4">
        <w:rPr>
          <w:rFonts w:ascii="Verdana" w:eastAsiaTheme="majorEastAsia" w:hAnsi="Verdana" w:cstheme="minorHAnsi"/>
          <w:color w:val="2F5496" w:themeColor="accent1" w:themeShade="BF"/>
          <w:sz w:val="24"/>
          <w:szCs w:val="32"/>
        </w:rPr>
        <w:t xml:space="preserve"> water from one of the twin water planets.</w:t>
      </w:r>
    </w:p>
    <w:p w14:paraId="78557234" w14:textId="77777777" w:rsidR="00F57E31" w:rsidRPr="006D64B4" w:rsidRDefault="00F57E31" w:rsidP="00F57E31">
      <w:pPr>
        <w:rPr>
          <w:rFonts w:ascii="Verdana" w:eastAsiaTheme="majorEastAsia" w:hAnsi="Verdana" w:cstheme="minorHAnsi"/>
          <w:color w:val="2F5496" w:themeColor="accent1" w:themeShade="BF"/>
          <w:sz w:val="24"/>
          <w:szCs w:val="32"/>
        </w:rPr>
      </w:pPr>
    </w:p>
    <w:p w14:paraId="010B3EEA" w14:textId="77777777" w:rsidR="00F57E31" w:rsidRPr="006D64B4" w:rsidRDefault="00F57E31" w:rsidP="00F57E31">
      <w:pPr>
        <w:rPr>
          <w:rFonts w:ascii="Verdana" w:eastAsiaTheme="majorEastAsia" w:hAnsi="Verdana" w:cstheme="minorHAnsi"/>
          <w:color w:val="2F5496" w:themeColor="accent1" w:themeShade="BF"/>
          <w:sz w:val="24"/>
          <w:szCs w:val="32"/>
        </w:rPr>
      </w:pPr>
      <w:r w:rsidRPr="006D64B4">
        <w:rPr>
          <w:rFonts w:ascii="Verdana" w:eastAsiaTheme="majorEastAsia" w:hAnsi="Verdana" w:cstheme="minorHAnsi"/>
          <w:color w:val="2F5496" w:themeColor="accent1" w:themeShade="BF"/>
          <w:sz w:val="24"/>
          <w:szCs w:val="32"/>
        </w:rPr>
        <w:lastRenderedPageBreak/>
        <w:t>It had become clear that this was a battle over water.</w:t>
      </w:r>
    </w:p>
    <w:p w14:paraId="27793A9A" w14:textId="77777777" w:rsidR="00F57E31" w:rsidRPr="006D64B4" w:rsidRDefault="00F57E31" w:rsidP="00F57E31">
      <w:pPr>
        <w:rPr>
          <w:rFonts w:ascii="Verdana" w:eastAsiaTheme="majorEastAsia" w:hAnsi="Verdana" w:cstheme="minorHAnsi"/>
          <w:color w:val="2F5496" w:themeColor="accent1" w:themeShade="BF"/>
          <w:sz w:val="24"/>
          <w:szCs w:val="32"/>
        </w:rPr>
      </w:pPr>
    </w:p>
    <w:p w14:paraId="70C9E422" w14:textId="77777777" w:rsidR="00F57E31" w:rsidRPr="006D64B4" w:rsidRDefault="00F57E31" w:rsidP="00F57E31">
      <w:pPr>
        <w:rPr>
          <w:rFonts w:ascii="Verdana" w:eastAsiaTheme="majorEastAsia" w:hAnsi="Verdana" w:cstheme="minorHAnsi"/>
          <w:color w:val="2F5496" w:themeColor="accent1" w:themeShade="BF"/>
          <w:sz w:val="24"/>
          <w:szCs w:val="32"/>
        </w:rPr>
      </w:pPr>
      <w:r w:rsidRPr="006D64B4">
        <w:rPr>
          <w:rFonts w:ascii="Verdana" w:eastAsiaTheme="majorEastAsia" w:hAnsi="Verdana" w:cstheme="minorHAnsi"/>
          <w:color w:val="2F5496" w:themeColor="accent1" w:themeShade="BF"/>
          <w:sz w:val="24"/>
          <w:szCs w:val="32"/>
        </w:rPr>
        <w:t>With that seeming to be the most likely case, we had to get out of here NOW.</w:t>
      </w:r>
    </w:p>
    <w:p w14:paraId="0C41EEEB" w14:textId="77777777" w:rsidR="00F57E31" w:rsidRPr="006D64B4" w:rsidRDefault="00F57E31" w:rsidP="00F57E31">
      <w:pPr>
        <w:rPr>
          <w:rFonts w:ascii="Verdana" w:eastAsiaTheme="majorEastAsia" w:hAnsi="Verdana" w:cstheme="minorHAnsi"/>
          <w:color w:val="2F5496" w:themeColor="accent1" w:themeShade="BF"/>
          <w:sz w:val="24"/>
          <w:szCs w:val="32"/>
        </w:rPr>
      </w:pPr>
    </w:p>
    <w:p w14:paraId="5877614C" w14:textId="08469777" w:rsidR="00F57E31" w:rsidRPr="006D64B4" w:rsidRDefault="00F57E31" w:rsidP="00F57E31">
      <w:pPr>
        <w:rPr>
          <w:rFonts w:ascii="Verdana" w:eastAsiaTheme="majorEastAsia" w:hAnsi="Verdana" w:cstheme="minorHAnsi"/>
          <w:color w:val="2F5496" w:themeColor="accent1" w:themeShade="BF"/>
          <w:sz w:val="24"/>
          <w:szCs w:val="32"/>
        </w:rPr>
      </w:pPr>
      <w:r w:rsidRPr="006D64B4">
        <w:rPr>
          <w:rFonts w:ascii="Verdana" w:eastAsiaTheme="majorEastAsia" w:hAnsi="Verdana" w:cstheme="minorHAnsi"/>
          <w:color w:val="2F5496" w:themeColor="accent1" w:themeShade="BF"/>
          <w:sz w:val="24"/>
          <w:szCs w:val="32"/>
        </w:rPr>
        <w:t xml:space="preserve">The Blink generator hit </w:t>
      </w:r>
      <w:r w:rsidR="00D05BBD" w:rsidRPr="006D64B4">
        <w:rPr>
          <w:rFonts w:ascii="Verdana" w:eastAsiaTheme="majorEastAsia" w:hAnsi="Verdana" w:cstheme="minorHAnsi"/>
          <w:color w:val="2F5496" w:themeColor="accent1" w:themeShade="BF"/>
          <w:sz w:val="24"/>
          <w:szCs w:val="32"/>
        </w:rPr>
        <w:t xml:space="preserve">the </w:t>
      </w:r>
      <w:r w:rsidRPr="006D64B4">
        <w:rPr>
          <w:rFonts w:ascii="Verdana" w:eastAsiaTheme="majorEastAsia" w:hAnsi="Verdana" w:cstheme="minorHAnsi"/>
          <w:color w:val="2F5496" w:themeColor="accent1" w:themeShade="BF"/>
          <w:sz w:val="24"/>
          <w:szCs w:val="32"/>
        </w:rPr>
        <w:t>red line and we kept pushing.</w:t>
      </w:r>
    </w:p>
    <w:p w14:paraId="76DC75BA" w14:textId="77777777" w:rsidR="00F57E31" w:rsidRPr="006D64B4" w:rsidRDefault="00F57E31" w:rsidP="00F57E31">
      <w:pPr>
        <w:rPr>
          <w:rFonts w:ascii="Verdana" w:eastAsiaTheme="majorEastAsia" w:hAnsi="Verdana" w:cstheme="minorHAnsi"/>
          <w:color w:val="2F5496" w:themeColor="accent1" w:themeShade="BF"/>
          <w:sz w:val="24"/>
          <w:szCs w:val="32"/>
        </w:rPr>
      </w:pPr>
    </w:p>
    <w:p w14:paraId="029D479A" w14:textId="43A60ADB" w:rsidR="00F57E31" w:rsidRPr="006D64B4" w:rsidRDefault="00F57E31" w:rsidP="00F57E31">
      <w:pPr>
        <w:rPr>
          <w:rFonts w:ascii="Verdana" w:eastAsiaTheme="majorEastAsia" w:hAnsi="Verdana" w:cstheme="minorHAnsi"/>
          <w:color w:val="2F5496" w:themeColor="accent1" w:themeShade="BF"/>
          <w:sz w:val="24"/>
          <w:szCs w:val="32"/>
        </w:rPr>
      </w:pPr>
      <w:r w:rsidRPr="006D64B4">
        <w:rPr>
          <w:rFonts w:ascii="Verdana" w:eastAsiaTheme="majorEastAsia" w:hAnsi="Verdana" w:cstheme="minorHAnsi"/>
          <w:color w:val="2F5496" w:themeColor="accent1" w:themeShade="BF"/>
          <w:sz w:val="24"/>
          <w:szCs w:val="32"/>
        </w:rPr>
        <w:t xml:space="preserve">At minute </w:t>
      </w:r>
      <w:proofErr w:type="gramStart"/>
      <w:r w:rsidRPr="006D64B4">
        <w:rPr>
          <w:rFonts w:ascii="Verdana" w:eastAsiaTheme="majorEastAsia" w:hAnsi="Verdana" w:cstheme="minorHAnsi"/>
          <w:color w:val="2F5496" w:themeColor="accent1" w:themeShade="BF"/>
          <w:sz w:val="24"/>
          <w:szCs w:val="32"/>
        </w:rPr>
        <w:t>8</w:t>
      </w:r>
      <w:proofErr w:type="gramEnd"/>
      <w:r w:rsidRPr="006D64B4">
        <w:rPr>
          <w:rFonts w:ascii="Verdana" w:eastAsiaTheme="majorEastAsia" w:hAnsi="Verdana" w:cstheme="minorHAnsi"/>
          <w:color w:val="2F5496" w:themeColor="accent1" w:themeShade="BF"/>
          <w:sz w:val="24"/>
          <w:szCs w:val="32"/>
        </w:rPr>
        <w:t xml:space="preserve">, the other team comes online and helps with </w:t>
      </w:r>
      <w:r w:rsidR="00D05BBD" w:rsidRPr="006D64B4">
        <w:rPr>
          <w:rFonts w:ascii="Verdana" w:eastAsiaTheme="majorEastAsia" w:hAnsi="Verdana" w:cstheme="minorHAnsi"/>
          <w:color w:val="2F5496" w:themeColor="accent1" w:themeShade="BF"/>
          <w:sz w:val="24"/>
          <w:szCs w:val="32"/>
        </w:rPr>
        <w:t xml:space="preserve">the </w:t>
      </w:r>
      <w:r w:rsidRPr="006D64B4">
        <w:rPr>
          <w:rFonts w:ascii="Verdana" w:eastAsiaTheme="majorEastAsia" w:hAnsi="Verdana" w:cstheme="minorHAnsi"/>
          <w:color w:val="2F5496" w:themeColor="accent1" w:themeShade="BF"/>
          <w:sz w:val="24"/>
          <w:szCs w:val="32"/>
        </w:rPr>
        <w:t xml:space="preserve">Blink generator and applies some of their virtual hacks into </w:t>
      </w:r>
      <w:r w:rsidR="00DC2309" w:rsidRPr="006D64B4">
        <w:rPr>
          <w:rFonts w:ascii="Verdana" w:eastAsiaTheme="majorEastAsia" w:hAnsi="Verdana" w:cstheme="minorHAnsi"/>
          <w:color w:val="2F5496" w:themeColor="accent1" w:themeShade="BF"/>
          <w:sz w:val="24"/>
          <w:szCs w:val="32"/>
        </w:rPr>
        <w:t>Solomon</w:t>
      </w:r>
      <w:r w:rsidRPr="006D64B4">
        <w:rPr>
          <w:rFonts w:ascii="Verdana" w:eastAsiaTheme="majorEastAsia" w:hAnsi="Verdana" w:cstheme="minorHAnsi"/>
          <w:color w:val="2F5496" w:themeColor="accent1" w:themeShade="BF"/>
          <w:sz w:val="24"/>
          <w:szCs w:val="32"/>
        </w:rPr>
        <w:t xml:space="preserve"> to speed things along.</w:t>
      </w:r>
    </w:p>
    <w:p w14:paraId="66D08921" w14:textId="77777777" w:rsidR="00F57E31" w:rsidRPr="006D64B4" w:rsidRDefault="00F57E31" w:rsidP="00F57E31">
      <w:pPr>
        <w:rPr>
          <w:rFonts w:ascii="Verdana" w:eastAsiaTheme="majorEastAsia" w:hAnsi="Verdana" w:cstheme="minorHAnsi"/>
          <w:color w:val="2F5496" w:themeColor="accent1" w:themeShade="BF"/>
          <w:sz w:val="24"/>
          <w:szCs w:val="32"/>
        </w:rPr>
      </w:pPr>
    </w:p>
    <w:p w14:paraId="69299AF1" w14:textId="77777777" w:rsidR="00F57E31" w:rsidRPr="006D64B4" w:rsidRDefault="00F57E31" w:rsidP="00F57E31">
      <w:pPr>
        <w:rPr>
          <w:rFonts w:ascii="Verdana" w:eastAsiaTheme="majorEastAsia" w:hAnsi="Verdana" w:cstheme="minorHAnsi"/>
          <w:color w:val="2F5496" w:themeColor="accent1" w:themeShade="BF"/>
          <w:sz w:val="24"/>
          <w:szCs w:val="32"/>
        </w:rPr>
      </w:pPr>
      <w:r w:rsidRPr="006D64B4">
        <w:rPr>
          <w:rFonts w:ascii="Verdana" w:eastAsiaTheme="majorEastAsia" w:hAnsi="Verdana" w:cstheme="minorHAnsi"/>
          <w:color w:val="2F5496" w:themeColor="accent1" w:themeShade="BF"/>
          <w:sz w:val="24"/>
          <w:szCs w:val="32"/>
        </w:rPr>
        <w:t xml:space="preserve">At minute </w:t>
      </w:r>
      <w:proofErr w:type="gramStart"/>
      <w:r w:rsidRPr="006D64B4">
        <w:rPr>
          <w:rFonts w:ascii="Verdana" w:eastAsiaTheme="majorEastAsia" w:hAnsi="Verdana" w:cstheme="minorHAnsi"/>
          <w:color w:val="2F5496" w:themeColor="accent1" w:themeShade="BF"/>
          <w:sz w:val="24"/>
          <w:szCs w:val="32"/>
        </w:rPr>
        <w:t>11</w:t>
      </w:r>
      <w:proofErr w:type="gramEnd"/>
      <w:r w:rsidRPr="006D64B4">
        <w:rPr>
          <w:rFonts w:ascii="Verdana" w:eastAsiaTheme="majorEastAsia" w:hAnsi="Verdana" w:cstheme="minorHAnsi"/>
          <w:color w:val="2F5496" w:themeColor="accent1" w:themeShade="BF"/>
          <w:sz w:val="24"/>
          <w:szCs w:val="32"/>
        </w:rPr>
        <w:t xml:space="preserve">, the first shots hit the Earth’s defense shield. </w:t>
      </w:r>
      <w:proofErr w:type="gramStart"/>
      <w:r w:rsidRPr="006D64B4">
        <w:rPr>
          <w:rFonts w:ascii="Verdana" w:eastAsiaTheme="majorEastAsia" w:hAnsi="Verdana" w:cstheme="minorHAnsi"/>
          <w:color w:val="2F5496" w:themeColor="accent1" w:themeShade="BF"/>
          <w:sz w:val="24"/>
          <w:szCs w:val="32"/>
        </w:rPr>
        <w:t>A few</w:t>
      </w:r>
      <w:proofErr w:type="gramEnd"/>
      <w:r w:rsidRPr="006D64B4">
        <w:rPr>
          <w:rFonts w:ascii="Verdana" w:eastAsiaTheme="majorEastAsia" w:hAnsi="Verdana" w:cstheme="minorHAnsi"/>
          <w:color w:val="2F5496" w:themeColor="accent1" w:themeShade="BF"/>
          <w:sz w:val="24"/>
          <w:szCs w:val="32"/>
        </w:rPr>
        <w:t xml:space="preserve"> simple shots at long range and the shields were already down 22%.</w:t>
      </w:r>
    </w:p>
    <w:p w14:paraId="7C2A0C3A" w14:textId="77777777" w:rsidR="00F57E31" w:rsidRPr="006D64B4" w:rsidRDefault="00F57E31" w:rsidP="00F57E31">
      <w:pPr>
        <w:rPr>
          <w:rFonts w:ascii="Verdana" w:eastAsiaTheme="majorEastAsia" w:hAnsi="Verdana" w:cstheme="minorHAnsi"/>
          <w:color w:val="2F5496" w:themeColor="accent1" w:themeShade="BF"/>
          <w:sz w:val="24"/>
          <w:szCs w:val="32"/>
        </w:rPr>
      </w:pPr>
    </w:p>
    <w:p w14:paraId="742416DC" w14:textId="03EA204D" w:rsidR="00F57E31" w:rsidRPr="006D64B4" w:rsidRDefault="00F57E31" w:rsidP="00F57E31">
      <w:pPr>
        <w:rPr>
          <w:rFonts w:ascii="Verdana" w:eastAsiaTheme="majorEastAsia" w:hAnsi="Verdana" w:cstheme="minorHAnsi"/>
          <w:color w:val="2F5496" w:themeColor="accent1" w:themeShade="BF"/>
          <w:sz w:val="24"/>
          <w:szCs w:val="32"/>
        </w:rPr>
      </w:pPr>
      <w:r w:rsidRPr="006D64B4">
        <w:rPr>
          <w:rFonts w:ascii="Verdana" w:eastAsiaTheme="majorEastAsia" w:hAnsi="Verdana" w:cstheme="minorHAnsi"/>
          <w:color w:val="2F5496" w:themeColor="accent1" w:themeShade="BF"/>
          <w:sz w:val="24"/>
          <w:szCs w:val="32"/>
        </w:rPr>
        <w:t xml:space="preserve">It was clear that in seconds, the Earth would be a </w:t>
      </w:r>
      <w:r w:rsidR="00DC2309" w:rsidRPr="006D64B4">
        <w:rPr>
          <w:rFonts w:ascii="Verdana" w:eastAsiaTheme="majorEastAsia" w:hAnsi="Verdana" w:cstheme="minorHAnsi"/>
          <w:color w:val="2F5496" w:themeColor="accent1" w:themeShade="BF"/>
          <w:sz w:val="24"/>
          <w:szCs w:val="32"/>
        </w:rPr>
        <w:t>casualty</w:t>
      </w:r>
      <w:r w:rsidRPr="006D64B4">
        <w:rPr>
          <w:rFonts w:ascii="Verdana" w:eastAsiaTheme="majorEastAsia" w:hAnsi="Verdana" w:cstheme="minorHAnsi"/>
          <w:color w:val="2F5496" w:themeColor="accent1" w:themeShade="BF"/>
          <w:sz w:val="24"/>
          <w:szCs w:val="32"/>
        </w:rPr>
        <w:t xml:space="preserve"> of this conflict.</w:t>
      </w:r>
    </w:p>
    <w:p w14:paraId="278DF7A0" w14:textId="77777777" w:rsidR="00F57E31" w:rsidRPr="006D64B4" w:rsidRDefault="00F57E31" w:rsidP="00F57E31">
      <w:pPr>
        <w:rPr>
          <w:rFonts w:ascii="Verdana" w:eastAsiaTheme="majorEastAsia" w:hAnsi="Verdana" w:cstheme="minorHAnsi"/>
          <w:color w:val="2F5496" w:themeColor="accent1" w:themeShade="BF"/>
          <w:sz w:val="24"/>
          <w:szCs w:val="32"/>
        </w:rPr>
      </w:pPr>
    </w:p>
    <w:p w14:paraId="0C6178CA" w14:textId="77777777" w:rsidR="00F57E31" w:rsidRPr="006D64B4" w:rsidRDefault="00F57E31" w:rsidP="00F57E31">
      <w:pPr>
        <w:rPr>
          <w:rFonts w:ascii="Verdana" w:eastAsiaTheme="majorEastAsia" w:hAnsi="Verdana" w:cstheme="minorHAnsi"/>
          <w:color w:val="2F5496" w:themeColor="accent1" w:themeShade="BF"/>
          <w:sz w:val="24"/>
          <w:szCs w:val="32"/>
        </w:rPr>
      </w:pPr>
      <w:r w:rsidRPr="006D64B4">
        <w:rPr>
          <w:rFonts w:ascii="Verdana" w:eastAsiaTheme="majorEastAsia" w:hAnsi="Verdana" w:cstheme="minorHAnsi"/>
          <w:color w:val="2F5496" w:themeColor="accent1" w:themeShade="BF"/>
          <w:sz w:val="24"/>
          <w:szCs w:val="32"/>
        </w:rPr>
        <w:t>Wrong place; Wrong Time!</w:t>
      </w:r>
    </w:p>
    <w:p w14:paraId="126391B0" w14:textId="77777777" w:rsidR="00F57E31" w:rsidRPr="006D64B4" w:rsidRDefault="00F57E31" w:rsidP="00F57E31">
      <w:pPr>
        <w:rPr>
          <w:rFonts w:ascii="Verdana" w:eastAsiaTheme="majorEastAsia" w:hAnsi="Verdana" w:cstheme="minorHAnsi"/>
          <w:color w:val="2F5496" w:themeColor="accent1" w:themeShade="BF"/>
          <w:sz w:val="24"/>
          <w:szCs w:val="32"/>
        </w:rPr>
      </w:pPr>
    </w:p>
    <w:p w14:paraId="10D8B82D" w14:textId="77777777" w:rsidR="00F57E31" w:rsidRPr="006D64B4" w:rsidRDefault="00F57E31" w:rsidP="00F57E31">
      <w:pPr>
        <w:rPr>
          <w:rFonts w:ascii="Verdana" w:eastAsiaTheme="majorEastAsia" w:hAnsi="Verdana" w:cstheme="minorHAnsi"/>
          <w:color w:val="2F5496" w:themeColor="accent1" w:themeShade="BF"/>
          <w:sz w:val="24"/>
          <w:szCs w:val="32"/>
        </w:rPr>
      </w:pPr>
      <w:r w:rsidRPr="006D64B4">
        <w:rPr>
          <w:rFonts w:ascii="Verdana" w:eastAsiaTheme="majorEastAsia" w:hAnsi="Verdana" w:cstheme="minorHAnsi"/>
          <w:color w:val="2F5496" w:themeColor="accent1" w:themeShade="BF"/>
          <w:sz w:val="24"/>
          <w:szCs w:val="32"/>
        </w:rPr>
        <w:t>The Blink Generator hit charge ready at 83% and the short trip we had planned should work even at this low charge.</w:t>
      </w:r>
    </w:p>
    <w:p w14:paraId="651E4267" w14:textId="77777777" w:rsidR="00F57E31" w:rsidRPr="006D64B4" w:rsidRDefault="00F57E31" w:rsidP="00F57E31">
      <w:pPr>
        <w:rPr>
          <w:rFonts w:ascii="Verdana" w:eastAsiaTheme="majorEastAsia" w:hAnsi="Verdana" w:cstheme="minorHAnsi"/>
          <w:color w:val="2F5496" w:themeColor="accent1" w:themeShade="BF"/>
          <w:sz w:val="24"/>
          <w:szCs w:val="32"/>
        </w:rPr>
      </w:pPr>
    </w:p>
    <w:p w14:paraId="54E66220" w14:textId="5A89BE22" w:rsidR="00F57E31" w:rsidRPr="006D64B4" w:rsidRDefault="00F57E31" w:rsidP="00F57E31">
      <w:pPr>
        <w:rPr>
          <w:rFonts w:ascii="Verdana" w:eastAsiaTheme="majorEastAsia" w:hAnsi="Verdana" w:cstheme="minorHAnsi"/>
          <w:color w:val="2F5496" w:themeColor="accent1" w:themeShade="BF"/>
          <w:sz w:val="24"/>
          <w:szCs w:val="32"/>
        </w:rPr>
      </w:pPr>
      <w:r w:rsidRPr="006D64B4">
        <w:rPr>
          <w:rFonts w:ascii="Verdana" w:eastAsiaTheme="majorEastAsia" w:hAnsi="Verdana" w:cstheme="minorHAnsi"/>
          <w:color w:val="2F5496" w:themeColor="accent1" w:themeShade="BF"/>
          <w:sz w:val="24"/>
          <w:szCs w:val="32"/>
        </w:rPr>
        <w:t xml:space="preserve">At the very last </w:t>
      </w:r>
      <w:r w:rsidR="00DC2309" w:rsidRPr="006D64B4">
        <w:rPr>
          <w:rFonts w:ascii="Verdana" w:eastAsiaTheme="majorEastAsia" w:hAnsi="Verdana" w:cstheme="minorHAnsi"/>
          <w:color w:val="2F5496" w:themeColor="accent1" w:themeShade="BF"/>
          <w:sz w:val="24"/>
          <w:szCs w:val="32"/>
        </w:rPr>
        <w:t>Pico</w:t>
      </w:r>
      <w:r w:rsidRPr="006D64B4">
        <w:rPr>
          <w:rFonts w:ascii="Verdana" w:eastAsiaTheme="majorEastAsia" w:hAnsi="Verdana" w:cstheme="minorHAnsi"/>
          <w:color w:val="2F5496" w:themeColor="accent1" w:themeShade="BF"/>
          <w:sz w:val="24"/>
          <w:szCs w:val="32"/>
        </w:rPr>
        <w:t xml:space="preserve"> second, Earth Blinks.</w:t>
      </w:r>
    </w:p>
    <w:p w14:paraId="3AF035F3" w14:textId="77777777" w:rsidR="00F57E31" w:rsidRPr="006D64B4" w:rsidRDefault="00F57E31">
      <w:pPr>
        <w:rPr>
          <w:rFonts w:ascii="Verdana" w:eastAsiaTheme="majorEastAsia" w:hAnsi="Verdana" w:cstheme="minorHAnsi"/>
          <w:color w:val="2F5496" w:themeColor="accent1" w:themeShade="BF"/>
          <w:sz w:val="24"/>
          <w:szCs w:val="32"/>
        </w:rPr>
      </w:pPr>
    </w:p>
    <w:p w14:paraId="105EFEAC" w14:textId="77777777" w:rsidR="00F57E31" w:rsidRPr="006D64B4" w:rsidRDefault="00F57E31">
      <w:pPr>
        <w:rPr>
          <w:rFonts w:ascii="Verdana" w:eastAsiaTheme="majorEastAsia" w:hAnsi="Verdana" w:cstheme="minorHAnsi"/>
          <w:color w:val="2F5496" w:themeColor="accent1" w:themeShade="BF"/>
          <w:sz w:val="24"/>
          <w:szCs w:val="32"/>
        </w:rPr>
      </w:pPr>
    </w:p>
    <w:p w14:paraId="2041371C" w14:textId="4F8661AC" w:rsidR="00CC28DA" w:rsidRPr="008E65A6" w:rsidRDefault="00E01062" w:rsidP="00425BFE">
      <w:pPr>
        <w:pStyle w:val="Heading1"/>
        <w:rPr>
          <w:rFonts w:ascii="Verdana" w:hAnsi="Verdana" w:cstheme="minorHAnsi"/>
          <w:sz w:val="24"/>
        </w:rPr>
      </w:pPr>
      <w:r>
        <w:rPr>
          <w:rFonts w:ascii="Verdana" w:hAnsi="Verdana" w:cstheme="minorHAnsi"/>
          <w:sz w:val="24"/>
        </w:rPr>
        <w:t>4</w:t>
      </w:r>
      <w:r w:rsidRPr="00E01062">
        <w:rPr>
          <w:rFonts w:ascii="Verdana" w:hAnsi="Verdana" w:cstheme="minorHAnsi"/>
          <w:sz w:val="24"/>
          <w:vertAlign w:val="superscript"/>
        </w:rPr>
        <w:t>th</w:t>
      </w:r>
      <w:r w:rsidR="00CC28DA" w:rsidRPr="008E65A6">
        <w:rPr>
          <w:rFonts w:ascii="Verdana" w:hAnsi="Verdana" w:cstheme="minorHAnsi"/>
          <w:sz w:val="24"/>
        </w:rPr>
        <w:t xml:space="preserve"> Blink</w:t>
      </w:r>
    </w:p>
    <w:p w14:paraId="6033C563" w14:textId="697C233E" w:rsidR="004150B2" w:rsidRPr="008E65A6" w:rsidRDefault="00CC28DA">
      <w:pPr>
        <w:rPr>
          <w:rFonts w:ascii="Verdana" w:hAnsi="Verdana" w:cstheme="minorHAnsi"/>
          <w:sz w:val="24"/>
        </w:rPr>
      </w:pPr>
      <w:r w:rsidRPr="008E65A6">
        <w:rPr>
          <w:rFonts w:ascii="Verdana" w:hAnsi="Verdana" w:cstheme="minorHAnsi"/>
          <w:sz w:val="24"/>
        </w:rPr>
        <w:t xml:space="preserve">Earth Blinks the Triangulum beta in search of </w:t>
      </w:r>
      <w:r w:rsidR="00D05BBD">
        <w:rPr>
          <w:rFonts w:ascii="Verdana" w:hAnsi="Verdana" w:cstheme="minorHAnsi"/>
          <w:sz w:val="24"/>
        </w:rPr>
        <w:t xml:space="preserve">a </w:t>
      </w:r>
      <w:r w:rsidRPr="008E65A6">
        <w:rPr>
          <w:rFonts w:ascii="Verdana" w:hAnsi="Verdana" w:cstheme="minorHAnsi"/>
          <w:sz w:val="24"/>
        </w:rPr>
        <w:t xml:space="preserve">more “friendly” </w:t>
      </w:r>
    </w:p>
    <w:p w14:paraId="5E9C473E" w14:textId="20AD82C6" w:rsidR="00CC28DA" w:rsidRDefault="00CC28DA">
      <w:pPr>
        <w:rPr>
          <w:rFonts w:ascii="Verdana" w:hAnsi="Verdana" w:cstheme="minorHAnsi"/>
          <w:sz w:val="24"/>
        </w:rPr>
      </w:pPr>
      <w:r w:rsidRPr="008E65A6">
        <w:rPr>
          <w:rFonts w:ascii="Verdana" w:hAnsi="Verdana" w:cstheme="minorHAnsi"/>
          <w:sz w:val="24"/>
        </w:rPr>
        <w:t xml:space="preserve">life and </w:t>
      </w:r>
      <w:proofErr w:type="gramStart"/>
      <w:r w:rsidRPr="008E65A6">
        <w:rPr>
          <w:rFonts w:ascii="Verdana" w:hAnsi="Verdana" w:cstheme="minorHAnsi"/>
          <w:sz w:val="24"/>
        </w:rPr>
        <w:t>possibly previous</w:t>
      </w:r>
      <w:proofErr w:type="gramEnd"/>
      <w:r w:rsidRPr="008E65A6">
        <w:rPr>
          <w:rFonts w:ascii="Verdana" w:hAnsi="Verdana" w:cstheme="minorHAnsi"/>
          <w:sz w:val="24"/>
        </w:rPr>
        <w:t xml:space="preserve"> Earth visitors</w:t>
      </w:r>
    </w:p>
    <w:p w14:paraId="3B7EB7FA" w14:textId="0764C7B1" w:rsidR="00F57E31" w:rsidRDefault="00F57E31">
      <w:pPr>
        <w:rPr>
          <w:rFonts w:ascii="Verdana" w:hAnsi="Verdana" w:cstheme="minorHAnsi"/>
          <w:sz w:val="24"/>
        </w:rPr>
      </w:pPr>
    </w:p>
    <w:p w14:paraId="79D74D5B" w14:textId="034DDB75" w:rsidR="00F57E31" w:rsidRPr="00431F8B" w:rsidRDefault="00F57E31" w:rsidP="00F57E31">
      <w:pPr>
        <w:rPr>
          <w:rFonts w:cstheme="minorHAnsi"/>
          <w:sz w:val="24"/>
        </w:rPr>
      </w:pPr>
      <w:r w:rsidRPr="00431F8B">
        <w:rPr>
          <w:rFonts w:cstheme="minorHAnsi"/>
          <w:sz w:val="24"/>
        </w:rPr>
        <w:t xml:space="preserve">Earth is now a new satellite of the largest of the two water planets. The blink coordinates chosen </w:t>
      </w:r>
      <w:r w:rsidR="00D05BBD">
        <w:rPr>
          <w:rFonts w:cstheme="minorHAnsi"/>
          <w:sz w:val="24"/>
        </w:rPr>
        <w:t>were</w:t>
      </w:r>
      <w:r w:rsidRPr="00431F8B">
        <w:rPr>
          <w:rFonts w:cstheme="minorHAnsi"/>
          <w:sz w:val="24"/>
        </w:rPr>
        <w:t xml:space="preserve"> on the other side of the planet and both fleets and their conflict </w:t>
      </w:r>
      <w:proofErr w:type="gramStart"/>
      <w:r w:rsidR="00AA1622" w:rsidRPr="00431F8B">
        <w:rPr>
          <w:rFonts w:cstheme="minorHAnsi"/>
          <w:sz w:val="24"/>
        </w:rPr>
        <w:t>were</w:t>
      </w:r>
      <w:r w:rsidRPr="00431F8B">
        <w:rPr>
          <w:rFonts w:cstheme="minorHAnsi"/>
          <w:sz w:val="24"/>
        </w:rPr>
        <w:t xml:space="preserve"> obscured</w:t>
      </w:r>
      <w:proofErr w:type="gramEnd"/>
      <w:r w:rsidRPr="00431F8B">
        <w:rPr>
          <w:rFonts w:cstheme="minorHAnsi"/>
          <w:sz w:val="24"/>
        </w:rPr>
        <w:t xml:space="preserve"> by the </w:t>
      </w:r>
      <w:r w:rsidR="00D05BBD">
        <w:rPr>
          <w:rFonts w:cstheme="minorHAnsi"/>
          <w:sz w:val="24"/>
        </w:rPr>
        <w:t>Jupiter-sized</w:t>
      </w:r>
      <w:r w:rsidRPr="00431F8B">
        <w:rPr>
          <w:rFonts w:cstheme="minorHAnsi"/>
          <w:sz w:val="24"/>
        </w:rPr>
        <w:t xml:space="preserve"> water planet.</w:t>
      </w:r>
    </w:p>
    <w:p w14:paraId="53BFA327" w14:textId="77777777" w:rsidR="00F57E31" w:rsidRPr="00431F8B" w:rsidRDefault="00F57E31" w:rsidP="00F57E31">
      <w:pPr>
        <w:rPr>
          <w:rFonts w:cstheme="minorHAnsi"/>
          <w:sz w:val="24"/>
        </w:rPr>
      </w:pPr>
    </w:p>
    <w:p w14:paraId="79E2FC2F" w14:textId="4C34653A" w:rsidR="00F57E31" w:rsidRPr="00431F8B" w:rsidRDefault="00F57E31" w:rsidP="00F57E31">
      <w:pPr>
        <w:rPr>
          <w:rFonts w:cstheme="minorHAnsi"/>
          <w:sz w:val="24"/>
        </w:rPr>
      </w:pPr>
      <w:r w:rsidRPr="00431F8B">
        <w:rPr>
          <w:rFonts w:cstheme="minorHAnsi"/>
          <w:sz w:val="24"/>
        </w:rPr>
        <w:t xml:space="preserve">Once the Earth settled in </w:t>
      </w:r>
      <w:r w:rsidR="00AA1622" w:rsidRPr="00431F8B">
        <w:rPr>
          <w:rFonts w:cstheme="minorHAnsi"/>
          <w:sz w:val="24"/>
        </w:rPr>
        <w:t>its</w:t>
      </w:r>
      <w:r w:rsidRPr="00431F8B">
        <w:rPr>
          <w:rFonts w:cstheme="minorHAnsi"/>
          <w:sz w:val="24"/>
        </w:rPr>
        <w:t xml:space="preserve"> new locale, drones </w:t>
      </w:r>
      <w:proofErr w:type="gramStart"/>
      <w:r w:rsidRPr="00431F8B">
        <w:rPr>
          <w:rFonts w:cstheme="minorHAnsi"/>
          <w:sz w:val="24"/>
        </w:rPr>
        <w:t>were sent</w:t>
      </w:r>
      <w:proofErr w:type="gramEnd"/>
      <w:r w:rsidRPr="00431F8B">
        <w:rPr>
          <w:rFonts w:cstheme="minorHAnsi"/>
          <w:sz w:val="24"/>
        </w:rPr>
        <w:t xml:space="preserve"> to the surface to collect water </w:t>
      </w:r>
      <w:r w:rsidR="00DC2309" w:rsidRPr="00431F8B">
        <w:rPr>
          <w:rFonts w:cstheme="minorHAnsi"/>
          <w:sz w:val="24"/>
        </w:rPr>
        <w:t>specimens</w:t>
      </w:r>
      <w:r w:rsidRPr="00431F8B">
        <w:rPr>
          <w:rFonts w:cstheme="minorHAnsi"/>
          <w:sz w:val="24"/>
        </w:rPr>
        <w:t>.</w:t>
      </w:r>
    </w:p>
    <w:p w14:paraId="13F1A24B" w14:textId="77777777" w:rsidR="00F57E31" w:rsidRPr="00431F8B" w:rsidRDefault="00F57E31" w:rsidP="00F57E31">
      <w:pPr>
        <w:rPr>
          <w:rFonts w:cstheme="minorHAnsi"/>
          <w:sz w:val="24"/>
        </w:rPr>
      </w:pPr>
    </w:p>
    <w:p w14:paraId="37EBDD9B" w14:textId="77777777" w:rsidR="00F57E31" w:rsidRPr="00431F8B" w:rsidRDefault="00F57E31" w:rsidP="00F57E31">
      <w:pPr>
        <w:rPr>
          <w:rFonts w:cstheme="minorHAnsi"/>
          <w:sz w:val="24"/>
        </w:rPr>
      </w:pPr>
      <w:r w:rsidRPr="00431F8B">
        <w:rPr>
          <w:rFonts w:cstheme="minorHAnsi"/>
          <w:sz w:val="24"/>
        </w:rPr>
        <w:t xml:space="preserve">The </w:t>
      </w:r>
      <w:proofErr w:type="gramStart"/>
      <w:r w:rsidRPr="00431F8B">
        <w:rPr>
          <w:rFonts w:cstheme="minorHAnsi"/>
          <w:sz w:val="24"/>
        </w:rPr>
        <w:t>3</w:t>
      </w:r>
      <w:proofErr w:type="gramEnd"/>
      <w:r w:rsidRPr="00431F8B">
        <w:rPr>
          <w:rFonts w:cstheme="minorHAnsi"/>
          <w:sz w:val="24"/>
        </w:rPr>
        <w:t xml:space="preserve"> of the 20 drones returned and only 2 had samples.</w:t>
      </w:r>
    </w:p>
    <w:p w14:paraId="6EA14C49" w14:textId="77777777" w:rsidR="00F57E31" w:rsidRPr="00431F8B" w:rsidRDefault="00F57E31" w:rsidP="00F57E31">
      <w:pPr>
        <w:rPr>
          <w:rFonts w:cstheme="minorHAnsi"/>
          <w:sz w:val="24"/>
        </w:rPr>
      </w:pPr>
    </w:p>
    <w:p w14:paraId="3CF88993" w14:textId="7D6CFCC4" w:rsidR="00F57E31" w:rsidRPr="00431F8B" w:rsidRDefault="00F57E31" w:rsidP="00F57E31">
      <w:pPr>
        <w:rPr>
          <w:rFonts w:cstheme="minorHAnsi"/>
          <w:sz w:val="24"/>
        </w:rPr>
      </w:pPr>
      <w:r w:rsidRPr="00431F8B">
        <w:rPr>
          <w:rFonts w:cstheme="minorHAnsi"/>
          <w:sz w:val="24"/>
        </w:rPr>
        <w:t xml:space="preserve">It would be hard to get more… </w:t>
      </w:r>
      <w:proofErr w:type="gramStart"/>
      <w:r w:rsidRPr="00431F8B">
        <w:rPr>
          <w:rFonts w:cstheme="minorHAnsi"/>
          <w:sz w:val="24"/>
        </w:rPr>
        <w:t>very hard</w:t>
      </w:r>
      <w:proofErr w:type="gramEnd"/>
      <w:r w:rsidRPr="00431F8B">
        <w:rPr>
          <w:rFonts w:cstheme="minorHAnsi"/>
          <w:sz w:val="24"/>
        </w:rPr>
        <w:t xml:space="preserve">… the weather was something new… something very alien… like lightning </w:t>
      </w:r>
      <w:r w:rsidR="00D05BBD">
        <w:rPr>
          <w:rFonts w:cstheme="minorHAnsi"/>
          <w:sz w:val="24"/>
        </w:rPr>
        <w:t>jellybeans</w:t>
      </w:r>
      <w:r w:rsidRPr="00431F8B">
        <w:rPr>
          <w:rFonts w:cstheme="minorHAnsi"/>
          <w:sz w:val="24"/>
        </w:rPr>
        <w:t>…. Or something…</w:t>
      </w:r>
    </w:p>
    <w:p w14:paraId="25C2AC63" w14:textId="77777777" w:rsidR="00F57E31" w:rsidRPr="00431F8B" w:rsidRDefault="00F57E31" w:rsidP="00F57E31">
      <w:pPr>
        <w:rPr>
          <w:rFonts w:cstheme="minorHAnsi"/>
          <w:sz w:val="24"/>
        </w:rPr>
      </w:pPr>
    </w:p>
    <w:p w14:paraId="385C1F97" w14:textId="77777777" w:rsidR="00F57E31" w:rsidRPr="00431F8B" w:rsidRDefault="00F57E31" w:rsidP="00F57E31">
      <w:pPr>
        <w:rPr>
          <w:rFonts w:cstheme="minorHAnsi"/>
          <w:sz w:val="24"/>
        </w:rPr>
      </w:pPr>
      <w:r w:rsidRPr="00431F8B">
        <w:rPr>
          <w:rFonts w:cstheme="minorHAnsi"/>
          <w:sz w:val="24"/>
        </w:rPr>
        <w:t xml:space="preserve">The samples were interesting. </w:t>
      </w:r>
      <w:proofErr w:type="gramStart"/>
      <w:r w:rsidRPr="00431F8B">
        <w:rPr>
          <w:rFonts w:cstheme="minorHAnsi"/>
          <w:sz w:val="24"/>
        </w:rPr>
        <w:t>98%</w:t>
      </w:r>
      <w:proofErr w:type="gramEnd"/>
      <w:r w:rsidRPr="00431F8B">
        <w:rPr>
          <w:rFonts w:cstheme="minorHAnsi"/>
          <w:sz w:val="24"/>
        </w:rPr>
        <w:t xml:space="preserve"> H2O and 2% unknown.</w:t>
      </w:r>
    </w:p>
    <w:p w14:paraId="4134C497" w14:textId="77777777" w:rsidR="00F57E31" w:rsidRPr="00431F8B" w:rsidRDefault="00F57E31" w:rsidP="00F57E31">
      <w:pPr>
        <w:rPr>
          <w:rFonts w:cstheme="minorHAnsi"/>
          <w:sz w:val="24"/>
        </w:rPr>
      </w:pPr>
    </w:p>
    <w:p w14:paraId="20669B71" w14:textId="14D68E2C" w:rsidR="00F57E31" w:rsidRPr="00431F8B" w:rsidRDefault="00F57E31" w:rsidP="00F57E31">
      <w:pPr>
        <w:rPr>
          <w:rFonts w:cstheme="minorHAnsi"/>
          <w:sz w:val="24"/>
        </w:rPr>
      </w:pPr>
      <w:r w:rsidRPr="00431F8B">
        <w:rPr>
          <w:rFonts w:cstheme="minorHAnsi"/>
          <w:sz w:val="24"/>
        </w:rPr>
        <w:t xml:space="preserve">Sims </w:t>
      </w:r>
      <w:r w:rsidR="00D05BBD">
        <w:rPr>
          <w:rFonts w:cstheme="minorHAnsi"/>
          <w:sz w:val="24"/>
        </w:rPr>
        <w:t>was</w:t>
      </w:r>
      <w:r w:rsidRPr="00431F8B">
        <w:rPr>
          <w:rFonts w:cstheme="minorHAnsi"/>
          <w:sz w:val="24"/>
        </w:rPr>
        <w:t xml:space="preserve"> run to </w:t>
      </w:r>
      <w:proofErr w:type="gramStart"/>
      <w:r w:rsidRPr="00431F8B">
        <w:rPr>
          <w:rFonts w:cstheme="minorHAnsi"/>
          <w:sz w:val="24"/>
        </w:rPr>
        <w:t>determine</w:t>
      </w:r>
      <w:proofErr w:type="gramEnd"/>
      <w:r w:rsidRPr="00431F8B">
        <w:rPr>
          <w:rFonts w:cstheme="minorHAnsi"/>
          <w:sz w:val="24"/>
        </w:rPr>
        <w:t xml:space="preserve"> if we could </w:t>
      </w:r>
      <w:r w:rsidR="00D05BBD">
        <w:rPr>
          <w:rFonts w:cstheme="minorHAnsi"/>
          <w:sz w:val="24"/>
        </w:rPr>
        <w:t>use</w:t>
      </w:r>
      <w:r w:rsidRPr="00431F8B">
        <w:rPr>
          <w:rFonts w:cstheme="minorHAnsi"/>
          <w:sz w:val="24"/>
        </w:rPr>
        <w:t xml:space="preserve"> it.</w:t>
      </w:r>
    </w:p>
    <w:p w14:paraId="1B65F593" w14:textId="77777777" w:rsidR="00F57E31" w:rsidRPr="00431F8B" w:rsidRDefault="00F57E31" w:rsidP="00F57E31">
      <w:pPr>
        <w:rPr>
          <w:rFonts w:cstheme="minorHAnsi"/>
          <w:sz w:val="24"/>
        </w:rPr>
      </w:pPr>
    </w:p>
    <w:p w14:paraId="318AD2BB" w14:textId="77777777" w:rsidR="00F57E31" w:rsidRPr="00431F8B" w:rsidRDefault="00F57E31" w:rsidP="00F57E31">
      <w:pPr>
        <w:rPr>
          <w:rFonts w:cstheme="minorHAnsi"/>
          <w:sz w:val="24"/>
        </w:rPr>
      </w:pPr>
      <w:r w:rsidRPr="00431F8B">
        <w:rPr>
          <w:rFonts w:cstheme="minorHAnsi"/>
          <w:sz w:val="24"/>
        </w:rPr>
        <w:t xml:space="preserve">The 2% turned out to be benign and had a strange effect on anyone that </w:t>
      </w:r>
      <w:proofErr w:type="gramStart"/>
      <w:r w:rsidRPr="00431F8B">
        <w:rPr>
          <w:rFonts w:cstheme="minorHAnsi"/>
          <w:sz w:val="24"/>
        </w:rPr>
        <w:t>was exposed</w:t>
      </w:r>
      <w:proofErr w:type="gramEnd"/>
      <w:r w:rsidRPr="00431F8B">
        <w:rPr>
          <w:rFonts w:cstheme="minorHAnsi"/>
          <w:sz w:val="24"/>
        </w:rPr>
        <w:t>.</w:t>
      </w:r>
    </w:p>
    <w:p w14:paraId="35C330F7" w14:textId="77777777" w:rsidR="00F57E31" w:rsidRPr="00431F8B" w:rsidRDefault="00F57E31" w:rsidP="00F57E31">
      <w:pPr>
        <w:rPr>
          <w:rFonts w:cstheme="minorHAnsi"/>
          <w:sz w:val="24"/>
        </w:rPr>
      </w:pPr>
    </w:p>
    <w:p w14:paraId="1C3A5630" w14:textId="64243A12" w:rsidR="00F57E31" w:rsidRPr="00431F8B" w:rsidRDefault="00F57E31" w:rsidP="00F57E31">
      <w:pPr>
        <w:rPr>
          <w:rFonts w:cstheme="minorHAnsi"/>
          <w:sz w:val="24"/>
        </w:rPr>
      </w:pPr>
      <w:r w:rsidRPr="00431F8B">
        <w:rPr>
          <w:rFonts w:cstheme="minorHAnsi"/>
          <w:sz w:val="24"/>
        </w:rPr>
        <w:t xml:space="preserve">It turned out </w:t>
      </w:r>
      <w:r w:rsidR="00D05BBD">
        <w:rPr>
          <w:rFonts w:cstheme="minorHAnsi"/>
          <w:sz w:val="24"/>
        </w:rPr>
        <w:t xml:space="preserve">that </w:t>
      </w:r>
      <w:r w:rsidRPr="00431F8B">
        <w:rPr>
          <w:rFonts w:cstheme="minorHAnsi"/>
          <w:sz w:val="24"/>
        </w:rPr>
        <w:t xml:space="preserve">the unique properties of this unknown changed everyone. </w:t>
      </w:r>
    </w:p>
    <w:p w14:paraId="05093CD8" w14:textId="77777777" w:rsidR="00F57E31" w:rsidRPr="00431F8B" w:rsidRDefault="00F57E31" w:rsidP="00F57E31">
      <w:pPr>
        <w:rPr>
          <w:rFonts w:cstheme="minorHAnsi"/>
          <w:sz w:val="24"/>
        </w:rPr>
      </w:pPr>
    </w:p>
    <w:p w14:paraId="4E6FCFEF" w14:textId="1082A776" w:rsidR="00F57E31" w:rsidRPr="00431F8B" w:rsidRDefault="00F57E31" w:rsidP="00F57E31">
      <w:pPr>
        <w:rPr>
          <w:rFonts w:cstheme="minorHAnsi"/>
          <w:sz w:val="24"/>
        </w:rPr>
      </w:pPr>
      <w:r w:rsidRPr="00431F8B">
        <w:rPr>
          <w:rFonts w:cstheme="minorHAnsi"/>
          <w:sz w:val="24"/>
        </w:rPr>
        <w:t xml:space="preserve">When exposed people get a slight luminescent </w:t>
      </w:r>
      <w:r w:rsidR="00D05BBD">
        <w:rPr>
          <w:rFonts w:cstheme="minorHAnsi"/>
          <w:sz w:val="24"/>
        </w:rPr>
        <w:t>pink-silvery</w:t>
      </w:r>
      <w:r w:rsidRPr="00431F8B">
        <w:rPr>
          <w:rFonts w:cstheme="minorHAnsi"/>
          <w:sz w:val="24"/>
        </w:rPr>
        <w:t xml:space="preserve"> glow.</w:t>
      </w:r>
    </w:p>
    <w:p w14:paraId="3288D6C5" w14:textId="77777777" w:rsidR="00F57E31" w:rsidRPr="00431F8B" w:rsidRDefault="00F57E31" w:rsidP="00F57E31">
      <w:pPr>
        <w:rPr>
          <w:rFonts w:cstheme="minorHAnsi"/>
          <w:sz w:val="24"/>
        </w:rPr>
      </w:pPr>
    </w:p>
    <w:p w14:paraId="46A42054" w14:textId="6C17A7C6" w:rsidR="00F57E31" w:rsidRPr="00431F8B" w:rsidRDefault="00D05BBD" w:rsidP="00F57E31">
      <w:pPr>
        <w:rPr>
          <w:rFonts w:cstheme="minorHAnsi"/>
          <w:sz w:val="24"/>
        </w:rPr>
      </w:pPr>
      <w:r>
        <w:rPr>
          <w:rFonts w:cstheme="minorHAnsi"/>
          <w:sz w:val="24"/>
        </w:rPr>
        <w:t>It</w:t>
      </w:r>
      <w:r w:rsidR="00F57E31" w:rsidRPr="00431F8B">
        <w:rPr>
          <w:rFonts w:cstheme="minorHAnsi"/>
          <w:sz w:val="24"/>
        </w:rPr>
        <w:t xml:space="preserve"> was odd but harmless as far as we could tell.</w:t>
      </w:r>
    </w:p>
    <w:p w14:paraId="21790B69" w14:textId="77777777" w:rsidR="00F57E31" w:rsidRPr="00431F8B" w:rsidRDefault="00F57E31" w:rsidP="00F57E31">
      <w:pPr>
        <w:rPr>
          <w:rFonts w:cstheme="minorHAnsi"/>
          <w:sz w:val="24"/>
        </w:rPr>
      </w:pPr>
    </w:p>
    <w:p w14:paraId="3BB78D44" w14:textId="0CA58153" w:rsidR="00F57E31" w:rsidRPr="00431F8B" w:rsidRDefault="00F57E31" w:rsidP="00F57E31">
      <w:pPr>
        <w:rPr>
          <w:rFonts w:cstheme="minorHAnsi"/>
          <w:sz w:val="24"/>
        </w:rPr>
      </w:pPr>
      <w:r w:rsidRPr="00431F8B">
        <w:rPr>
          <w:rFonts w:cstheme="minorHAnsi"/>
          <w:sz w:val="24"/>
        </w:rPr>
        <w:t xml:space="preserve">Earth </w:t>
      </w:r>
      <w:r w:rsidR="00D05BBD">
        <w:rPr>
          <w:rFonts w:cstheme="minorHAnsi"/>
          <w:sz w:val="24"/>
        </w:rPr>
        <w:t>can</w:t>
      </w:r>
      <w:r w:rsidRPr="00431F8B">
        <w:rPr>
          <w:rFonts w:cstheme="minorHAnsi"/>
          <w:sz w:val="24"/>
        </w:rPr>
        <w:t xml:space="preserve"> </w:t>
      </w:r>
      <w:r w:rsidR="0037035D">
        <w:rPr>
          <w:rFonts w:cstheme="minorHAnsi"/>
          <w:sz w:val="24"/>
        </w:rPr>
        <w:t>set up</w:t>
      </w:r>
      <w:r w:rsidRPr="00431F8B">
        <w:rPr>
          <w:rFonts w:cstheme="minorHAnsi"/>
          <w:sz w:val="24"/>
        </w:rPr>
        <w:t xml:space="preserve"> a siphon and fill the Oceans and storage </w:t>
      </w:r>
      <w:proofErr w:type="gramStart"/>
      <w:r w:rsidRPr="00431F8B">
        <w:rPr>
          <w:rFonts w:cstheme="minorHAnsi"/>
          <w:sz w:val="24"/>
        </w:rPr>
        <w:t>capacity</w:t>
      </w:r>
      <w:proofErr w:type="gramEnd"/>
      <w:r w:rsidRPr="00431F8B">
        <w:rPr>
          <w:rFonts w:cstheme="minorHAnsi"/>
          <w:sz w:val="24"/>
        </w:rPr>
        <w:t>.</w:t>
      </w:r>
    </w:p>
    <w:p w14:paraId="0BB3468B" w14:textId="77777777" w:rsidR="00F57E31" w:rsidRPr="00431F8B" w:rsidRDefault="00F57E31" w:rsidP="00F57E31">
      <w:pPr>
        <w:rPr>
          <w:rFonts w:cstheme="minorHAnsi"/>
          <w:sz w:val="24"/>
        </w:rPr>
      </w:pPr>
    </w:p>
    <w:p w14:paraId="77A5F7FE" w14:textId="63A5F506" w:rsidR="00F57E31" w:rsidRPr="00431F8B" w:rsidRDefault="00F57E31" w:rsidP="00F57E31">
      <w:pPr>
        <w:rPr>
          <w:rFonts w:cstheme="minorHAnsi"/>
          <w:sz w:val="24"/>
        </w:rPr>
      </w:pPr>
      <w:r w:rsidRPr="00431F8B">
        <w:rPr>
          <w:rFonts w:cstheme="minorHAnsi"/>
          <w:sz w:val="24"/>
        </w:rPr>
        <w:t>With time, they examined the system.</w:t>
      </w:r>
    </w:p>
    <w:p w14:paraId="3527BFA3" w14:textId="77777777" w:rsidR="00F57E31" w:rsidRPr="00431F8B" w:rsidRDefault="00F57E31" w:rsidP="00F57E31">
      <w:pPr>
        <w:rPr>
          <w:rFonts w:cstheme="minorHAnsi"/>
          <w:sz w:val="24"/>
        </w:rPr>
      </w:pPr>
    </w:p>
    <w:p w14:paraId="50EFAD80" w14:textId="77777777" w:rsidR="00F57E31" w:rsidRPr="00431F8B" w:rsidRDefault="00F57E31" w:rsidP="00F57E31">
      <w:pPr>
        <w:rPr>
          <w:rFonts w:cstheme="minorHAnsi"/>
          <w:sz w:val="24"/>
        </w:rPr>
      </w:pPr>
      <w:r w:rsidRPr="00431F8B">
        <w:rPr>
          <w:rFonts w:cstheme="minorHAnsi"/>
          <w:sz w:val="24"/>
        </w:rPr>
        <w:t xml:space="preserve">And while they had achieved the impossible and could, theoretically return to the Sol system, they remained disappointed with the contacts they have made so far. </w:t>
      </w:r>
    </w:p>
    <w:p w14:paraId="15DFE6D0" w14:textId="77777777" w:rsidR="00F57E31" w:rsidRPr="00431F8B" w:rsidRDefault="00F57E31" w:rsidP="00F57E31">
      <w:pPr>
        <w:rPr>
          <w:rFonts w:cstheme="minorHAnsi"/>
          <w:sz w:val="24"/>
        </w:rPr>
      </w:pPr>
    </w:p>
    <w:p w14:paraId="49A66ED6" w14:textId="5234F755" w:rsidR="00F57E31" w:rsidRPr="00431F8B" w:rsidRDefault="00F57E31" w:rsidP="00F57E31">
      <w:pPr>
        <w:rPr>
          <w:rFonts w:cstheme="minorHAnsi"/>
          <w:sz w:val="24"/>
        </w:rPr>
      </w:pPr>
      <w:r w:rsidRPr="00431F8B">
        <w:rPr>
          <w:rFonts w:cstheme="minorHAnsi"/>
          <w:sz w:val="24"/>
        </w:rPr>
        <w:t xml:space="preserve">They filled enough water supply for 1 year of </w:t>
      </w:r>
      <w:r w:rsidR="00D05BBD">
        <w:rPr>
          <w:rFonts w:cstheme="minorHAnsi"/>
          <w:sz w:val="24"/>
        </w:rPr>
        <w:t xml:space="preserve">the </w:t>
      </w:r>
      <w:r w:rsidRPr="00431F8B">
        <w:rPr>
          <w:rFonts w:cstheme="minorHAnsi"/>
          <w:sz w:val="24"/>
        </w:rPr>
        <w:t>current population.</w:t>
      </w:r>
    </w:p>
    <w:p w14:paraId="10F6E734" w14:textId="77777777" w:rsidR="00F57E31" w:rsidRPr="00431F8B" w:rsidRDefault="00F57E31" w:rsidP="00F57E31">
      <w:pPr>
        <w:rPr>
          <w:rFonts w:cstheme="minorHAnsi"/>
          <w:sz w:val="24"/>
        </w:rPr>
      </w:pPr>
    </w:p>
    <w:p w14:paraId="6B107919" w14:textId="2F467403" w:rsidR="00F57E31" w:rsidRPr="00431F8B" w:rsidRDefault="00F57E31" w:rsidP="00F57E31">
      <w:pPr>
        <w:rPr>
          <w:rFonts w:cstheme="minorHAnsi"/>
          <w:sz w:val="24"/>
        </w:rPr>
      </w:pPr>
      <w:r w:rsidRPr="00431F8B">
        <w:rPr>
          <w:rFonts w:cstheme="minorHAnsi"/>
          <w:sz w:val="24"/>
        </w:rPr>
        <w:t xml:space="preserve">They set new coordinates for the other </w:t>
      </w:r>
      <w:proofErr w:type="gramStart"/>
      <w:r w:rsidRPr="00431F8B">
        <w:rPr>
          <w:rFonts w:cstheme="minorHAnsi"/>
          <w:sz w:val="24"/>
        </w:rPr>
        <w:t>2</w:t>
      </w:r>
      <w:proofErr w:type="gramEnd"/>
      <w:r w:rsidRPr="00431F8B">
        <w:rPr>
          <w:rFonts w:cstheme="minorHAnsi"/>
          <w:sz w:val="24"/>
        </w:rPr>
        <w:t xml:space="preserve"> systems in the </w:t>
      </w:r>
      <w:r w:rsidR="00DC2309" w:rsidRPr="00431F8B">
        <w:rPr>
          <w:rFonts w:cstheme="minorHAnsi"/>
          <w:sz w:val="24"/>
        </w:rPr>
        <w:t>Triangulu</w:t>
      </w:r>
      <w:r w:rsidR="00DC2309">
        <w:rPr>
          <w:rFonts w:cstheme="minorHAnsi"/>
          <w:sz w:val="24"/>
        </w:rPr>
        <w:t>m</w:t>
      </w:r>
      <w:r w:rsidRPr="00431F8B">
        <w:rPr>
          <w:rFonts w:cstheme="minorHAnsi"/>
          <w:sz w:val="24"/>
        </w:rPr>
        <w:t xml:space="preserve"> constellation.</w:t>
      </w:r>
    </w:p>
    <w:p w14:paraId="404D8AEC" w14:textId="77777777" w:rsidR="00F57E31" w:rsidRPr="008E65A6" w:rsidRDefault="00F57E31">
      <w:pPr>
        <w:rPr>
          <w:rFonts w:ascii="Verdana" w:hAnsi="Verdana" w:cstheme="minorHAnsi"/>
          <w:sz w:val="24"/>
        </w:rPr>
      </w:pPr>
    </w:p>
    <w:p w14:paraId="04D225FD" w14:textId="77777777" w:rsidR="004150B2" w:rsidRPr="008E65A6" w:rsidRDefault="004150B2">
      <w:pPr>
        <w:rPr>
          <w:rFonts w:ascii="Verdana" w:hAnsi="Verdana" w:cstheme="minorHAnsi"/>
          <w:sz w:val="24"/>
        </w:rPr>
      </w:pPr>
    </w:p>
    <w:p w14:paraId="7723EECC" w14:textId="0F3F8B57" w:rsidR="00CC28DA" w:rsidRPr="008E65A6" w:rsidRDefault="00CC28DA">
      <w:pPr>
        <w:rPr>
          <w:rFonts w:ascii="Verdana" w:hAnsi="Verdana" w:cstheme="minorHAnsi"/>
          <w:sz w:val="24"/>
        </w:rPr>
      </w:pPr>
      <w:r w:rsidRPr="008E65A6">
        <w:rPr>
          <w:rFonts w:ascii="Verdana" w:hAnsi="Verdana" w:cstheme="minorHAnsi"/>
          <w:sz w:val="24"/>
        </w:rPr>
        <w:t xml:space="preserve">Blink </w:t>
      </w:r>
      <w:r w:rsidR="00DC2309" w:rsidRPr="008E65A6">
        <w:rPr>
          <w:rFonts w:ascii="Verdana" w:hAnsi="Verdana" w:cstheme="minorHAnsi"/>
          <w:sz w:val="24"/>
        </w:rPr>
        <w:t>generator</w:t>
      </w:r>
      <w:r w:rsidRPr="008E65A6">
        <w:rPr>
          <w:rFonts w:ascii="Verdana" w:hAnsi="Verdana" w:cstheme="minorHAnsi"/>
          <w:sz w:val="24"/>
        </w:rPr>
        <w:t xml:space="preserve"> is less efficient on new pink water</w:t>
      </w:r>
    </w:p>
    <w:p w14:paraId="7BD44978" w14:textId="1A137795" w:rsidR="00CC28DA" w:rsidRPr="008E65A6" w:rsidRDefault="00CC28DA">
      <w:pPr>
        <w:rPr>
          <w:rFonts w:ascii="Verdana" w:hAnsi="Verdana" w:cstheme="minorHAnsi"/>
          <w:sz w:val="24"/>
        </w:rPr>
      </w:pPr>
    </w:p>
    <w:p w14:paraId="77DF5F39" w14:textId="626B981A" w:rsidR="00CC28DA" w:rsidRPr="008E65A6" w:rsidRDefault="00275CD9" w:rsidP="00425BFE">
      <w:pPr>
        <w:pStyle w:val="Heading1"/>
        <w:rPr>
          <w:rFonts w:ascii="Verdana" w:hAnsi="Verdana" w:cstheme="minorHAnsi"/>
          <w:sz w:val="24"/>
        </w:rPr>
      </w:pPr>
      <w:r>
        <w:rPr>
          <w:rFonts w:ascii="Verdana" w:hAnsi="Verdana" w:cstheme="minorHAnsi"/>
          <w:sz w:val="24"/>
        </w:rPr>
        <w:t>5</w:t>
      </w:r>
      <w:r w:rsidR="00CC28DA" w:rsidRPr="008E65A6">
        <w:rPr>
          <w:rFonts w:ascii="Verdana" w:hAnsi="Verdana" w:cstheme="minorHAnsi"/>
          <w:sz w:val="24"/>
          <w:vertAlign w:val="superscript"/>
        </w:rPr>
        <w:t>th</w:t>
      </w:r>
      <w:r w:rsidR="00CC28DA" w:rsidRPr="008E65A6">
        <w:rPr>
          <w:rFonts w:ascii="Verdana" w:hAnsi="Verdana" w:cstheme="minorHAnsi"/>
          <w:sz w:val="24"/>
        </w:rPr>
        <w:t xml:space="preserve"> Blink</w:t>
      </w:r>
    </w:p>
    <w:p w14:paraId="6C668AB7" w14:textId="64F66825" w:rsidR="00F57E31" w:rsidRPr="008E65A6" w:rsidRDefault="00F57E31" w:rsidP="00F57E31">
      <w:pPr>
        <w:rPr>
          <w:rFonts w:ascii="Verdana" w:hAnsi="Verdana" w:cstheme="minorHAnsi"/>
          <w:sz w:val="24"/>
        </w:rPr>
      </w:pPr>
      <w:r w:rsidRPr="008E65A6">
        <w:rPr>
          <w:rFonts w:ascii="Verdana" w:hAnsi="Verdana" w:cstheme="minorHAnsi"/>
          <w:sz w:val="24"/>
        </w:rPr>
        <w:t xml:space="preserve">Abandoned cities and technology found on </w:t>
      </w:r>
      <w:r w:rsidR="0037035D">
        <w:rPr>
          <w:rFonts w:ascii="Verdana" w:hAnsi="Verdana" w:cstheme="minorHAnsi"/>
          <w:sz w:val="24"/>
        </w:rPr>
        <w:t xml:space="preserve">the </w:t>
      </w:r>
      <w:r w:rsidR="00D05BBD">
        <w:rPr>
          <w:rFonts w:ascii="Verdana" w:hAnsi="Verdana" w:cstheme="minorHAnsi"/>
          <w:sz w:val="24"/>
        </w:rPr>
        <w:t>burned-out</w:t>
      </w:r>
      <w:r w:rsidRPr="008E65A6">
        <w:rPr>
          <w:rFonts w:ascii="Verdana" w:hAnsi="Verdana" w:cstheme="minorHAnsi"/>
          <w:sz w:val="24"/>
        </w:rPr>
        <w:t xml:space="preserve"> planet</w:t>
      </w:r>
    </w:p>
    <w:p w14:paraId="3DD2B1E0" w14:textId="77777777" w:rsidR="00F57E31" w:rsidRDefault="00F57E31">
      <w:pPr>
        <w:rPr>
          <w:rFonts w:ascii="Verdana" w:hAnsi="Verdana" w:cstheme="minorHAnsi"/>
          <w:sz w:val="24"/>
        </w:rPr>
      </w:pPr>
    </w:p>
    <w:p w14:paraId="1B8FD331" w14:textId="34E48518" w:rsidR="00CC28DA" w:rsidRPr="008E65A6" w:rsidRDefault="00CC28DA">
      <w:pPr>
        <w:rPr>
          <w:rFonts w:ascii="Verdana" w:hAnsi="Verdana" w:cstheme="minorHAnsi"/>
          <w:sz w:val="24"/>
        </w:rPr>
      </w:pPr>
      <w:r w:rsidRPr="008E65A6">
        <w:rPr>
          <w:rFonts w:ascii="Verdana" w:hAnsi="Verdana" w:cstheme="minorHAnsi"/>
          <w:sz w:val="24"/>
        </w:rPr>
        <w:t>Earth completes the Blink loop of the constellation finding nothing further than a bit more unusual technology</w:t>
      </w:r>
    </w:p>
    <w:p w14:paraId="7C930662" w14:textId="77777777" w:rsidR="00275CD9" w:rsidRDefault="00275CD9" w:rsidP="00F57E31">
      <w:pPr>
        <w:rPr>
          <w:rFonts w:ascii="Verdana" w:hAnsi="Verdana" w:cstheme="minorHAnsi"/>
          <w:sz w:val="24"/>
        </w:rPr>
      </w:pPr>
    </w:p>
    <w:p w14:paraId="28ABA2CE" w14:textId="431AF76E" w:rsidR="00F57E31" w:rsidRPr="00431F8B" w:rsidRDefault="00F57E31" w:rsidP="00F57E31">
      <w:pPr>
        <w:rPr>
          <w:rFonts w:cstheme="minorHAnsi"/>
          <w:sz w:val="24"/>
        </w:rPr>
      </w:pPr>
      <w:r w:rsidRPr="00431F8B">
        <w:rPr>
          <w:rFonts w:cstheme="minorHAnsi"/>
          <w:sz w:val="24"/>
        </w:rPr>
        <w:t>Finding nothing</w:t>
      </w:r>
      <w:r>
        <w:rPr>
          <w:rFonts w:cstheme="minorHAnsi"/>
          <w:sz w:val="24"/>
        </w:rPr>
        <w:t xml:space="preserve"> more</w:t>
      </w:r>
      <w:r w:rsidRPr="00431F8B">
        <w:rPr>
          <w:rFonts w:cstheme="minorHAnsi"/>
          <w:sz w:val="24"/>
        </w:rPr>
        <w:t xml:space="preserve"> of interest in the second system they moved to the third system.</w:t>
      </w:r>
    </w:p>
    <w:p w14:paraId="5B9187BC" w14:textId="77777777" w:rsidR="00F57E31" w:rsidRPr="00431F8B" w:rsidRDefault="00F57E31" w:rsidP="00F57E31">
      <w:pPr>
        <w:rPr>
          <w:rFonts w:cstheme="minorHAnsi"/>
          <w:sz w:val="24"/>
        </w:rPr>
      </w:pPr>
    </w:p>
    <w:p w14:paraId="79111B66" w14:textId="5D2E80F9" w:rsidR="00F57E31" w:rsidRPr="00431F8B" w:rsidRDefault="00F57E31" w:rsidP="00F57E31">
      <w:pPr>
        <w:rPr>
          <w:rFonts w:cstheme="minorHAnsi"/>
          <w:sz w:val="24"/>
        </w:rPr>
      </w:pPr>
      <w:r w:rsidRPr="00431F8B">
        <w:rPr>
          <w:rFonts w:cstheme="minorHAnsi"/>
          <w:sz w:val="24"/>
        </w:rPr>
        <w:t xml:space="preserve">If they </w:t>
      </w:r>
      <w:proofErr w:type="gramStart"/>
      <w:r w:rsidRPr="00431F8B">
        <w:rPr>
          <w:rFonts w:cstheme="minorHAnsi"/>
          <w:sz w:val="24"/>
        </w:rPr>
        <w:t>didn’t</w:t>
      </w:r>
      <w:proofErr w:type="gramEnd"/>
      <w:r w:rsidRPr="00431F8B">
        <w:rPr>
          <w:rFonts w:cstheme="minorHAnsi"/>
          <w:sz w:val="24"/>
        </w:rPr>
        <w:t xml:space="preserve"> find anything here, they would explore the team B selections; namely the </w:t>
      </w:r>
      <w:r w:rsidR="00DC2309" w:rsidRPr="00431F8B">
        <w:rPr>
          <w:rFonts w:cstheme="minorHAnsi"/>
          <w:sz w:val="24"/>
        </w:rPr>
        <w:t>Sirius</w:t>
      </w:r>
      <w:r w:rsidRPr="00431F8B">
        <w:rPr>
          <w:rFonts w:cstheme="minorHAnsi"/>
          <w:sz w:val="24"/>
        </w:rPr>
        <w:t xml:space="preserve"> system.</w:t>
      </w:r>
    </w:p>
    <w:p w14:paraId="20550BAC" w14:textId="77777777" w:rsidR="00F57E31" w:rsidRPr="00431F8B" w:rsidRDefault="00F57E31" w:rsidP="00F57E31">
      <w:pPr>
        <w:rPr>
          <w:rFonts w:cstheme="minorHAnsi"/>
          <w:sz w:val="24"/>
        </w:rPr>
      </w:pPr>
    </w:p>
    <w:p w14:paraId="79AD8372" w14:textId="69B876A7" w:rsidR="00F57E31" w:rsidRPr="00431F8B" w:rsidRDefault="00F57E31" w:rsidP="00F57E31">
      <w:pPr>
        <w:rPr>
          <w:rFonts w:cstheme="minorHAnsi"/>
          <w:sz w:val="24"/>
        </w:rPr>
      </w:pPr>
      <w:r w:rsidRPr="00431F8B">
        <w:rPr>
          <w:rFonts w:cstheme="minorHAnsi"/>
          <w:sz w:val="24"/>
        </w:rPr>
        <w:t xml:space="preserve">On the </w:t>
      </w:r>
      <w:proofErr w:type="gramStart"/>
      <w:r w:rsidRPr="00431F8B">
        <w:rPr>
          <w:rFonts w:cstheme="minorHAnsi"/>
          <w:sz w:val="24"/>
        </w:rPr>
        <w:t>4</w:t>
      </w:r>
      <w:r w:rsidRPr="00431F8B">
        <w:rPr>
          <w:rFonts w:cstheme="minorHAnsi"/>
          <w:sz w:val="24"/>
          <w:vertAlign w:val="superscript"/>
        </w:rPr>
        <w:t>th</w:t>
      </w:r>
      <w:proofErr w:type="gramEnd"/>
      <w:r w:rsidRPr="00431F8B">
        <w:rPr>
          <w:rFonts w:cstheme="minorHAnsi"/>
          <w:sz w:val="24"/>
        </w:rPr>
        <w:t xml:space="preserve"> planet in the 3</w:t>
      </w:r>
      <w:r w:rsidRPr="00431F8B">
        <w:rPr>
          <w:rFonts w:cstheme="minorHAnsi"/>
          <w:sz w:val="24"/>
          <w:vertAlign w:val="superscript"/>
        </w:rPr>
        <w:t>rd</w:t>
      </w:r>
      <w:r w:rsidRPr="00431F8B">
        <w:rPr>
          <w:rFonts w:cstheme="minorHAnsi"/>
          <w:sz w:val="24"/>
        </w:rPr>
        <w:t xml:space="preserve"> system of the </w:t>
      </w:r>
      <w:r w:rsidR="00DC2309" w:rsidRPr="00431F8B">
        <w:rPr>
          <w:rFonts w:cstheme="minorHAnsi"/>
          <w:sz w:val="24"/>
        </w:rPr>
        <w:t>Triang</w:t>
      </w:r>
      <w:r w:rsidR="00DC2309">
        <w:rPr>
          <w:rFonts w:cstheme="minorHAnsi"/>
          <w:sz w:val="24"/>
        </w:rPr>
        <w:t>u</w:t>
      </w:r>
      <w:r w:rsidR="00DC2309" w:rsidRPr="00431F8B">
        <w:rPr>
          <w:rFonts w:cstheme="minorHAnsi"/>
          <w:sz w:val="24"/>
        </w:rPr>
        <w:t>lum</w:t>
      </w:r>
      <w:r w:rsidRPr="00431F8B">
        <w:rPr>
          <w:rFonts w:cstheme="minorHAnsi"/>
          <w:sz w:val="24"/>
        </w:rPr>
        <w:t xml:space="preserve"> </w:t>
      </w:r>
      <w:r w:rsidR="00DC2309">
        <w:rPr>
          <w:rFonts w:cstheme="minorHAnsi"/>
          <w:sz w:val="24"/>
        </w:rPr>
        <w:t>constellation</w:t>
      </w:r>
      <w:r w:rsidRPr="00431F8B">
        <w:rPr>
          <w:rFonts w:cstheme="minorHAnsi"/>
          <w:sz w:val="24"/>
        </w:rPr>
        <w:t>, a message was found.</w:t>
      </w:r>
    </w:p>
    <w:p w14:paraId="1098B4F0" w14:textId="77777777" w:rsidR="00F57E31" w:rsidRPr="00431F8B" w:rsidRDefault="00F57E31" w:rsidP="00F57E31">
      <w:pPr>
        <w:rPr>
          <w:rFonts w:cstheme="minorHAnsi"/>
          <w:sz w:val="24"/>
        </w:rPr>
      </w:pPr>
    </w:p>
    <w:p w14:paraId="4D620CDD" w14:textId="77777777" w:rsidR="00F57E31" w:rsidRPr="00431F8B" w:rsidRDefault="00F57E31" w:rsidP="00F57E31">
      <w:pPr>
        <w:rPr>
          <w:rFonts w:cstheme="minorHAnsi"/>
          <w:sz w:val="24"/>
        </w:rPr>
      </w:pPr>
      <w:r w:rsidRPr="00431F8B">
        <w:rPr>
          <w:rFonts w:cstheme="minorHAnsi"/>
          <w:sz w:val="24"/>
        </w:rPr>
        <w:t xml:space="preserve">It was a simple message once decoded. </w:t>
      </w:r>
    </w:p>
    <w:p w14:paraId="45946489" w14:textId="77777777" w:rsidR="00F57E31" w:rsidRPr="00431F8B" w:rsidRDefault="00F57E31" w:rsidP="00F57E31">
      <w:pPr>
        <w:rPr>
          <w:rFonts w:cstheme="minorHAnsi"/>
          <w:sz w:val="24"/>
        </w:rPr>
      </w:pPr>
    </w:p>
    <w:p w14:paraId="68E1A4F9" w14:textId="4E352352" w:rsidR="00F57E31" w:rsidRPr="00431F8B" w:rsidRDefault="00F57E31" w:rsidP="00F57E31">
      <w:pPr>
        <w:rPr>
          <w:rFonts w:cstheme="minorHAnsi"/>
          <w:sz w:val="24"/>
        </w:rPr>
      </w:pPr>
      <w:r w:rsidRPr="00431F8B">
        <w:rPr>
          <w:rFonts w:cstheme="minorHAnsi"/>
          <w:sz w:val="24"/>
        </w:rPr>
        <w:t xml:space="preserve">“Allies of the Ancients </w:t>
      </w:r>
      <w:proofErr w:type="gramStart"/>
      <w:r w:rsidRPr="00431F8B">
        <w:rPr>
          <w:rFonts w:cstheme="minorHAnsi"/>
          <w:sz w:val="24"/>
        </w:rPr>
        <w:t>are Called</w:t>
      </w:r>
      <w:proofErr w:type="gramEnd"/>
      <w:r w:rsidRPr="00431F8B">
        <w:rPr>
          <w:rFonts w:cstheme="minorHAnsi"/>
          <w:sz w:val="24"/>
        </w:rPr>
        <w:t xml:space="preserve"> to Defend. Your </w:t>
      </w:r>
      <w:proofErr w:type="gramStart"/>
      <w:r w:rsidRPr="00431F8B">
        <w:rPr>
          <w:rFonts w:cstheme="minorHAnsi"/>
          <w:sz w:val="24"/>
        </w:rPr>
        <w:t>assistance</w:t>
      </w:r>
      <w:proofErr w:type="gramEnd"/>
      <w:r w:rsidRPr="00431F8B">
        <w:rPr>
          <w:rFonts w:cstheme="minorHAnsi"/>
          <w:sz w:val="24"/>
        </w:rPr>
        <w:t xml:space="preserve"> is called for now.”</w:t>
      </w:r>
    </w:p>
    <w:p w14:paraId="3382D00E" w14:textId="77777777" w:rsidR="00F57E31" w:rsidRPr="00431F8B" w:rsidRDefault="00F57E31" w:rsidP="00F57E31">
      <w:pPr>
        <w:rPr>
          <w:rFonts w:cstheme="minorHAnsi"/>
          <w:sz w:val="24"/>
        </w:rPr>
      </w:pPr>
    </w:p>
    <w:p w14:paraId="3C747CA2" w14:textId="77777777" w:rsidR="00F57E31" w:rsidRPr="00431F8B" w:rsidRDefault="00F57E31" w:rsidP="00F57E31">
      <w:pPr>
        <w:rPr>
          <w:rFonts w:cstheme="minorHAnsi"/>
          <w:sz w:val="24"/>
        </w:rPr>
      </w:pPr>
      <w:r w:rsidRPr="00431F8B">
        <w:rPr>
          <w:rFonts w:cstheme="minorHAnsi"/>
          <w:sz w:val="24"/>
        </w:rPr>
        <w:t>We blinked.</w:t>
      </w:r>
    </w:p>
    <w:p w14:paraId="72B09323" w14:textId="77777777" w:rsidR="00F57E31" w:rsidRDefault="00F57E31">
      <w:pPr>
        <w:rPr>
          <w:rFonts w:ascii="Verdana" w:hAnsi="Verdana" w:cstheme="minorHAnsi"/>
          <w:sz w:val="24"/>
        </w:rPr>
      </w:pPr>
    </w:p>
    <w:p w14:paraId="40553A9A" w14:textId="37035935" w:rsidR="00CC28DA" w:rsidRPr="008E65A6" w:rsidRDefault="00CC28DA">
      <w:pPr>
        <w:rPr>
          <w:rFonts w:ascii="Verdana" w:hAnsi="Verdana" w:cstheme="minorHAnsi"/>
          <w:sz w:val="24"/>
        </w:rPr>
      </w:pPr>
      <w:r w:rsidRPr="008E65A6">
        <w:rPr>
          <w:rFonts w:ascii="Verdana" w:hAnsi="Verdana" w:cstheme="minorHAnsi"/>
          <w:sz w:val="24"/>
        </w:rPr>
        <w:t xml:space="preserve">New coordinates set for </w:t>
      </w:r>
      <w:r w:rsidR="00DC2309" w:rsidRPr="008E65A6">
        <w:rPr>
          <w:rFonts w:ascii="Verdana" w:hAnsi="Verdana" w:cstheme="minorHAnsi"/>
          <w:sz w:val="24"/>
        </w:rPr>
        <w:t>Sirius</w:t>
      </w:r>
      <w:r w:rsidRPr="008E65A6">
        <w:rPr>
          <w:rFonts w:ascii="Verdana" w:hAnsi="Verdana" w:cstheme="minorHAnsi"/>
          <w:sz w:val="24"/>
        </w:rPr>
        <w:t xml:space="preserve"> B; the other </w:t>
      </w:r>
      <w:r w:rsidR="00D05BBD">
        <w:rPr>
          <w:rFonts w:ascii="Verdana" w:hAnsi="Verdana" w:cstheme="minorHAnsi"/>
          <w:sz w:val="24"/>
        </w:rPr>
        <w:t>team</w:t>
      </w:r>
      <w:r w:rsidRPr="008E65A6">
        <w:rPr>
          <w:rFonts w:ascii="Verdana" w:hAnsi="Verdana" w:cstheme="minorHAnsi"/>
          <w:sz w:val="24"/>
        </w:rPr>
        <w:t xml:space="preserve"> </w:t>
      </w:r>
      <w:proofErr w:type="gramStart"/>
      <w:r w:rsidRPr="008E65A6">
        <w:rPr>
          <w:rFonts w:ascii="Verdana" w:hAnsi="Verdana" w:cstheme="minorHAnsi"/>
          <w:sz w:val="24"/>
        </w:rPr>
        <w:t>1</w:t>
      </w:r>
      <w:r w:rsidRPr="008E65A6">
        <w:rPr>
          <w:rFonts w:ascii="Verdana" w:hAnsi="Verdana" w:cstheme="minorHAnsi"/>
          <w:sz w:val="24"/>
          <w:vertAlign w:val="superscript"/>
        </w:rPr>
        <w:t>st</w:t>
      </w:r>
      <w:proofErr w:type="gramEnd"/>
      <w:r w:rsidRPr="008E65A6">
        <w:rPr>
          <w:rFonts w:ascii="Verdana" w:hAnsi="Verdana" w:cstheme="minorHAnsi"/>
          <w:sz w:val="24"/>
        </w:rPr>
        <w:t xml:space="preserve"> choice</w:t>
      </w:r>
    </w:p>
    <w:p w14:paraId="44521F89" w14:textId="445FE3AB" w:rsidR="004150B2" w:rsidRDefault="004150B2">
      <w:pPr>
        <w:rPr>
          <w:rFonts w:ascii="Verdana" w:hAnsi="Verdana" w:cstheme="minorHAnsi"/>
          <w:sz w:val="24"/>
        </w:rPr>
      </w:pPr>
    </w:p>
    <w:p w14:paraId="31178F64" w14:textId="0711BD5C" w:rsidR="008E6FB2" w:rsidRPr="00431F8B" w:rsidRDefault="008E6FB2" w:rsidP="008E6FB2">
      <w:pPr>
        <w:rPr>
          <w:rFonts w:cstheme="minorHAnsi"/>
          <w:sz w:val="24"/>
        </w:rPr>
      </w:pPr>
      <w:r w:rsidRPr="00431F8B">
        <w:rPr>
          <w:rFonts w:cstheme="minorHAnsi"/>
          <w:sz w:val="24"/>
        </w:rPr>
        <w:t xml:space="preserve">The Earth’s new position was in the </w:t>
      </w:r>
      <w:r w:rsidR="00DC2309" w:rsidRPr="00431F8B">
        <w:rPr>
          <w:rFonts w:cstheme="minorHAnsi"/>
          <w:sz w:val="24"/>
        </w:rPr>
        <w:t>Sir</w:t>
      </w:r>
      <w:r w:rsidR="00DC2309">
        <w:rPr>
          <w:rFonts w:cstheme="minorHAnsi"/>
          <w:sz w:val="24"/>
        </w:rPr>
        <w:t>i</w:t>
      </w:r>
      <w:r w:rsidR="00DC2309" w:rsidRPr="00431F8B">
        <w:rPr>
          <w:rFonts w:cstheme="minorHAnsi"/>
          <w:sz w:val="24"/>
        </w:rPr>
        <w:t>us</w:t>
      </w:r>
      <w:r w:rsidRPr="00431F8B">
        <w:rPr>
          <w:rFonts w:cstheme="minorHAnsi"/>
          <w:sz w:val="24"/>
        </w:rPr>
        <w:t xml:space="preserve"> b solar system and the </w:t>
      </w:r>
      <w:proofErr w:type="gramStart"/>
      <w:r w:rsidRPr="00431F8B">
        <w:rPr>
          <w:rFonts w:cstheme="minorHAnsi"/>
          <w:sz w:val="24"/>
        </w:rPr>
        <w:t>most likely place</w:t>
      </w:r>
      <w:proofErr w:type="gramEnd"/>
      <w:r w:rsidRPr="00431F8B">
        <w:rPr>
          <w:rFonts w:cstheme="minorHAnsi"/>
          <w:sz w:val="24"/>
        </w:rPr>
        <w:t xml:space="preserve"> to find a friendly new species.</w:t>
      </w:r>
    </w:p>
    <w:p w14:paraId="6FE4CCB0" w14:textId="77777777" w:rsidR="008E6FB2" w:rsidRDefault="008E6FB2" w:rsidP="008E6FB2">
      <w:pPr>
        <w:rPr>
          <w:rFonts w:cstheme="minorHAnsi"/>
          <w:sz w:val="24"/>
        </w:rPr>
      </w:pPr>
    </w:p>
    <w:p w14:paraId="378D6237" w14:textId="118F4D74" w:rsidR="008E6FB2" w:rsidRDefault="008E6FB2" w:rsidP="008E6FB2">
      <w:pPr>
        <w:rPr>
          <w:rFonts w:cstheme="minorHAnsi"/>
          <w:sz w:val="24"/>
        </w:rPr>
      </w:pPr>
      <w:r w:rsidRPr="00431F8B">
        <w:rPr>
          <w:rFonts w:cstheme="minorHAnsi"/>
          <w:sz w:val="24"/>
        </w:rPr>
        <w:t xml:space="preserve">The system had the potential for first contact and untapped resources that could sustain Earth for preparations </w:t>
      </w:r>
      <w:r w:rsidR="00D05BBD">
        <w:rPr>
          <w:rFonts w:cstheme="minorHAnsi"/>
          <w:sz w:val="24"/>
        </w:rPr>
        <w:t>for</w:t>
      </w:r>
      <w:r w:rsidRPr="00431F8B">
        <w:rPr>
          <w:rFonts w:cstheme="minorHAnsi"/>
          <w:sz w:val="24"/>
        </w:rPr>
        <w:t xml:space="preserve"> the next blink.</w:t>
      </w:r>
    </w:p>
    <w:p w14:paraId="2DADF096" w14:textId="04F37FB1" w:rsidR="008E6FB2" w:rsidRDefault="008E6FB2">
      <w:pPr>
        <w:rPr>
          <w:rFonts w:ascii="Verdana" w:hAnsi="Verdana" w:cstheme="minorHAnsi"/>
          <w:sz w:val="24"/>
        </w:rPr>
      </w:pPr>
    </w:p>
    <w:p w14:paraId="0C764A93" w14:textId="77777777" w:rsidR="008E6FB2" w:rsidRPr="008E65A6" w:rsidRDefault="008E6FB2">
      <w:pPr>
        <w:rPr>
          <w:rFonts w:ascii="Verdana" w:hAnsi="Verdana" w:cstheme="minorHAnsi"/>
          <w:sz w:val="24"/>
        </w:rPr>
      </w:pPr>
    </w:p>
    <w:p w14:paraId="4DA5A3EE" w14:textId="0BF4AB09" w:rsidR="00CC28DA" w:rsidRPr="008E65A6" w:rsidRDefault="00CC28DA">
      <w:pPr>
        <w:rPr>
          <w:rFonts w:ascii="Verdana" w:hAnsi="Verdana" w:cstheme="minorHAnsi"/>
          <w:sz w:val="24"/>
        </w:rPr>
      </w:pPr>
      <w:r w:rsidRPr="008E65A6">
        <w:rPr>
          <w:rFonts w:ascii="Verdana" w:hAnsi="Verdana" w:cstheme="minorHAnsi"/>
          <w:sz w:val="24"/>
        </w:rPr>
        <w:t>The other team joins up</w:t>
      </w:r>
    </w:p>
    <w:p w14:paraId="4FC298F2" w14:textId="77777777" w:rsidR="004150B2" w:rsidRPr="008E65A6" w:rsidRDefault="004150B2">
      <w:pPr>
        <w:rPr>
          <w:rFonts w:ascii="Verdana" w:hAnsi="Verdana" w:cstheme="minorHAnsi"/>
          <w:sz w:val="24"/>
        </w:rPr>
      </w:pPr>
    </w:p>
    <w:p w14:paraId="0F41A350" w14:textId="27D9DFDF" w:rsidR="00CC28DA" w:rsidRPr="008E65A6" w:rsidRDefault="00CC28DA">
      <w:pPr>
        <w:rPr>
          <w:rFonts w:ascii="Verdana" w:hAnsi="Verdana" w:cstheme="minorHAnsi"/>
          <w:sz w:val="24"/>
        </w:rPr>
      </w:pPr>
      <w:r w:rsidRPr="008E65A6">
        <w:rPr>
          <w:rFonts w:ascii="Verdana" w:hAnsi="Verdana" w:cstheme="minorHAnsi"/>
          <w:sz w:val="24"/>
        </w:rPr>
        <w:t xml:space="preserve">Earth Blinks into the </w:t>
      </w:r>
      <w:r w:rsidR="00DC2309" w:rsidRPr="008E65A6">
        <w:rPr>
          <w:rFonts w:ascii="Verdana" w:hAnsi="Verdana" w:cstheme="minorHAnsi"/>
          <w:sz w:val="24"/>
        </w:rPr>
        <w:t>Sirius</w:t>
      </w:r>
      <w:r w:rsidRPr="008E65A6">
        <w:rPr>
          <w:rFonts w:ascii="Verdana" w:hAnsi="Verdana" w:cstheme="minorHAnsi"/>
          <w:sz w:val="24"/>
        </w:rPr>
        <w:t xml:space="preserve"> </w:t>
      </w:r>
      <w:r w:rsidR="004150B2" w:rsidRPr="008E65A6">
        <w:rPr>
          <w:rFonts w:ascii="Verdana" w:hAnsi="Verdana" w:cstheme="minorHAnsi"/>
          <w:sz w:val="24"/>
        </w:rPr>
        <w:t xml:space="preserve">B </w:t>
      </w:r>
      <w:r w:rsidRPr="008E65A6">
        <w:rPr>
          <w:rFonts w:ascii="Verdana" w:hAnsi="Verdana" w:cstheme="minorHAnsi"/>
          <w:sz w:val="24"/>
        </w:rPr>
        <w:t>system and meets the Ancients</w:t>
      </w:r>
    </w:p>
    <w:p w14:paraId="1BB77A51" w14:textId="37E2C7AF" w:rsidR="004150B2" w:rsidRPr="008E65A6" w:rsidRDefault="004150B2">
      <w:pPr>
        <w:rPr>
          <w:rFonts w:ascii="Verdana" w:hAnsi="Verdana" w:cstheme="minorHAnsi"/>
          <w:sz w:val="24"/>
        </w:rPr>
      </w:pPr>
      <w:r w:rsidRPr="008E65A6">
        <w:rPr>
          <w:rFonts w:ascii="Verdana" w:hAnsi="Verdana" w:cstheme="minorHAnsi"/>
          <w:sz w:val="24"/>
        </w:rPr>
        <w:t>Finally…</w:t>
      </w:r>
    </w:p>
    <w:p w14:paraId="78BAF9FF" w14:textId="5C0DB494" w:rsidR="004150B2" w:rsidRDefault="004150B2">
      <w:pPr>
        <w:rPr>
          <w:rFonts w:ascii="Verdana" w:hAnsi="Verdana" w:cstheme="minorHAnsi"/>
          <w:sz w:val="24"/>
        </w:rPr>
      </w:pPr>
    </w:p>
    <w:p w14:paraId="5F733298" w14:textId="77777777" w:rsidR="00141845" w:rsidRPr="00431F8B" w:rsidRDefault="00141845" w:rsidP="00141845">
      <w:pPr>
        <w:rPr>
          <w:rFonts w:cstheme="minorHAnsi"/>
          <w:sz w:val="24"/>
        </w:rPr>
      </w:pPr>
      <w:r w:rsidRPr="00431F8B">
        <w:rPr>
          <w:rFonts w:cstheme="minorHAnsi"/>
          <w:sz w:val="24"/>
        </w:rPr>
        <w:t>Meet the ancients</w:t>
      </w:r>
    </w:p>
    <w:p w14:paraId="6168D0E7" w14:textId="77777777" w:rsidR="00141845" w:rsidRPr="00431F8B" w:rsidRDefault="00141845" w:rsidP="00141845">
      <w:pPr>
        <w:rPr>
          <w:rFonts w:cstheme="minorHAnsi"/>
          <w:sz w:val="24"/>
        </w:rPr>
      </w:pPr>
    </w:p>
    <w:p w14:paraId="0D230609" w14:textId="136BE21B" w:rsidR="00141845" w:rsidRPr="00431F8B" w:rsidRDefault="00141845" w:rsidP="00141845">
      <w:pPr>
        <w:rPr>
          <w:rFonts w:cstheme="minorHAnsi"/>
          <w:sz w:val="24"/>
        </w:rPr>
      </w:pPr>
      <w:r w:rsidRPr="00431F8B">
        <w:rPr>
          <w:rFonts w:cstheme="minorHAnsi"/>
          <w:sz w:val="24"/>
        </w:rPr>
        <w:t xml:space="preserve">The ancients are kind and it turns out did visit </w:t>
      </w:r>
      <w:r w:rsidR="00D05BBD">
        <w:rPr>
          <w:rFonts w:cstheme="minorHAnsi"/>
          <w:sz w:val="24"/>
        </w:rPr>
        <w:t xml:space="preserve">the </w:t>
      </w:r>
      <w:r w:rsidRPr="00431F8B">
        <w:rPr>
          <w:rFonts w:cstheme="minorHAnsi"/>
          <w:sz w:val="24"/>
        </w:rPr>
        <w:t xml:space="preserve">earth and </w:t>
      </w:r>
      <w:r w:rsidR="00D05BBD">
        <w:rPr>
          <w:rFonts w:cstheme="minorHAnsi"/>
          <w:sz w:val="24"/>
        </w:rPr>
        <w:t>set up</w:t>
      </w:r>
      <w:r w:rsidRPr="00431F8B">
        <w:rPr>
          <w:rFonts w:cstheme="minorHAnsi"/>
          <w:sz w:val="24"/>
        </w:rPr>
        <w:t xml:space="preserve"> a base of operations.</w:t>
      </w:r>
    </w:p>
    <w:p w14:paraId="13AB5220" w14:textId="77777777" w:rsidR="00141845" w:rsidRPr="00431F8B" w:rsidRDefault="00141845" w:rsidP="00141845">
      <w:pPr>
        <w:rPr>
          <w:rFonts w:cstheme="minorHAnsi"/>
          <w:sz w:val="24"/>
        </w:rPr>
      </w:pPr>
    </w:p>
    <w:p w14:paraId="2E7A5AB6" w14:textId="77777777" w:rsidR="00141845" w:rsidRPr="00431F8B" w:rsidRDefault="00141845" w:rsidP="00141845">
      <w:pPr>
        <w:rPr>
          <w:rFonts w:cstheme="minorHAnsi"/>
          <w:sz w:val="24"/>
        </w:rPr>
      </w:pPr>
      <w:r w:rsidRPr="00431F8B">
        <w:rPr>
          <w:rFonts w:cstheme="minorHAnsi"/>
          <w:sz w:val="24"/>
        </w:rPr>
        <w:t xml:space="preserve">The team did not know about this base but once the Oceans </w:t>
      </w:r>
      <w:proofErr w:type="gramStart"/>
      <w:r w:rsidRPr="00431F8B">
        <w:rPr>
          <w:rFonts w:cstheme="minorHAnsi"/>
          <w:sz w:val="24"/>
        </w:rPr>
        <w:t>were drained</w:t>
      </w:r>
      <w:proofErr w:type="gramEnd"/>
      <w:r w:rsidRPr="00431F8B">
        <w:rPr>
          <w:rFonts w:cstheme="minorHAnsi"/>
          <w:sz w:val="24"/>
        </w:rPr>
        <w:t xml:space="preserve"> by the Blink Generator, many discoveries were made.</w:t>
      </w:r>
    </w:p>
    <w:p w14:paraId="26F6BDBA" w14:textId="77777777" w:rsidR="00141845" w:rsidRPr="00431F8B" w:rsidRDefault="00141845" w:rsidP="00141845">
      <w:pPr>
        <w:rPr>
          <w:rFonts w:cstheme="minorHAnsi"/>
          <w:sz w:val="24"/>
        </w:rPr>
      </w:pPr>
    </w:p>
    <w:p w14:paraId="62D95898" w14:textId="5D9949EF" w:rsidR="00141845" w:rsidRPr="00431F8B" w:rsidRDefault="00141845" w:rsidP="00141845">
      <w:pPr>
        <w:rPr>
          <w:rFonts w:cstheme="minorHAnsi"/>
          <w:sz w:val="24"/>
        </w:rPr>
      </w:pPr>
      <w:r w:rsidRPr="00431F8B">
        <w:rPr>
          <w:rFonts w:cstheme="minorHAnsi"/>
          <w:sz w:val="24"/>
        </w:rPr>
        <w:t xml:space="preserve">The ancients had a problem. They are a dying race and need </w:t>
      </w:r>
      <w:r w:rsidR="00DC2309" w:rsidRPr="00431F8B">
        <w:rPr>
          <w:rFonts w:cstheme="minorHAnsi"/>
          <w:sz w:val="24"/>
        </w:rPr>
        <w:t>DNA</w:t>
      </w:r>
      <w:r w:rsidRPr="00431F8B">
        <w:rPr>
          <w:rFonts w:cstheme="minorHAnsi"/>
          <w:sz w:val="24"/>
        </w:rPr>
        <w:t xml:space="preserve"> from around the universe to complete the genome that will heal their race and allow them to breed again.</w:t>
      </w:r>
    </w:p>
    <w:p w14:paraId="472898C2" w14:textId="77777777" w:rsidR="00141845" w:rsidRPr="00431F8B" w:rsidRDefault="00141845" w:rsidP="00141845">
      <w:pPr>
        <w:rPr>
          <w:rFonts w:cstheme="minorHAnsi"/>
          <w:sz w:val="24"/>
        </w:rPr>
      </w:pPr>
    </w:p>
    <w:p w14:paraId="7B7926A3" w14:textId="67D78BF0" w:rsidR="00141845" w:rsidRPr="00431F8B" w:rsidRDefault="00141845" w:rsidP="00141845">
      <w:pPr>
        <w:rPr>
          <w:rFonts w:cstheme="minorHAnsi"/>
          <w:sz w:val="24"/>
        </w:rPr>
      </w:pPr>
      <w:r w:rsidRPr="00431F8B">
        <w:rPr>
          <w:rFonts w:cstheme="minorHAnsi"/>
          <w:sz w:val="24"/>
        </w:rPr>
        <w:t xml:space="preserve">The ancients fix the Earth’s water problem and </w:t>
      </w:r>
      <w:r w:rsidR="00D05BBD">
        <w:rPr>
          <w:rFonts w:cstheme="minorHAnsi"/>
          <w:sz w:val="24"/>
        </w:rPr>
        <w:t>advanced</w:t>
      </w:r>
      <w:r w:rsidRPr="00431F8B">
        <w:rPr>
          <w:rFonts w:cstheme="minorHAnsi"/>
          <w:sz w:val="24"/>
        </w:rPr>
        <w:t xml:space="preserve"> humanity’s technology and knowledge.</w:t>
      </w:r>
    </w:p>
    <w:p w14:paraId="71CC2516" w14:textId="77777777" w:rsidR="00141845" w:rsidRPr="00431F8B" w:rsidRDefault="00141845" w:rsidP="00141845">
      <w:pPr>
        <w:rPr>
          <w:rFonts w:cstheme="minorHAnsi"/>
          <w:sz w:val="24"/>
        </w:rPr>
      </w:pPr>
    </w:p>
    <w:p w14:paraId="3FB7B028" w14:textId="77777777" w:rsidR="00141845" w:rsidRPr="00431F8B" w:rsidRDefault="00141845" w:rsidP="00141845">
      <w:pPr>
        <w:rPr>
          <w:rFonts w:cstheme="minorHAnsi"/>
          <w:sz w:val="24"/>
        </w:rPr>
      </w:pPr>
      <w:r w:rsidRPr="00431F8B">
        <w:rPr>
          <w:rFonts w:cstheme="minorHAnsi"/>
          <w:sz w:val="24"/>
        </w:rPr>
        <w:t>The ancients refine the Blink technology and help to build a small fleet of blink ships.</w:t>
      </w:r>
    </w:p>
    <w:p w14:paraId="04EDCF6B" w14:textId="77777777" w:rsidR="00141845" w:rsidRPr="00431F8B" w:rsidRDefault="00141845" w:rsidP="00141845">
      <w:pPr>
        <w:rPr>
          <w:rFonts w:cstheme="minorHAnsi"/>
          <w:sz w:val="24"/>
        </w:rPr>
      </w:pPr>
    </w:p>
    <w:p w14:paraId="323AEA07" w14:textId="03AED085" w:rsidR="00141845" w:rsidRPr="00431F8B" w:rsidRDefault="00141845" w:rsidP="00141845">
      <w:pPr>
        <w:rPr>
          <w:rFonts w:cstheme="minorHAnsi"/>
          <w:sz w:val="24"/>
        </w:rPr>
      </w:pPr>
      <w:r w:rsidRPr="00431F8B">
        <w:rPr>
          <w:rFonts w:cstheme="minorHAnsi"/>
          <w:sz w:val="24"/>
        </w:rPr>
        <w:t>The star navigation path is set and the blink speed runs begin.</w:t>
      </w:r>
    </w:p>
    <w:p w14:paraId="1930E430" w14:textId="77777777" w:rsidR="00141845" w:rsidRPr="00431F8B" w:rsidRDefault="00141845" w:rsidP="00141845">
      <w:pPr>
        <w:rPr>
          <w:rFonts w:cstheme="minorHAnsi"/>
          <w:sz w:val="24"/>
        </w:rPr>
      </w:pPr>
    </w:p>
    <w:p w14:paraId="14D58C47" w14:textId="77777777" w:rsidR="00141845" w:rsidRPr="008E65A6" w:rsidRDefault="00141845">
      <w:pPr>
        <w:rPr>
          <w:rFonts w:ascii="Verdana" w:hAnsi="Verdana" w:cstheme="minorHAnsi"/>
          <w:sz w:val="24"/>
        </w:rPr>
      </w:pPr>
    </w:p>
    <w:p w14:paraId="04E26CEB" w14:textId="39007B60" w:rsidR="00CC28DA" w:rsidRPr="008E65A6" w:rsidRDefault="00CC28DA">
      <w:pPr>
        <w:rPr>
          <w:rFonts w:ascii="Verdana" w:hAnsi="Verdana" w:cstheme="minorHAnsi"/>
          <w:sz w:val="24"/>
        </w:rPr>
      </w:pPr>
      <w:r w:rsidRPr="008E65A6">
        <w:rPr>
          <w:rFonts w:ascii="Verdana" w:hAnsi="Verdana" w:cstheme="minorHAnsi"/>
          <w:sz w:val="24"/>
        </w:rPr>
        <w:t xml:space="preserve">Reacquainted </w:t>
      </w:r>
      <w:r w:rsidR="00D05BBD">
        <w:rPr>
          <w:rFonts w:ascii="Verdana" w:hAnsi="Verdana" w:cstheme="minorHAnsi"/>
          <w:sz w:val="24"/>
        </w:rPr>
        <w:t xml:space="preserve">with </w:t>
      </w:r>
      <w:r w:rsidRPr="008E65A6">
        <w:rPr>
          <w:rFonts w:ascii="Verdana" w:hAnsi="Verdana" w:cstheme="minorHAnsi"/>
          <w:sz w:val="24"/>
        </w:rPr>
        <w:t xml:space="preserve">Earth and the Ancients, find there is much to </w:t>
      </w:r>
      <w:proofErr w:type="gramStart"/>
      <w:r w:rsidRPr="008E65A6">
        <w:rPr>
          <w:rFonts w:ascii="Verdana" w:hAnsi="Verdana" w:cstheme="minorHAnsi"/>
          <w:sz w:val="24"/>
        </w:rPr>
        <w:t>be done</w:t>
      </w:r>
      <w:proofErr w:type="gramEnd"/>
      <w:r w:rsidRPr="008E65A6">
        <w:rPr>
          <w:rFonts w:ascii="Verdana" w:hAnsi="Verdana" w:cstheme="minorHAnsi"/>
          <w:sz w:val="24"/>
        </w:rPr>
        <w:t xml:space="preserve"> and mutually </w:t>
      </w:r>
      <w:r w:rsidR="00DC2309" w:rsidRPr="008E65A6">
        <w:rPr>
          <w:rFonts w:ascii="Verdana" w:hAnsi="Verdana" w:cstheme="minorHAnsi"/>
          <w:sz w:val="24"/>
        </w:rPr>
        <w:t>beneficial</w:t>
      </w:r>
      <w:r w:rsidRPr="008E65A6">
        <w:rPr>
          <w:rFonts w:ascii="Verdana" w:hAnsi="Verdana" w:cstheme="minorHAnsi"/>
          <w:sz w:val="24"/>
        </w:rPr>
        <w:t xml:space="preserve"> goals are set forth</w:t>
      </w:r>
    </w:p>
    <w:p w14:paraId="0A39CFC8" w14:textId="77777777" w:rsidR="004150B2" w:rsidRPr="008E65A6" w:rsidRDefault="004150B2">
      <w:pPr>
        <w:rPr>
          <w:rFonts w:ascii="Verdana" w:hAnsi="Verdana" w:cstheme="minorHAnsi"/>
          <w:sz w:val="24"/>
        </w:rPr>
      </w:pPr>
    </w:p>
    <w:p w14:paraId="74E691CE" w14:textId="77777777" w:rsidR="004150B2" w:rsidRPr="008E65A6" w:rsidRDefault="00CC28DA">
      <w:pPr>
        <w:rPr>
          <w:rFonts w:ascii="Verdana" w:hAnsi="Verdana" w:cstheme="minorHAnsi"/>
          <w:sz w:val="24"/>
        </w:rPr>
      </w:pPr>
      <w:r w:rsidRPr="008E65A6">
        <w:rPr>
          <w:rFonts w:ascii="Verdana" w:hAnsi="Verdana" w:cstheme="minorHAnsi"/>
          <w:sz w:val="24"/>
        </w:rPr>
        <w:t xml:space="preserve">The Ancients need the blood of the ages and set the SPARQ team </w:t>
      </w:r>
    </w:p>
    <w:p w14:paraId="70A16C5B" w14:textId="6BDBAED6" w:rsidR="00CC28DA" w:rsidRPr="008E65A6" w:rsidRDefault="00CC28DA">
      <w:pPr>
        <w:rPr>
          <w:rFonts w:ascii="Verdana" w:hAnsi="Verdana" w:cstheme="minorHAnsi"/>
          <w:sz w:val="24"/>
        </w:rPr>
      </w:pPr>
      <w:r w:rsidRPr="008E65A6">
        <w:rPr>
          <w:rFonts w:ascii="Verdana" w:hAnsi="Verdana" w:cstheme="minorHAnsi"/>
          <w:sz w:val="24"/>
        </w:rPr>
        <w:t xml:space="preserve">to Blink around the Universe while Earth is </w:t>
      </w:r>
      <w:r w:rsidR="00D05BBD">
        <w:rPr>
          <w:rFonts w:ascii="Verdana" w:hAnsi="Verdana" w:cstheme="minorHAnsi"/>
          <w:sz w:val="24"/>
        </w:rPr>
        <w:t>restructured</w:t>
      </w:r>
      <w:r w:rsidRPr="008E65A6">
        <w:rPr>
          <w:rFonts w:ascii="Verdana" w:hAnsi="Verdana" w:cstheme="minorHAnsi"/>
          <w:sz w:val="24"/>
        </w:rPr>
        <w:t xml:space="preserve"> and “healed</w:t>
      </w:r>
      <w:proofErr w:type="gramStart"/>
      <w:r w:rsidRPr="008E65A6">
        <w:rPr>
          <w:rFonts w:ascii="Verdana" w:hAnsi="Verdana" w:cstheme="minorHAnsi"/>
          <w:sz w:val="24"/>
        </w:rPr>
        <w:t>”.</w:t>
      </w:r>
      <w:proofErr w:type="gramEnd"/>
    </w:p>
    <w:p w14:paraId="2DF68FC3" w14:textId="77777777" w:rsidR="004150B2" w:rsidRPr="008E65A6" w:rsidRDefault="004150B2">
      <w:pPr>
        <w:rPr>
          <w:rFonts w:ascii="Verdana" w:hAnsi="Verdana" w:cstheme="minorHAnsi"/>
          <w:sz w:val="24"/>
        </w:rPr>
      </w:pPr>
    </w:p>
    <w:p w14:paraId="2BBF7B32" w14:textId="08CCAFD4" w:rsidR="00CC28DA" w:rsidRPr="008E65A6" w:rsidRDefault="00CC28DA">
      <w:pPr>
        <w:rPr>
          <w:rFonts w:ascii="Verdana" w:hAnsi="Verdana" w:cstheme="minorHAnsi"/>
          <w:sz w:val="24"/>
        </w:rPr>
      </w:pPr>
      <w:r w:rsidRPr="008E65A6">
        <w:rPr>
          <w:rFonts w:ascii="Verdana" w:hAnsi="Verdana" w:cstheme="minorHAnsi"/>
          <w:sz w:val="24"/>
        </w:rPr>
        <w:t>SPARQ+ team formed</w:t>
      </w:r>
      <w:r w:rsidR="003357D8" w:rsidRPr="008E65A6">
        <w:rPr>
          <w:rFonts w:ascii="Verdana" w:hAnsi="Verdana" w:cstheme="minorHAnsi"/>
          <w:sz w:val="24"/>
        </w:rPr>
        <w:t xml:space="preserve"> (addition of </w:t>
      </w:r>
      <w:r w:rsidR="00DC2309" w:rsidRPr="008E65A6">
        <w:rPr>
          <w:rFonts w:ascii="Verdana" w:hAnsi="Verdana" w:cstheme="minorHAnsi"/>
          <w:sz w:val="24"/>
        </w:rPr>
        <w:t>red’s</w:t>
      </w:r>
      <w:r w:rsidR="003357D8" w:rsidRPr="008E65A6">
        <w:rPr>
          <w:rFonts w:ascii="Verdana" w:hAnsi="Verdana" w:cstheme="minorHAnsi"/>
          <w:sz w:val="24"/>
        </w:rPr>
        <w:t xml:space="preserve"> team)</w:t>
      </w:r>
    </w:p>
    <w:p w14:paraId="2584AC41" w14:textId="4530D8CD" w:rsidR="003357D8" w:rsidRPr="008E65A6" w:rsidRDefault="003357D8">
      <w:pPr>
        <w:rPr>
          <w:rFonts w:ascii="Verdana" w:hAnsi="Verdana" w:cstheme="minorHAnsi"/>
          <w:sz w:val="24"/>
        </w:rPr>
      </w:pPr>
      <w:r w:rsidRPr="008E65A6">
        <w:rPr>
          <w:rFonts w:ascii="Verdana" w:hAnsi="Verdana" w:cstheme="minorHAnsi"/>
          <w:sz w:val="24"/>
        </w:rPr>
        <w:lastRenderedPageBreak/>
        <w:t xml:space="preserve">Ancients </w:t>
      </w:r>
      <w:r w:rsidR="00DC2309" w:rsidRPr="008E65A6">
        <w:rPr>
          <w:rFonts w:ascii="Verdana" w:hAnsi="Verdana" w:cstheme="minorHAnsi"/>
          <w:sz w:val="24"/>
        </w:rPr>
        <w:t>decipher</w:t>
      </w:r>
      <w:r w:rsidRPr="008E65A6">
        <w:rPr>
          <w:rFonts w:ascii="Verdana" w:hAnsi="Verdana" w:cstheme="minorHAnsi"/>
          <w:sz w:val="24"/>
        </w:rPr>
        <w:t xml:space="preserve"> the tech we found</w:t>
      </w:r>
    </w:p>
    <w:p w14:paraId="076FD3F2" w14:textId="77777777" w:rsidR="004150B2" w:rsidRPr="008E65A6" w:rsidRDefault="004150B2">
      <w:pPr>
        <w:rPr>
          <w:rFonts w:ascii="Verdana" w:hAnsi="Verdana" w:cstheme="minorHAnsi"/>
          <w:sz w:val="24"/>
        </w:rPr>
      </w:pPr>
    </w:p>
    <w:p w14:paraId="2BD66C6E" w14:textId="3C0942E7" w:rsidR="003357D8" w:rsidRPr="008E65A6" w:rsidRDefault="00D05BBD">
      <w:pPr>
        <w:rPr>
          <w:rFonts w:ascii="Verdana" w:hAnsi="Verdana" w:cstheme="minorHAnsi"/>
          <w:sz w:val="24"/>
        </w:rPr>
      </w:pPr>
      <w:r>
        <w:rPr>
          <w:rFonts w:ascii="Verdana" w:hAnsi="Verdana" w:cstheme="minorHAnsi"/>
          <w:sz w:val="24"/>
        </w:rPr>
        <w:t>They</w:t>
      </w:r>
      <w:r w:rsidR="003357D8" w:rsidRPr="008E65A6">
        <w:rPr>
          <w:rFonts w:ascii="Verdana" w:hAnsi="Verdana" w:cstheme="minorHAnsi"/>
          <w:sz w:val="24"/>
        </w:rPr>
        <w:t xml:space="preserve"> </w:t>
      </w:r>
      <w:proofErr w:type="gramStart"/>
      <w:r w:rsidR="003357D8" w:rsidRPr="008E65A6">
        <w:rPr>
          <w:rFonts w:ascii="Verdana" w:hAnsi="Verdana" w:cstheme="minorHAnsi"/>
          <w:sz w:val="24"/>
        </w:rPr>
        <w:t>utilize</w:t>
      </w:r>
      <w:proofErr w:type="gramEnd"/>
      <w:r w:rsidR="003357D8" w:rsidRPr="008E65A6">
        <w:rPr>
          <w:rFonts w:ascii="Verdana" w:hAnsi="Verdana" w:cstheme="minorHAnsi"/>
          <w:sz w:val="24"/>
        </w:rPr>
        <w:t xml:space="preserve"> the tech to create </w:t>
      </w:r>
      <w:r>
        <w:rPr>
          <w:rFonts w:ascii="Verdana" w:hAnsi="Verdana" w:cstheme="minorHAnsi"/>
          <w:sz w:val="24"/>
        </w:rPr>
        <w:t>long-term</w:t>
      </w:r>
      <w:r w:rsidR="003357D8" w:rsidRPr="008E65A6">
        <w:rPr>
          <w:rFonts w:ascii="Verdana" w:hAnsi="Verdana" w:cstheme="minorHAnsi"/>
          <w:sz w:val="24"/>
        </w:rPr>
        <w:t xml:space="preserve"> subspace communications between SPARQ and Ancient Space.</w:t>
      </w:r>
    </w:p>
    <w:p w14:paraId="154DFB0B" w14:textId="6BA49249" w:rsidR="004150B2" w:rsidRPr="008E65A6" w:rsidRDefault="004150B2">
      <w:pPr>
        <w:rPr>
          <w:rFonts w:ascii="Verdana" w:hAnsi="Verdana" w:cstheme="minorHAnsi"/>
          <w:sz w:val="24"/>
        </w:rPr>
      </w:pPr>
    </w:p>
    <w:p w14:paraId="238CEAB0" w14:textId="77777777" w:rsidR="004150B2" w:rsidRPr="008E65A6" w:rsidRDefault="004150B2">
      <w:pPr>
        <w:rPr>
          <w:rFonts w:ascii="Verdana" w:hAnsi="Verdana" w:cstheme="minorHAnsi"/>
          <w:sz w:val="24"/>
        </w:rPr>
      </w:pPr>
    </w:p>
    <w:p w14:paraId="2FEE60A3" w14:textId="0DD23C15" w:rsidR="00CC28DA" w:rsidRPr="008E65A6" w:rsidRDefault="00CC28DA">
      <w:pPr>
        <w:rPr>
          <w:rFonts w:ascii="Verdana" w:hAnsi="Verdana" w:cstheme="minorHAnsi"/>
          <w:sz w:val="24"/>
        </w:rPr>
      </w:pPr>
    </w:p>
    <w:p w14:paraId="73837BA0" w14:textId="648231F1" w:rsidR="003357D8" w:rsidRDefault="003357D8" w:rsidP="00425BFE">
      <w:pPr>
        <w:pStyle w:val="Heading1"/>
        <w:rPr>
          <w:rFonts w:ascii="Verdana" w:hAnsi="Verdana" w:cstheme="minorHAnsi"/>
          <w:sz w:val="24"/>
        </w:rPr>
      </w:pPr>
      <w:r w:rsidRPr="008E65A6">
        <w:rPr>
          <w:rFonts w:ascii="Verdana" w:hAnsi="Verdana" w:cstheme="minorHAnsi"/>
          <w:sz w:val="24"/>
        </w:rPr>
        <w:t>6</w:t>
      </w:r>
      <w:r w:rsidRPr="008E65A6">
        <w:rPr>
          <w:rFonts w:ascii="Verdana" w:hAnsi="Verdana" w:cstheme="minorHAnsi"/>
          <w:sz w:val="24"/>
          <w:vertAlign w:val="superscript"/>
        </w:rPr>
        <w:t>th</w:t>
      </w:r>
      <w:r w:rsidRPr="008E65A6">
        <w:rPr>
          <w:rFonts w:ascii="Verdana" w:hAnsi="Verdana" w:cstheme="minorHAnsi"/>
          <w:sz w:val="24"/>
        </w:rPr>
        <w:t xml:space="preserve"> Blink</w:t>
      </w:r>
    </w:p>
    <w:p w14:paraId="71C2CA28" w14:textId="58D2580A" w:rsidR="00141845" w:rsidRDefault="00141845" w:rsidP="003357D8">
      <w:pPr>
        <w:rPr>
          <w:rFonts w:ascii="Verdana" w:hAnsi="Verdana" w:cstheme="minorHAnsi"/>
          <w:sz w:val="24"/>
        </w:rPr>
      </w:pPr>
    </w:p>
    <w:p w14:paraId="7232F782" w14:textId="77777777" w:rsidR="00141845" w:rsidRPr="00431F8B" w:rsidRDefault="00141845" w:rsidP="00141845">
      <w:pPr>
        <w:rPr>
          <w:rFonts w:cstheme="minorHAnsi"/>
          <w:sz w:val="24"/>
        </w:rPr>
      </w:pPr>
      <w:r w:rsidRPr="00431F8B">
        <w:rPr>
          <w:rFonts w:cstheme="minorHAnsi"/>
          <w:sz w:val="24"/>
        </w:rPr>
        <w:t>Blinking around the universe to find the DNA segments that the Ancients need.</w:t>
      </w:r>
    </w:p>
    <w:p w14:paraId="284E22E0" w14:textId="77777777" w:rsidR="00141845" w:rsidRPr="00431F8B" w:rsidRDefault="00141845" w:rsidP="00141845">
      <w:pPr>
        <w:rPr>
          <w:rFonts w:cstheme="minorHAnsi"/>
          <w:sz w:val="24"/>
        </w:rPr>
      </w:pPr>
    </w:p>
    <w:p w14:paraId="589CAD89" w14:textId="77777777" w:rsidR="00141845" w:rsidRPr="00431F8B" w:rsidRDefault="00141845" w:rsidP="00141845">
      <w:pPr>
        <w:rPr>
          <w:rFonts w:cstheme="minorHAnsi"/>
          <w:sz w:val="24"/>
        </w:rPr>
      </w:pPr>
      <w:r w:rsidRPr="00431F8B">
        <w:rPr>
          <w:rFonts w:cstheme="minorHAnsi"/>
          <w:sz w:val="24"/>
        </w:rPr>
        <w:t xml:space="preserve">There are </w:t>
      </w:r>
      <w:proofErr w:type="gramStart"/>
      <w:r w:rsidRPr="00431F8B">
        <w:rPr>
          <w:rFonts w:cstheme="minorHAnsi"/>
          <w:sz w:val="24"/>
        </w:rPr>
        <w:t>12</w:t>
      </w:r>
      <w:proofErr w:type="gramEnd"/>
      <w:r w:rsidRPr="00431F8B">
        <w:rPr>
          <w:rFonts w:cstheme="minorHAnsi"/>
          <w:sz w:val="24"/>
        </w:rPr>
        <w:t xml:space="preserve"> fragments. </w:t>
      </w:r>
    </w:p>
    <w:p w14:paraId="0DBA4986" w14:textId="77777777" w:rsidR="00141845" w:rsidRPr="00431F8B" w:rsidRDefault="00141845" w:rsidP="00141845">
      <w:pPr>
        <w:rPr>
          <w:rFonts w:cstheme="minorHAnsi"/>
          <w:sz w:val="24"/>
        </w:rPr>
      </w:pPr>
    </w:p>
    <w:p w14:paraId="3EA34A9C" w14:textId="77777777" w:rsidR="00141845" w:rsidRPr="00431F8B" w:rsidRDefault="00141845" w:rsidP="00141845">
      <w:pPr>
        <w:rPr>
          <w:rFonts w:cstheme="minorHAnsi"/>
          <w:sz w:val="24"/>
        </w:rPr>
      </w:pPr>
      <w:r w:rsidRPr="00431F8B">
        <w:rPr>
          <w:rFonts w:cstheme="minorHAnsi"/>
          <w:sz w:val="24"/>
        </w:rPr>
        <w:t>Finally, the blink teams return with the fragments.</w:t>
      </w:r>
    </w:p>
    <w:p w14:paraId="19720D9A" w14:textId="77777777" w:rsidR="00141845" w:rsidRPr="00431F8B" w:rsidRDefault="00141845" w:rsidP="00141845">
      <w:pPr>
        <w:rPr>
          <w:rFonts w:cstheme="minorHAnsi"/>
          <w:sz w:val="24"/>
        </w:rPr>
      </w:pPr>
    </w:p>
    <w:p w14:paraId="478098FF" w14:textId="77777777" w:rsidR="00141845" w:rsidRPr="00431F8B" w:rsidRDefault="00141845" w:rsidP="00141845">
      <w:pPr>
        <w:rPr>
          <w:rFonts w:cstheme="minorHAnsi"/>
          <w:sz w:val="24"/>
        </w:rPr>
      </w:pPr>
      <w:r w:rsidRPr="00431F8B">
        <w:rPr>
          <w:rFonts w:cstheme="minorHAnsi"/>
          <w:sz w:val="24"/>
        </w:rPr>
        <w:t xml:space="preserve">The war has come to their home world. </w:t>
      </w:r>
    </w:p>
    <w:p w14:paraId="2B7A567D" w14:textId="77777777" w:rsidR="00141845" w:rsidRPr="00431F8B" w:rsidRDefault="00141845" w:rsidP="00141845">
      <w:pPr>
        <w:rPr>
          <w:rFonts w:cstheme="minorHAnsi"/>
          <w:sz w:val="24"/>
        </w:rPr>
      </w:pPr>
    </w:p>
    <w:p w14:paraId="0F54C9D0" w14:textId="6A3AAAE7" w:rsidR="00141845" w:rsidRPr="00431F8B" w:rsidRDefault="00D05BBD" w:rsidP="00141845">
      <w:pPr>
        <w:rPr>
          <w:rFonts w:cstheme="minorHAnsi"/>
          <w:sz w:val="24"/>
        </w:rPr>
      </w:pPr>
      <w:r>
        <w:rPr>
          <w:rFonts w:cstheme="minorHAnsi"/>
          <w:sz w:val="24"/>
        </w:rPr>
        <w:t>Weblink</w:t>
      </w:r>
      <w:r w:rsidR="00141845" w:rsidRPr="00431F8B">
        <w:rPr>
          <w:rFonts w:cstheme="minorHAnsi"/>
          <w:sz w:val="24"/>
        </w:rPr>
        <w:t xml:space="preserve"> into their base directly and get the DNA fragments into the production system.</w:t>
      </w:r>
    </w:p>
    <w:p w14:paraId="42CEE038" w14:textId="77777777" w:rsidR="00141845" w:rsidRPr="00431F8B" w:rsidRDefault="00141845" w:rsidP="00141845">
      <w:pPr>
        <w:rPr>
          <w:rFonts w:cstheme="minorHAnsi"/>
          <w:sz w:val="24"/>
        </w:rPr>
      </w:pPr>
    </w:p>
    <w:p w14:paraId="157C8BE7" w14:textId="31BC728A" w:rsidR="00141845" w:rsidRPr="00431F8B" w:rsidRDefault="00D05BBD" w:rsidP="00141845">
      <w:pPr>
        <w:rPr>
          <w:rFonts w:cstheme="minorHAnsi"/>
          <w:sz w:val="24"/>
        </w:rPr>
      </w:pPr>
      <w:r>
        <w:rPr>
          <w:rFonts w:cstheme="minorHAnsi"/>
          <w:sz w:val="24"/>
        </w:rPr>
        <w:t>Instead of</w:t>
      </w:r>
      <w:r w:rsidR="00141845" w:rsidRPr="00431F8B">
        <w:rPr>
          <w:rFonts w:cstheme="minorHAnsi"/>
          <w:sz w:val="24"/>
        </w:rPr>
        <w:t xml:space="preserve"> engaging in this war, the </w:t>
      </w:r>
      <w:r w:rsidR="00DC2309" w:rsidRPr="00431F8B">
        <w:rPr>
          <w:rFonts w:cstheme="minorHAnsi"/>
          <w:sz w:val="24"/>
        </w:rPr>
        <w:t>Ancients</w:t>
      </w:r>
      <w:r w:rsidR="00141845" w:rsidRPr="00431F8B">
        <w:rPr>
          <w:rFonts w:cstheme="minorHAnsi"/>
          <w:sz w:val="24"/>
        </w:rPr>
        <w:t xml:space="preserve"> decide that they </w:t>
      </w:r>
      <w:proofErr w:type="gramStart"/>
      <w:r w:rsidR="00141845" w:rsidRPr="00431F8B">
        <w:rPr>
          <w:rFonts w:cstheme="minorHAnsi"/>
          <w:sz w:val="24"/>
        </w:rPr>
        <w:t>have to</w:t>
      </w:r>
      <w:proofErr w:type="gramEnd"/>
      <w:r w:rsidR="00141845" w:rsidRPr="00431F8B">
        <w:rPr>
          <w:rFonts w:cstheme="minorHAnsi"/>
          <w:sz w:val="24"/>
        </w:rPr>
        <w:t xml:space="preserve"> find a new hidden location while they rebuild.</w:t>
      </w:r>
    </w:p>
    <w:p w14:paraId="660FE24D" w14:textId="77777777" w:rsidR="00141845" w:rsidRPr="00431F8B" w:rsidRDefault="00141845" w:rsidP="00141845">
      <w:pPr>
        <w:rPr>
          <w:rFonts w:cstheme="minorHAnsi"/>
          <w:sz w:val="24"/>
        </w:rPr>
      </w:pPr>
    </w:p>
    <w:p w14:paraId="0A698575" w14:textId="77777777" w:rsidR="00141845" w:rsidRPr="00431F8B" w:rsidRDefault="00141845" w:rsidP="00141845">
      <w:pPr>
        <w:rPr>
          <w:rFonts w:cstheme="minorHAnsi"/>
          <w:sz w:val="24"/>
        </w:rPr>
      </w:pPr>
      <w:proofErr w:type="gramStart"/>
      <w:r w:rsidRPr="00431F8B">
        <w:rPr>
          <w:rFonts w:cstheme="minorHAnsi"/>
          <w:sz w:val="24"/>
        </w:rPr>
        <w:t>It’s</w:t>
      </w:r>
      <w:proofErr w:type="gramEnd"/>
      <w:r w:rsidRPr="00431F8B">
        <w:rPr>
          <w:rFonts w:cstheme="minorHAnsi"/>
          <w:sz w:val="24"/>
        </w:rPr>
        <w:t xml:space="preserve"> decided to hide, for a short while, in the Sol system (our system).</w:t>
      </w:r>
    </w:p>
    <w:p w14:paraId="18886D0C" w14:textId="77777777" w:rsidR="00141845" w:rsidRPr="008E65A6" w:rsidRDefault="00141845" w:rsidP="003357D8">
      <w:pPr>
        <w:rPr>
          <w:rFonts w:ascii="Verdana" w:hAnsi="Verdana" w:cstheme="minorHAnsi"/>
          <w:sz w:val="24"/>
        </w:rPr>
      </w:pPr>
    </w:p>
    <w:p w14:paraId="473DC01F" w14:textId="6E3AA455" w:rsidR="003357D8" w:rsidRPr="008E65A6" w:rsidRDefault="003357D8" w:rsidP="003357D8">
      <w:pPr>
        <w:rPr>
          <w:rFonts w:ascii="Verdana" w:hAnsi="Verdana" w:cstheme="minorHAnsi"/>
          <w:sz w:val="24"/>
        </w:rPr>
      </w:pPr>
      <w:r w:rsidRPr="008E65A6">
        <w:rPr>
          <w:rFonts w:ascii="Verdana" w:hAnsi="Verdana" w:cstheme="minorHAnsi"/>
          <w:sz w:val="24"/>
        </w:rPr>
        <w:t>Qgel fail</w:t>
      </w:r>
    </w:p>
    <w:p w14:paraId="52CD5865" w14:textId="77777777" w:rsidR="004150B2" w:rsidRPr="008E65A6" w:rsidRDefault="004150B2" w:rsidP="003357D8">
      <w:pPr>
        <w:rPr>
          <w:rFonts w:ascii="Verdana" w:hAnsi="Verdana" w:cstheme="minorHAnsi"/>
          <w:sz w:val="24"/>
        </w:rPr>
      </w:pPr>
    </w:p>
    <w:p w14:paraId="5ABF3A74" w14:textId="701438A0" w:rsidR="003357D8" w:rsidRPr="008E65A6" w:rsidRDefault="003357D8" w:rsidP="003357D8">
      <w:pPr>
        <w:rPr>
          <w:rFonts w:ascii="Verdana" w:hAnsi="Verdana" w:cstheme="minorHAnsi"/>
          <w:sz w:val="24"/>
        </w:rPr>
      </w:pPr>
      <w:r w:rsidRPr="008E65A6">
        <w:rPr>
          <w:rFonts w:ascii="Verdana" w:hAnsi="Verdana" w:cstheme="minorHAnsi"/>
          <w:sz w:val="24"/>
        </w:rPr>
        <w:t xml:space="preserve">New tech found </w:t>
      </w:r>
    </w:p>
    <w:p w14:paraId="63C5B5F8" w14:textId="77777777" w:rsidR="004150B2" w:rsidRPr="008E65A6" w:rsidRDefault="004150B2" w:rsidP="003357D8">
      <w:pPr>
        <w:rPr>
          <w:rFonts w:ascii="Verdana" w:hAnsi="Verdana" w:cstheme="minorHAnsi"/>
          <w:sz w:val="24"/>
        </w:rPr>
      </w:pPr>
    </w:p>
    <w:p w14:paraId="2C79E313" w14:textId="2AC507B7" w:rsidR="003357D8" w:rsidRPr="008E65A6" w:rsidRDefault="003357D8" w:rsidP="003357D8">
      <w:pPr>
        <w:rPr>
          <w:rFonts w:ascii="Verdana" w:hAnsi="Verdana" w:cstheme="minorHAnsi"/>
          <w:sz w:val="24"/>
        </w:rPr>
      </w:pPr>
      <w:r w:rsidRPr="008E65A6">
        <w:rPr>
          <w:rFonts w:ascii="Verdana" w:hAnsi="Verdana" w:cstheme="minorHAnsi"/>
          <w:sz w:val="24"/>
        </w:rPr>
        <w:t xml:space="preserve">Ancient on SPARQ team </w:t>
      </w:r>
      <w:proofErr w:type="gramStart"/>
      <w:r w:rsidRPr="008E65A6">
        <w:rPr>
          <w:rFonts w:ascii="Verdana" w:hAnsi="Verdana" w:cstheme="minorHAnsi"/>
          <w:sz w:val="24"/>
        </w:rPr>
        <w:t>identifies</w:t>
      </w:r>
      <w:proofErr w:type="gramEnd"/>
      <w:r w:rsidRPr="008E65A6">
        <w:rPr>
          <w:rFonts w:ascii="Verdana" w:hAnsi="Verdana" w:cstheme="minorHAnsi"/>
          <w:sz w:val="24"/>
        </w:rPr>
        <w:t xml:space="preserve"> and fixes tech.</w:t>
      </w:r>
    </w:p>
    <w:p w14:paraId="4378762A" w14:textId="77777777" w:rsidR="004150B2" w:rsidRPr="008E65A6" w:rsidRDefault="004150B2" w:rsidP="003357D8">
      <w:pPr>
        <w:rPr>
          <w:rFonts w:ascii="Verdana" w:hAnsi="Verdana" w:cstheme="minorHAnsi"/>
          <w:sz w:val="24"/>
        </w:rPr>
      </w:pPr>
    </w:p>
    <w:p w14:paraId="528ECAC0" w14:textId="32E2D7AA" w:rsidR="003357D8" w:rsidRPr="008E65A6" w:rsidRDefault="003357D8" w:rsidP="003357D8">
      <w:pPr>
        <w:rPr>
          <w:rFonts w:ascii="Verdana" w:hAnsi="Verdana" w:cstheme="minorHAnsi"/>
          <w:sz w:val="24"/>
        </w:rPr>
      </w:pPr>
      <w:r w:rsidRPr="008E65A6">
        <w:rPr>
          <w:rFonts w:ascii="Verdana" w:hAnsi="Verdana" w:cstheme="minorHAnsi"/>
          <w:sz w:val="24"/>
        </w:rPr>
        <w:lastRenderedPageBreak/>
        <w:t>Tech reveals 3 DNA strands to collect in the system</w:t>
      </w:r>
    </w:p>
    <w:p w14:paraId="3BF91EF6" w14:textId="77777777" w:rsidR="004150B2" w:rsidRPr="008E65A6" w:rsidRDefault="004150B2" w:rsidP="003357D8">
      <w:pPr>
        <w:rPr>
          <w:rFonts w:ascii="Verdana" w:hAnsi="Verdana" w:cstheme="minorHAnsi"/>
          <w:sz w:val="24"/>
        </w:rPr>
      </w:pPr>
    </w:p>
    <w:p w14:paraId="24849FE5" w14:textId="7F5A0830" w:rsidR="003357D8" w:rsidRPr="008E65A6" w:rsidRDefault="003357D8" w:rsidP="003357D8">
      <w:pPr>
        <w:rPr>
          <w:rFonts w:ascii="Verdana" w:hAnsi="Verdana" w:cstheme="minorHAnsi"/>
          <w:sz w:val="24"/>
        </w:rPr>
      </w:pPr>
      <w:r w:rsidRPr="008E65A6">
        <w:rPr>
          <w:rFonts w:ascii="Verdana" w:hAnsi="Verdana" w:cstheme="minorHAnsi"/>
          <w:sz w:val="24"/>
        </w:rPr>
        <w:t>Blink ships deployed locally to gather the samples</w:t>
      </w:r>
    </w:p>
    <w:p w14:paraId="3F40E09E" w14:textId="77777777" w:rsidR="004150B2" w:rsidRPr="008E65A6" w:rsidRDefault="004150B2" w:rsidP="003357D8">
      <w:pPr>
        <w:rPr>
          <w:rFonts w:ascii="Verdana" w:hAnsi="Verdana" w:cstheme="minorHAnsi"/>
          <w:sz w:val="24"/>
        </w:rPr>
      </w:pPr>
    </w:p>
    <w:p w14:paraId="2D1FDD42" w14:textId="2993A137" w:rsidR="003357D8" w:rsidRPr="008E65A6" w:rsidRDefault="00D05BBD" w:rsidP="003357D8">
      <w:pPr>
        <w:rPr>
          <w:rFonts w:ascii="Verdana" w:hAnsi="Verdana" w:cstheme="minorHAnsi"/>
          <w:sz w:val="24"/>
        </w:rPr>
      </w:pPr>
      <w:r>
        <w:rPr>
          <w:rFonts w:ascii="Verdana" w:hAnsi="Verdana" w:cstheme="minorHAnsi"/>
          <w:sz w:val="24"/>
        </w:rPr>
        <w:t>The last</w:t>
      </w:r>
      <w:r w:rsidR="003357D8" w:rsidRPr="008E65A6">
        <w:rPr>
          <w:rFonts w:ascii="Verdana" w:hAnsi="Verdana" w:cstheme="minorHAnsi"/>
          <w:sz w:val="24"/>
        </w:rPr>
        <w:t xml:space="preserve"> location exploration shows where the next DNA may be.</w:t>
      </w:r>
    </w:p>
    <w:p w14:paraId="13B79532" w14:textId="77777777" w:rsidR="004150B2" w:rsidRPr="008E65A6" w:rsidRDefault="004150B2" w:rsidP="003357D8">
      <w:pPr>
        <w:rPr>
          <w:rFonts w:ascii="Verdana" w:hAnsi="Verdana" w:cstheme="minorHAnsi"/>
          <w:sz w:val="24"/>
        </w:rPr>
      </w:pPr>
    </w:p>
    <w:p w14:paraId="395CCF35" w14:textId="36F5EDFB" w:rsidR="003357D8" w:rsidRPr="008E65A6" w:rsidRDefault="003357D8" w:rsidP="003357D8">
      <w:pPr>
        <w:rPr>
          <w:rFonts w:ascii="Verdana" w:hAnsi="Verdana" w:cstheme="minorHAnsi"/>
          <w:sz w:val="24"/>
        </w:rPr>
      </w:pPr>
      <w:r w:rsidRPr="008E65A6">
        <w:rPr>
          <w:rFonts w:ascii="Verdana" w:hAnsi="Verdana" w:cstheme="minorHAnsi"/>
          <w:sz w:val="24"/>
        </w:rPr>
        <w:t>The information conflicts with what the Ancients said</w:t>
      </w:r>
    </w:p>
    <w:p w14:paraId="043FBA3C" w14:textId="77777777" w:rsidR="003357D8" w:rsidRPr="008E65A6" w:rsidRDefault="003357D8" w:rsidP="003357D8">
      <w:pPr>
        <w:rPr>
          <w:rFonts w:ascii="Verdana" w:hAnsi="Verdana" w:cstheme="minorHAnsi"/>
          <w:sz w:val="24"/>
        </w:rPr>
      </w:pPr>
    </w:p>
    <w:p w14:paraId="162AA67C" w14:textId="46C8F415" w:rsidR="003357D8" w:rsidRPr="008E65A6" w:rsidRDefault="003357D8" w:rsidP="00425BFE">
      <w:pPr>
        <w:pStyle w:val="Heading1"/>
        <w:rPr>
          <w:rFonts w:ascii="Verdana" w:hAnsi="Verdana" w:cstheme="minorHAnsi"/>
          <w:sz w:val="24"/>
        </w:rPr>
      </w:pPr>
      <w:r w:rsidRPr="008E65A6">
        <w:rPr>
          <w:rFonts w:ascii="Verdana" w:hAnsi="Verdana" w:cstheme="minorHAnsi"/>
          <w:sz w:val="24"/>
        </w:rPr>
        <w:t>7</w:t>
      </w:r>
      <w:r w:rsidRPr="008E65A6">
        <w:rPr>
          <w:rFonts w:ascii="Verdana" w:hAnsi="Verdana" w:cstheme="minorHAnsi"/>
          <w:sz w:val="24"/>
          <w:vertAlign w:val="superscript"/>
        </w:rPr>
        <w:t>th</w:t>
      </w:r>
      <w:r w:rsidRPr="008E65A6">
        <w:rPr>
          <w:rFonts w:ascii="Verdana" w:hAnsi="Verdana" w:cstheme="minorHAnsi"/>
          <w:sz w:val="24"/>
        </w:rPr>
        <w:t xml:space="preserve"> Blink</w:t>
      </w:r>
    </w:p>
    <w:p w14:paraId="26489CE0" w14:textId="33F6FCFC" w:rsidR="003357D8" w:rsidRPr="008E65A6" w:rsidRDefault="003357D8" w:rsidP="003357D8">
      <w:pPr>
        <w:rPr>
          <w:rFonts w:ascii="Verdana" w:hAnsi="Verdana" w:cstheme="minorHAnsi"/>
          <w:sz w:val="24"/>
        </w:rPr>
      </w:pPr>
      <w:r w:rsidRPr="008E65A6">
        <w:rPr>
          <w:rFonts w:ascii="Verdana" w:hAnsi="Verdana" w:cstheme="minorHAnsi"/>
          <w:sz w:val="24"/>
        </w:rPr>
        <w:t xml:space="preserve">SPARQ team </w:t>
      </w:r>
      <w:r w:rsidR="00CE5131" w:rsidRPr="008E65A6">
        <w:rPr>
          <w:rFonts w:ascii="Verdana" w:hAnsi="Verdana" w:cstheme="minorHAnsi"/>
          <w:sz w:val="24"/>
        </w:rPr>
        <w:t xml:space="preserve">ignores </w:t>
      </w:r>
      <w:r w:rsidR="00DC2309">
        <w:rPr>
          <w:rFonts w:ascii="Verdana" w:hAnsi="Verdana" w:cstheme="minorHAnsi"/>
          <w:sz w:val="24"/>
        </w:rPr>
        <w:t xml:space="preserve">the </w:t>
      </w:r>
      <w:r w:rsidR="00CE5131" w:rsidRPr="008E65A6">
        <w:rPr>
          <w:rFonts w:ascii="Verdana" w:hAnsi="Verdana" w:cstheme="minorHAnsi"/>
          <w:sz w:val="24"/>
        </w:rPr>
        <w:t xml:space="preserve">advice </w:t>
      </w:r>
      <w:r w:rsidR="00DC2309">
        <w:rPr>
          <w:rFonts w:ascii="Verdana" w:hAnsi="Verdana" w:cstheme="minorHAnsi"/>
          <w:sz w:val="24"/>
        </w:rPr>
        <w:t xml:space="preserve">from </w:t>
      </w:r>
      <w:r w:rsidR="00DC2309" w:rsidRPr="008E65A6">
        <w:rPr>
          <w:rFonts w:ascii="Verdana" w:hAnsi="Verdana" w:cstheme="minorHAnsi"/>
          <w:sz w:val="24"/>
        </w:rPr>
        <w:t>the Ancient</w:t>
      </w:r>
      <w:r w:rsidR="00DC2309">
        <w:rPr>
          <w:rFonts w:ascii="Verdana" w:hAnsi="Verdana" w:cstheme="minorHAnsi"/>
          <w:sz w:val="24"/>
        </w:rPr>
        <w:t>s</w:t>
      </w:r>
      <w:r w:rsidR="00DC2309" w:rsidRPr="008E65A6">
        <w:rPr>
          <w:rFonts w:ascii="Verdana" w:hAnsi="Verdana" w:cstheme="minorHAnsi"/>
          <w:sz w:val="24"/>
        </w:rPr>
        <w:t xml:space="preserve"> </w:t>
      </w:r>
      <w:r w:rsidR="00CE5131" w:rsidRPr="008E65A6">
        <w:rPr>
          <w:rFonts w:ascii="Verdana" w:hAnsi="Verdana" w:cstheme="minorHAnsi"/>
          <w:sz w:val="24"/>
        </w:rPr>
        <w:t>and follow</w:t>
      </w:r>
      <w:r w:rsidR="00DC2309">
        <w:rPr>
          <w:rFonts w:ascii="Verdana" w:hAnsi="Verdana" w:cstheme="minorHAnsi"/>
          <w:sz w:val="24"/>
        </w:rPr>
        <w:t>s</w:t>
      </w:r>
      <w:r w:rsidR="00CE5131" w:rsidRPr="008E65A6">
        <w:rPr>
          <w:rFonts w:ascii="Verdana" w:hAnsi="Verdana" w:cstheme="minorHAnsi"/>
          <w:sz w:val="24"/>
        </w:rPr>
        <w:t xml:space="preserve"> the new lead</w:t>
      </w:r>
      <w:r w:rsidR="00DC2309">
        <w:rPr>
          <w:rFonts w:ascii="Verdana" w:hAnsi="Verdana" w:cstheme="minorHAnsi"/>
          <w:sz w:val="24"/>
        </w:rPr>
        <w:t xml:space="preserve"> found buried deep in a piece of the old tech they found</w:t>
      </w:r>
      <w:r w:rsidR="00CE5131" w:rsidRPr="008E65A6">
        <w:rPr>
          <w:rFonts w:ascii="Verdana" w:hAnsi="Verdana" w:cstheme="minorHAnsi"/>
          <w:sz w:val="24"/>
        </w:rPr>
        <w:t xml:space="preserve">. </w:t>
      </w:r>
    </w:p>
    <w:p w14:paraId="21BD9A0B" w14:textId="77777777" w:rsidR="004150B2" w:rsidRPr="008E65A6" w:rsidRDefault="004150B2" w:rsidP="003357D8">
      <w:pPr>
        <w:rPr>
          <w:rFonts w:ascii="Verdana" w:hAnsi="Verdana" w:cstheme="minorHAnsi"/>
          <w:sz w:val="24"/>
        </w:rPr>
      </w:pPr>
    </w:p>
    <w:p w14:paraId="6FFFCA79" w14:textId="1848B954" w:rsidR="00CE5131" w:rsidRPr="008E65A6" w:rsidRDefault="00CE5131" w:rsidP="003357D8">
      <w:pPr>
        <w:rPr>
          <w:rFonts w:ascii="Verdana" w:hAnsi="Verdana" w:cstheme="minorHAnsi"/>
          <w:sz w:val="24"/>
        </w:rPr>
      </w:pPr>
      <w:proofErr w:type="gramStart"/>
      <w:r w:rsidRPr="008E65A6">
        <w:rPr>
          <w:rFonts w:ascii="Verdana" w:hAnsi="Verdana" w:cstheme="minorHAnsi"/>
          <w:sz w:val="24"/>
        </w:rPr>
        <w:t>7</w:t>
      </w:r>
      <w:proofErr w:type="gramEnd"/>
      <w:r w:rsidRPr="008E65A6">
        <w:rPr>
          <w:rFonts w:ascii="Verdana" w:hAnsi="Verdana" w:cstheme="minorHAnsi"/>
          <w:sz w:val="24"/>
        </w:rPr>
        <w:t xml:space="preserve"> more strands are found in the next 3 sibling systems. No need to blink after </w:t>
      </w:r>
      <w:r w:rsidR="00D05BBD">
        <w:rPr>
          <w:rFonts w:ascii="Verdana" w:hAnsi="Verdana" w:cstheme="minorHAnsi"/>
          <w:sz w:val="24"/>
        </w:rPr>
        <w:t xml:space="preserve">the </w:t>
      </w:r>
      <w:r w:rsidRPr="008E65A6">
        <w:rPr>
          <w:rFonts w:ascii="Verdana" w:hAnsi="Verdana" w:cstheme="minorHAnsi"/>
          <w:sz w:val="24"/>
        </w:rPr>
        <w:t xml:space="preserve">Ancients added the Mobility layers to </w:t>
      </w:r>
      <w:r w:rsidR="00DC2309" w:rsidRPr="008E65A6">
        <w:rPr>
          <w:rFonts w:ascii="Verdana" w:hAnsi="Verdana" w:cstheme="minorHAnsi"/>
          <w:sz w:val="24"/>
        </w:rPr>
        <w:t>Vector</w:t>
      </w:r>
      <w:r w:rsidRPr="008E65A6">
        <w:rPr>
          <w:rFonts w:ascii="Verdana" w:hAnsi="Verdana" w:cstheme="minorHAnsi"/>
          <w:sz w:val="24"/>
        </w:rPr>
        <w:t xml:space="preserve"> One (Earth).</w:t>
      </w:r>
    </w:p>
    <w:p w14:paraId="51AD4AEA" w14:textId="77777777" w:rsidR="00CE5131" w:rsidRPr="008E65A6" w:rsidRDefault="00CE5131" w:rsidP="003357D8">
      <w:pPr>
        <w:rPr>
          <w:rFonts w:ascii="Verdana" w:hAnsi="Verdana" w:cstheme="minorHAnsi"/>
          <w:sz w:val="24"/>
        </w:rPr>
      </w:pPr>
    </w:p>
    <w:p w14:paraId="42199D0A" w14:textId="77777777" w:rsidR="003357D8" w:rsidRPr="008E65A6" w:rsidRDefault="003357D8" w:rsidP="003357D8">
      <w:pPr>
        <w:rPr>
          <w:rFonts w:ascii="Verdana" w:hAnsi="Verdana" w:cstheme="minorHAnsi"/>
          <w:sz w:val="24"/>
        </w:rPr>
      </w:pPr>
    </w:p>
    <w:p w14:paraId="7D41922C" w14:textId="001FDC96" w:rsidR="003357D8" w:rsidRPr="008E65A6" w:rsidRDefault="003357D8" w:rsidP="00425BFE">
      <w:pPr>
        <w:pStyle w:val="Heading1"/>
        <w:rPr>
          <w:rFonts w:ascii="Verdana" w:hAnsi="Verdana" w:cstheme="minorHAnsi"/>
          <w:sz w:val="24"/>
        </w:rPr>
      </w:pPr>
      <w:r w:rsidRPr="008E65A6">
        <w:rPr>
          <w:rFonts w:ascii="Verdana" w:hAnsi="Verdana" w:cstheme="minorHAnsi"/>
          <w:sz w:val="24"/>
        </w:rPr>
        <w:t>8</w:t>
      </w:r>
      <w:r w:rsidRPr="008E65A6">
        <w:rPr>
          <w:rFonts w:ascii="Verdana" w:hAnsi="Verdana" w:cstheme="minorHAnsi"/>
          <w:sz w:val="24"/>
          <w:vertAlign w:val="superscript"/>
        </w:rPr>
        <w:t>th</w:t>
      </w:r>
      <w:r w:rsidRPr="008E65A6">
        <w:rPr>
          <w:rFonts w:ascii="Verdana" w:hAnsi="Verdana" w:cstheme="minorHAnsi"/>
          <w:sz w:val="24"/>
        </w:rPr>
        <w:t xml:space="preserve"> Blink</w:t>
      </w:r>
    </w:p>
    <w:p w14:paraId="615E1758" w14:textId="28315079" w:rsidR="00CE5131" w:rsidRPr="008E65A6" w:rsidRDefault="00CE5131" w:rsidP="003357D8">
      <w:pPr>
        <w:rPr>
          <w:rFonts w:ascii="Verdana" w:hAnsi="Verdana" w:cstheme="minorHAnsi"/>
          <w:sz w:val="24"/>
        </w:rPr>
      </w:pPr>
      <w:r w:rsidRPr="008E65A6">
        <w:rPr>
          <w:rFonts w:ascii="Verdana" w:hAnsi="Verdana" w:cstheme="minorHAnsi"/>
          <w:sz w:val="24"/>
        </w:rPr>
        <w:t xml:space="preserve">The last </w:t>
      </w:r>
      <w:proofErr w:type="gramStart"/>
      <w:r w:rsidRPr="008E65A6">
        <w:rPr>
          <w:rFonts w:ascii="Verdana" w:hAnsi="Verdana" w:cstheme="minorHAnsi"/>
          <w:sz w:val="24"/>
        </w:rPr>
        <w:t>2</w:t>
      </w:r>
      <w:proofErr w:type="gramEnd"/>
      <w:r w:rsidRPr="008E65A6">
        <w:rPr>
          <w:rFonts w:ascii="Verdana" w:hAnsi="Verdana" w:cstheme="minorHAnsi"/>
          <w:sz w:val="24"/>
        </w:rPr>
        <w:t xml:space="preserve"> strands are found </w:t>
      </w:r>
      <w:r w:rsidR="00D05BBD">
        <w:rPr>
          <w:rFonts w:ascii="Verdana" w:hAnsi="Verdana" w:cstheme="minorHAnsi"/>
          <w:sz w:val="24"/>
        </w:rPr>
        <w:t>on</w:t>
      </w:r>
      <w:r w:rsidRPr="008E65A6">
        <w:rPr>
          <w:rFonts w:ascii="Verdana" w:hAnsi="Verdana" w:cstheme="minorHAnsi"/>
          <w:sz w:val="24"/>
        </w:rPr>
        <w:t xml:space="preserve"> the edge of the known universe. </w:t>
      </w:r>
    </w:p>
    <w:p w14:paraId="3CC343C1" w14:textId="6EE400AF" w:rsidR="00CE5131" w:rsidRPr="008E65A6" w:rsidRDefault="00CE5131" w:rsidP="003357D8">
      <w:pPr>
        <w:rPr>
          <w:rFonts w:ascii="Verdana" w:hAnsi="Verdana" w:cstheme="minorHAnsi"/>
          <w:sz w:val="24"/>
        </w:rPr>
      </w:pPr>
      <w:r w:rsidRPr="008E65A6">
        <w:rPr>
          <w:rFonts w:ascii="Verdana" w:hAnsi="Verdana" w:cstheme="minorHAnsi"/>
          <w:sz w:val="24"/>
        </w:rPr>
        <w:t xml:space="preserve">The last planet is one of the oldest in the universe, </w:t>
      </w:r>
      <w:r w:rsidR="00DC2309" w:rsidRPr="008E65A6">
        <w:rPr>
          <w:rFonts w:ascii="Verdana" w:hAnsi="Verdana" w:cstheme="minorHAnsi"/>
          <w:sz w:val="24"/>
        </w:rPr>
        <w:t>theorized</w:t>
      </w:r>
      <w:r w:rsidRPr="008E65A6">
        <w:rPr>
          <w:rFonts w:ascii="Verdana" w:hAnsi="Verdana" w:cstheme="minorHAnsi"/>
          <w:sz w:val="24"/>
        </w:rPr>
        <w:t xml:space="preserve"> to have </w:t>
      </w:r>
      <w:proofErr w:type="gramStart"/>
      <w:r w:rsidRPr="008E65A6">
        <w:rPr>
          <w:rFonts w:ascii="Verdana" w:hAnsi="Verdana" w:cstheme="minorHAnsi"/>
          <w:sz w:val="24"/>
        </w:rPr>
        <w:t>been formed</w:t>
      </w:r>
      <w:proofErr w:type="gramEnd"/>
      <w:r w:rsidRPr="008E65A6">
        <w:rPr>
          <w:rFonts w:ascii="Verdana" w:hAnsi="Verdana" w:cstheme="minorHAnsi"/>
          <w:sz w:val="24"/>
        </w:rPr>
        <w:t xml:space="preserve"> just after the Big Bang. Countless centuries have allowed this civilization to grow and expand </w:t>
      </w:r>
      <w:r w:rsidR="00D05BBD">
        <w:rPr>
          <w:rFonts w:ascii="Verdana" w:hAnsi="Verdana" w:cstheme="minorHAnsi"/>
          <w:sz w:val="24"/>
        </w:rPr>
        <w:t>its</w:t>
      </w:r>
      <w:r w:rsidRPr="008E65A6">
        <w:rPr>
          <w:rFonts w:ascii="Verdana" w:hAnsi="Verdana" w:cstheme="minorHAnsi"/>
          <w:sz w:val="24"/>
        </w:rPr>
        <w:t xml:space="preserve"> planet. Millions of years of civilization building with little internal war. Lessons </w:t>
      </w:r>
      <w:proofErr w:type="gramStart"/>
      <w:r w:rsidRPr="008E65A6">
        <w:rPr>
          <w:rFonts w:ascii="Verdana" w:hAnsi="Verdana" w:cstheme="minorHAnsi"/>
          <w:sz w:val="24"/>
        </w:rPr>
        <w:t>are passed</w:t>
      </w:r>
      <w:proofErr w:type="gramEnd"/>
      <w:r w:rsidRPr="008E65A6">
        <w:rPr>
          <w:rFonts w:ascii="Verdana" w:hAnsi="Verdana" w:cstheme="minorHAnsi"/>
          <w:sz w:val="24"/>
        </w:rPr>
        <w:t xml:space="preserve"> on.</w:t>
      </w:r>
    </w:p>
    <w:p w14:paraId="18075842" w14:textId="77777777" w:rsidR="003357D8" w:rsidRPr="008E65A6" w:rsidRDefault="003357D8" w:rsidP="003357D8">
      <w:pPr>
        <w:rPr>
          <w:rFonts w:ascii="Verdana" w:hAnsi="Verdana" w:cstheme="minorHAnsi"/>
          <w:sz w:val="24"/>
        </w:rPr>
      </w:pPr>
    </w:p>
    <w:p w14:paraId="5791ABDA" w14:textId="1BD83E7B" w:rsidR="003357D8" w:rsidRPr="008E65A6" w:rsidRDefault="003357D8" w:rsidP="00425BFE">
      <w:pPr>
        <w:pStyle w:val="Heading1"/>
        <w:rPr>
          <w:rFonts w:ascii="Verdana" w:hAnsi="Verdana" w:cstheme="minorHAnsi"/>
          <w:sz w:val="24"/>
        </w:rPr>
      </w:pPr>
      <w:r w:rsidRPr="008E65A6">
        <w:rPr>
          <w:rFonts w:ascii="Verdana" w:hAnsi="Verdana" w:cstheme="minorHAnsi"/>
          <w:sz w:val="24"/>
        </w:rPr>
        <w:t>9</w:t>
      </w:r>
      <w:r w:rsidRPr="008E65A6">
        <w:rPr>
          <w:rFonts w:ascii="Verdana" w:hAnsi="Verdana" w:cstheme="minorHAnsi"/>
          <w:sz w:val="24"/>
          <w:vertAlign w:val="superscript"/>
        </w:rPr>
        <w:t>th</w:t>
      </w:r>
      <w:r w:rsidRPr="008E65A6">
        <w:rPr>
          <w:rFonts w:ascii="Verdana" w:hAnsi="Verdana" w:cstheme="minorHAnsi"/>
          <w:sz w:val="24"/>
        </w:rPr>
        <w:t xml:space="preserve"> Blink</w:t>
      </w:r>
    </w:p>
    <w:p w14:paraId="51E1AE61" w14:textId="3C5E27F0" w:rsidR="003357D8" w:rsidRPr="008E65A6" w:rsidRDefault="003357D8" w:rsidP="003357D8">
      <w:pPr>
        <w:rPr>
          <w:rFonts w:ascii="Verdana" w:hAnsi="Verdana" w:cstheme="minorHAnsi"/>
          <w:sz w:val="24"/>
        </w:rPr>
      </w:pPr>
      <w:r w:rsidRPr="008E65A6">
        <w:rPr>
          <w:rFonts w:ascii="Verdana" w:hAnsi="Verdana" w:cstheme="minorHAnsi"/>
          <w:sz w:val="24"/>
        </w:rPr>
        <w:t xml:space="preserve">Vector One (Earth) Blinks back to the Ancients in the </w:t>
      </w:r>
      <w:r w:rsidR="00DC2309" w:rsidRPr="008E65A6">
        <w:rPr>
          <w:rFonts w:ascii="Verdana" w:hAnsi="Verdana" w:cstheme="minorHAnsi"/>
          <w:sz w:val="24"/>
        </w:rPr>
        <w:t>Sirius</w:t>
      </w:r>
      <w:r w:rsidRPr="008E65A6">
        <w:rPr>
          <w:rFonts w:ascii="Verdana" w:hAnsi="Verdana" w:cstheme="minorHAnsi"/>
          <w:sz w:val="24"/>
        </w:rPr>
        <w:t xml:space="preserve"> B system.</w:t>
      </w:r>
    </w:p>
    <w:p w14:paraId="713D5A0E" w14:textId="77777777" w:rsidR="004150B2" w:rsidRPr="008E65A6" w:rsidRDefault="004150B2" w:rsidP="003357D8">
      <w:pPr>
        <w:rPr>
          <w:rFonts w:ascii="Verdana" w:hAnsi="Verdana" w:cstheme="minorHAnsi"/>
          <w:sz w:val="24"/>
        </w:rPr>
      </w:pPr>
    </w:p>
    <w:p w14:paraId="749B2AE2" w14:textId="2B5B8F56" w:rsidR="003357D8" w:rsidRPr="008E65A6" w:rsidRDefault="003357D8" w:rsidP="003357D8">
      <w:pPr>
        <w:rPr>
          <w:rFonts w:ascii="Verdana" w:hAnsi="Verdana" w:cstheme="minorHAnsi"/>
          <w:sz w:val="24"/>
        </w:rPr>
      </w:pPr>
      <w:r w:rsidRPr="008E65A6">
        <w:rPr>
          <w:rFonts w:ascii="Verdana" w:hAnsi="Verdana" w:cstheme="minorHAnsi"/>
          <w:sz w:val="24"/>
        </w:rPr>
        <w:t xml:space="preserve">Ancients get DNA from </w:t>
      </w:r>
      <w:r w:rsidR="00D05BBD">
        <w:rPr>
          <w:rFonts w:ascii="Verdana" w:hAnsi="Verdana" w:cstheme="minorHAnsi"/>
          <w:sz w:val="24"/>
        </w:rPr>
        <w:t xml:space="preserve">the </w:t>
      </w:r>
      <w:r w:rsidRPr="008E65A6">
        <w:rPr>
          <w:rFonts w:ascii="Verdana" w:hAnsi="Verdana" w:cstheme="minorHAnsi"/>
          <w:sz w:val="24"/>
        </w:rPr>
        <w:t>SPARQ team</w:t>
      </w:r>
    </w:p>
    <w:p w14:paraId="057ADA7F" w14:textId="77777777" w:rsidR="004150B2" w:rsidRPr="008E65A6" w:rsidRDefault="004150B2" w:rsidP="003357D8">
      <w:pPr>
        <w:rPr>
          <w:rFonts w:ascii="Verdana" w:hAnsi="Verdana" w:cstheme="minorHAnsi"/>
          <w:sz w:val="24"/>
        </w:rPr>
      </w:pPr>
    </w:p>
    <w:p w14:paraId="730993F4" w14:textId="1461F224" w:rsidR="003357D8" w:rsidRPr="008E65A6" w:rsidRDefault="003357D8" w:rsidP="003357D8">
      <w:pPr>
        <w:rPr>
          <w:rFonts w:ascii="Verdana" w:hAnsi="Verdana" w:cstheme="minorHAnsi"/>
          <w:sz w:val="24"/>
        </w:rPr>
      </w:pPr>
      <w:r w:rsidRPr="008E65A6">
        <w:rPr>
          <w:rFonts w:ascii="Verdana" w:hAnsi="Verdana" w:cstheme="minorHAnsi"/>
          <w:sz w:val="24"/>
        </w:rPr>
        <w:t>Ancients begin repopulation</w:t>
      </w:r>
      <w:r w:rsidR="004150B2" w:rsidRPr="008E65A6">
        <w:rPr>
          <w:rFonts w:ascii="Verdana" w:hAnsi="Verdana" w:cstheme="minorHAnsi"/>
          <w:sz w:val="24"/>
        </w:rPr>
        <w:t xml:space="preserve"> – rapidly populate other solar systems</w:t>
      </w:r>
    </w:p>
    <w:p w14:paraId="519254AE" w14:textId="77777777" w:rsidR="004150B2" w:rsidRPr="008E65A6" w:rsidRDefault="004150B2" w:rsidP="003357D8">
      <w:pPr>
        <w:rPr>
          <w:rFonts w:ascii="Verdana" w:hAnsi="Verdana" w:cstheme="minorHAnsi"/>
          <w:sz w:val="24"/>
        </w:rPr>
      </w:pPr>
    </w:p>
    <w:p w14:paraId="01EC5302" w14:textId="625F13CD" w:rsidR="004150B2" w:rsidRDefault="003357D8" w:rsidP="003357D8">
      <w:pPr>
        <w:rPr>
          <w:rFonts w:ascii="Verdana" w:hAnsi="Verdana" w:cstheme="minorHAnsi"/>
          <w:sz w:val="24"/>
        </w:rPr>
      </w:pPr>
      <w:r w:rsidRPr="008E65A6">
        <w:rPr>
          <w:rFonts w:ascii="Verdana" w:hAnsi="Verdana" w:cstheme="minorHAnsi"/>
          <w:sz w:val="24"/>
        </w:rPr>
        <w:t xml:space="preserve">Ancients further bolster the Blink technology and Earth’s </w:t>
      </w:r>
      <w:r w:rsidR="00DC2309" w:rsidRPr="008E65A6">
        <w:rPr>
          <w:rFonts w:ascii="Verdana" w:hAnsi="Verdana" w:cstheme="minorHAnsi"/>
          <w:sz w:val="24"/>
        </w:rPr>
        <w:t>Spatial</w:t>
      </w:r>
      <w:r w:rsidRPr="008E65A6">
        <w:rPr>
          <w:rFonts w:ascii="Verdana" w:hAnsi="Verdana" w:cstheme="minorHAnsi"/>
          <w:sz w:val="24"/>
        </w:rPr>
        <w:t xml:space="preserve"> </w:t>
      </w:r>
    </w:p>
    <w:p w14:paraId="50C25EA7" w14:textId="77777777" w:rsidR="00DC2309" w:rsidRDefault="00DC2309" w:rsidP="00DC2309">
      <w:pPr>
        <w:rPr>
          <w:rFonts w:ascii="Verdana" w:hAnsi="Verdana" w:cstheme="minorHAnsi"/>
          <w:sz w:val="24"/>
        </w:rPr>
      </w:pPr>
    </w:p>
    <w:p w14:paraId="3590992B" w14:textId="23768D41" w:rsidR="00DC2309" w:rsidRPr="008E65A6" w:rsidRDefault="00DC2309" w:rsidP="00DC2309">
      <w:pPr>
        <w:rPr>
          <w:rFonts w:ascii="Verdana" w:hAnsi="Verdana" w:cstheme="minorHAnsi"/>
          <w:sz w:val="24"/>
        </w:rPr>
      </w:pPr>
      <w:r w:rsidRPr="008E65A6">
        <w:rPr>
          <w:rFonts w:ascii="Verdana" w:hAnsi="Verdana" w:cstheme="minorHAnsi"/>
          <w:sz w:val="24"/>
        </w:rPr>
        <w:lastRenderedPageBreak/>
        <w:t xml:space="preserve">Fold Shell (the blink network around Earth). We had </w:t>
      </w:r>
      <w:proofErr w:type="gramStart"/>
      <w:r w:rsidRPr="008E65A6">
        <w:rPr>
          <w:rFonts w:ascii="Verdana" w:hAnsi="Verdana" w:cstheme="minorHAnsi"/>
          <w:sz w:val="24"/>
        </w:rPr>
        <w:t>2</w:t>
      </w:r>
      <w:proofErr w:type="gramEnd"/>
      <w:r w:rsidRPr="008E65A6">
        <w:rPr>
          <w:rFonts w:ascii="Verdana" w:hAnsi="Verdana" w:cstheme="minorHAnsi"/>
          <w:sz w:val="24"/>
        </w:rPr>
        <w:t xml:space="preserve"> layers. The Ancients added an Energy collection layer, </w:t>
      </w:r>
      <w:r w:rsidR="00D05BBD">
        <w:rPr>
          <w:rFonts w:ascii="Verdana" w:hAnsi="Verdana" w:cstheme="minorHAnsi"/>
          <w:sz w:val="24"/>
        </w:rPr>
        <w:t xml:space="preserve">an </w:t>
      </w:r>
      <w:r>
        <w:rPr>
          <w:rFonts w:ascii="Verdana" w:hAnsi="Verdana" w:cstheme="minorHAnsi"/>
          <w:sz w:val="24"/>
        </w:rPr>
        <w:t>a</w:t>
      </w:r>
      <w:r w:rsidRPr="008E65A6">
        <w:rPr>
          <w:rFonts w:ascii="Verdana" w:hAnsi="Verdana" w:cstheme="minorHAnsi"/>
          <w:sz w:val="24"/>
        </w:rPr>
        <w:t xml:space="preserve">rmament layer, </w:t>
      </w:r>
      <w:r w:rsidR="00D05BBD">
        <w:rPr>
          <w:rFonts w:ascii="Verdana" w:hAnsi="Verdana" w:cstheme="minorHAnsi"/>
          <w:sz w:val="24"/>
        </w:rPr>
        <w:t xml:space="preserve">an </w:t>
      </w:r>
      <w:r>
        <w:rPr>
          <w:rFonts w:ascii="Verdana" w:hAnsi="Verdana" w:cstheme="minorHAnsi"/>
          <w:sz w:val="24"/>
        </w:rPr>
        <w:t>e</w:t>
      </w:r>
      <w:r w:rsidRPr="008E65A6">
        <w:rPr>
          <w:rFonts w:ascii="Verdana" w:hAnsi="Verdana" w:cstheme="minorHAnsi"/>
          <w:sz w:val="24"/>
        </w:rPr>
        <w:t xml:space="preserve">nvironmental </w:t>
      </w:r>
      <w:r>
        <w:rPr>
          <w:rFonts w:ascii="Verdana" w:hAnsi="Verdana" w:cstheme="minorHAnsi"/>
          <w:sz w:val="24"/>
        </w:rPr>
        <w:t>c</w:t>
      </w:r>
      <w:r w:rsidRPr="008E65A6">
        <w:rPr>
          <w:rFonts w:ascii="Verdana" w:hAnsi="Verdana" w:cstheme="minorHAnsi"/>
          <w:sz w:val="24"/>
        </w:rPr>
        <w:t xml:space="preserve">ontrols </w:t>
      </w:r>
      <w:r w:rsidR="00AA1622" w:rsidRPr="008E65A6">
        <w:rPr>
          <w:rFonts w:ascii="Verdana" w:hAnsi="Verdana" w:cstheme="minorHAnsi"/>
          <w:sz w:val="24"/>
        </w:rPr>
        <w:t>layer, and</w:t>
      </w:r>
      <w:r w:rsidRPr="008E65A6">
        <w:rPr>
          <w:rFonts w:ascii="Verdana" w:hAnsi="Verdana" w:cstheme="minorHAnsi"/>
          <w:sz w:val="24"/>
        </w:rPr>
        <w:t xml:space="preserve"> a </w:t>
      </w:r>
      <w:r w:rsidR="0015379E">
        <w:rPr>
          <w:rFonts w:ascii="Verdana" w:hAnsi="Verdana" w:cstheme="minorHAnsi"/>
          <w:sz w:val="24"/>
        </w:rPr>
        <w:t>s</w:t>
      </w:r>
      <w:r w:rsidRPr="008E65A6">
        <w:rPr>
          <w:rFonts w:ascii="Verdana" w:hAnsi="Verdana" w:cstheme="minorHAnsi"/>
          <w:sz w:val="24"/>
        </w:rPr>
        <w:t>urveillance layer.</w:t>
      </w:r>
    </w:p>
    <w:p w14:paraId="748790B0" w14:textId="77777777" w:rsidR="00DC2309" w:rsidRPr="008E65A6" w:rsidRDefault="00DC2309" w:rsidP="003357D8">
      <w:pPr>
        <w:rPr>
          <w:rFonts w:ascii="Verdana" w:hAnsi="Verdana" w:cstheme="minorHAnsi"/>
          <w:sz w:val="24"/>
        </w:rPr>
      </w:pPr>
    </w:p>
    <w:p w14:paraId="5F9E9922" w14:textId="2FD6FBD4" w:rsidR="001D4A78" w:rsidRPr="008E65A6" w:rsidRDefault="004150B2" w:rsidP="003357D8">
      <w:pPr>
        <w:rPr>
          <w:rFonts w:ascii="Verdana" w:hAnsi="Verdana" w:cstheme="minorHAnsi"/>
          <w:sz w:val="24"/>
        </w:rPr>
      </w:pPr>
      <w:r w:rsidRPr="008E65A6">
        <w:rPr>
          <w:rFonts w:ascii="Verdana" w:hAnsi="Verdana" w:cstheme="minorHAnsi"/>
          <w:sz w:val="24"/>
        </w:rPr>
        <w:t>Pink</w:t>
      </w:r>
      <w:r w:rsidR="00DC2309">
        <w:rPr>
          <w:rFonts w:ascii="Verdana" w:hAnsi="Verdana" w:cstheme="minorHAnsi"/>
          <w:sz w:val="24"/>
        </w:rPr>
        <w:t xml:space="preserve"> </w:t>
      </w:r>
      <w:r w:rsidR="001D4A78" w:rsidRPr="008E65A6">
        <w:rPr>
          <w:rFonts w:ascii="Verdana" w:hAnsi="Verdana" w:cstheme="minorHAnsi"/>
          <w:sz w:val="24"/>
        </w:rPr>
        <w:t>Blink shell</w:t>
      </w:r>
      <w:r w:rsidR="00DC2309">
        <w:rPr>
          <w:rFonts w:ascii="Verdana" w:hAnsi="Verdana" w:cstheme="minorHAnsi"/>
          <w:sz w:val="24"/>
        </w:rPr>
        <w:t xml:space="preserve"> a</w:t>
      </w:r>
      <w:r w:rsidR="001D4A78" w:rsidRPr="008E65A6">
        <w:rPr>
          <w:rFonts w:ascii="Verdana" w:hAnsi="Verdana" w:cstheme="minorHAnsi"/>
          <w:sz w:val="24"/>
        </w:rPr>
        <w:t>nd communications</w:t>
      </w:r>
      <w:r w:rsidR="00DC2309">
        <w:rPr>
          <w:rFonts w:ascii="Verdana" w:hAnsi="Verdana" w:cstheme="minorHAnsi"/>
          <w:sz w:val="24"/>
        </w:rPr>
        <w:t xml:space="preserve"> i</w:t>
      </w:r>
      <w:r w:rsidR="001D4A78" w:rsidRPr="008E65A6">
        <w:rPr>
          <w:rFonts w:ascii="Verdana" w:hAnsi="Verdana" w:cstheme="minorHAnsi"/>
          <w:sz w:val="24"/>
        </w:rPr>
        <w:t xml:space="preserve">nclude translators for other </w:t>
      </w:r>
      <w:r w:rsidR="00DC2309" w:rsidRPr="008E65A6">
        <w:rPr>
          <w:rFonts w:ascii="Verdana" w:hAnsi="Verdana" w:cstheme="minorHAnsi"/>
          <w:sz w:val="24"/>
        </w:rPr>
        <w:t>universal</w:t>
      </w:r>
      <w:r w:rsidR="001D4A78" w:rsidRPr="008E65A6">
        <w:rPr>
          <w:rFonts w:ascii="Verdana" w:hAnsi="Verdana" w:cstheme="minorHAnsi"/>
          <w:sz w:val="24"/>
        </w:rPr>
        <w:t xml:space="preserve"> races</w:t>
      </w:r>
    </w:p>
    <w:p w14:paraId="0E5AA93E" w14:textId="77777777" w:rsidR="001D4A78" w:rsidRPr="008E65A6" w:rsidRDefault="001D4A78" w:rsidP="003357D8">
      <w:pPr>
        <w:rPr>
          <w:rFonts w:ascii="Verdana" w:hAnsi="Verdana" w:cstheme="minorHAnsi"/>
          <w:sz w:val="24"/>
        </w:rPr>
      </w:pPr>
    </w:p>
    <w:p w14:paraId="442C1861" w14:textId="4F5228B1" w:rsidR="004150B2" w:rsidRPr="008E65A6" w:rsidRDefault="00807E98" w:rsidP="003357D8">
      <w:pPr>
        <w:rPr>
          <w:rFonts w:ascii="Verdana" w:hAnsi="Verdana" w:cstheme="minorHAnsi"/>
          <w:sz w:val="24"/>
        </w:rPr>
      </w:pPr>
      <w:ins w:id="257" w:author="Scott Cole" w:date="2022-12-04T09:10:00Z">
        <w:r>
          <w:rPr>
            <w:rFonts w:ascii="Verdana" w:hAnsi="Verdana" w:cstheme="minorHAnsi"/>
            <w:sz w:val="24"/>
          </w:rPr>
          <w:t>Ancients</w:t>
        </w:r>
      </w:ins>
      <w:ins w:id="258" w:author="Scott Cole" w:date="2022-12-03T08:05:00Z">
        <w:r w:rsidR="00E325A1">
          <w:rPr>
            <w:rFonts w:ascii="Verdana" w:hAnsi="Verdana" w:cstheme="minorHAnsi"/>
            <w:sz w:val="24"/>
          </w:rPr>
          <w:t xml:space="preserve"> expand our languages and mathematics and star map information including friendly </w:t>
        </w:r>
      </w:ins>
      <w:ins w:id="259" w:author="Scott Cole" w:date="2022-12-04T09:13:00Z">
        <w:r>
          <w:rPr>
            <w:rFonts w:ascii="Verdana" w:hAnsi="Verdana" w:cstheme="minorHAnsi"/>
            <w:sz w:val="24"/>
          </w:rPr>
          <w:t>and warring</w:t>
        </w:r>
      </w:ins>
      <w:ins w:id="260" w:author="Scott Cole" w:date="2022-12-03T08:05:00Z">
        <w:r w:rsidR="00E325A1">
          <w:rPr>
            <w:rFonts w:ascii="Verdana" w:hAnsi="Verdana" w:cstheme="minorHAnsi"/>
            <w:sz w:val="24"/>
          </w:rPr>
          <w:t xml:space="preserve"> civilizations. </w:t>
        </w:r>
      </w:ins>
      <w:ins w:id="261" w:author="Scott Cole" w:date="2022-12-03T08:06:00Z">
        <w:r w:rsidR="00E325A1">
          <w:rPr>
            <w:rFonts w:ascii="Verdana" w:hAnsi="Verdana" w:cstheme="minorHAnsi"/>
            <w:sz w:val="24"/>
          </w:rPr>
          <w:t xml:space="preserve">Including </w:t>
        </w:r>
        <w:proofErr w:type="gramStart"/>
        <w:r w:rsidR="00E325A1">
          <w:rPr>
            <w:rFonts w:ascii="Verdana" w:hAnsi="Verdana" w:cstheme="minorHAnsi"/>
            <w:sz w:val="24"/>
          </w:rPr>
          <w:t>some</w:t>
        </w:r>
        <w:proofErr w:type="gramEnd"/>
        <w:r w:rsidR="00E325A1">
          <w:rPr>
            <w:rFonts w:ascii="Verdana" w:hAnsi="Verdana" w:cstheme="minorHAnsi"/>
            <w:sz w:val="24"/>
          </w:rPr>
          <w:t xml:space="preserve"> races to avoid at all costs like the </w:t>
        </w:r>
        <w:proofErr w:type="spellStart"/>
        <w:r w:rsidR="00E325A1">
          <w:rPr>
            <w:rFonts w:ascii="Verdana" w:hAnsi="Verdana" w:cstheme="minorHAnsi"/>
            <w:sz w:val="24"/>
          </w:rPr>
          <w:t>Eliks</w:t>
        </w:r>
        <w:proofErr w:type="spellEnd"/>
        <w:r w:rsidR="00E325A1">
          <w:rPr>
            <w:rFonts w:ascii="Verdana" w:hAnsi="Verdana" w:cstheme="minorHAnsi"/>
            <w:sz w:val="24"/>
          </w:rPr>
          <w:t xml:space="preserve">, </w:t>
        </w:r>
        <w:proofErr w:type="spellStart"/>
        <w:r w:rsidR="00E325A1">
          <w:rPr>
            <w:rFonts w:ascii="Verdana" w:hAnsi="Verdana" w:cstheme="minorHAnsi"/>
            <w:sz w:val="24"/>
          </w:rPr>
          <w:t>Luags</w:t>
        </w:r>
        <w:proofErr w:type="spellEnd"/>
        <w:r w:rsidR="00E325A1">
          <w:rPr>
            <w:rFonts w:ascii="Verdana" w:hAnsi="Verdana" w:cstheme="minorHAnsi"/>
            <w:sz w:val="24"/>
          </w:rPr>
          <w:t>, G</w:t>
        </w:r>
      </w:ins>
      <w:ins w:id="262" w:author="Scott Cole" w:date="2022-12-04T09:12:00Z">
        <w:r>
          <w:rPr>
            <w:rFonts w:ascii="Verdana" w:hAnsi="Verdana" w:cstheme="minorHAnsi"/>
            <w:sz w:val="24"/>
          </w:rPr>
          <w:t>l</w:t>
        </w:r>
      </w:ins>
      <w:ins w:id="263" w:author="Scott Cole" w:date="2022-12-03T08:06:00Z">
        <w:r w:rsidR="00E325A1">
          <w:rPr>
            <w:rFonts w:ascii="Verdana" w:hAnsi="Verdana" w:cstheme="minorHAnsi"/>
            <w:sz w:val="24"/>
          </w:rPr>
          <w:t>o</w:t>
        </w:r>
      </w:ins>
      <w:ins w:id="264" w:author="Scott Cole" w:date="2022-12-04T09:13:00Z">
        <w:r>
          <w:rPr>
            <w:rFonts w:ascii="Verdana" w:hAnsi="Verdana" w:cstheme="minorHAnsi"/>
            <w:sz w:val="24"/>
          </w:rPr>
          <w:t>z</w:t>
        </w:r>
      </w:ins>
      <w:ins w:id="265" w:author="Scott Cole" w:date="2022-12-03T08:06:00Z">
        <w:r w:rsidR="00E325A1">
          <w:rPr>
            <w:rFonts w:ascii="Verdana" w:hAnsi="Verdana" w:cstheme="minorHAnsi"/>
            <w:sz w:val="24"/>
          </w:rPr>
          <w:t xml:space="preserve">ax, </w:t>
        </w:r>
      </w:ins>
      <w:ins w:id="266" w:author="Scott Cole" w:date="2022-12-03T08:07:00Z">
        <w:r w:rsidR="00E325A1">
          <w:rPr>
            <w:rFonts w:ascii="Verdana" w:hAnsi="Verdana" w:cstheme="minorHAnsi"/>
            <w:sz w:val="24"/>
          </w:rPr>
          <w:t xml:space="preserve">and the </w:t>
        </w:r>
        <w:proofErr w:type="spellStart"/>
        <w:r w:rsidR="00E325A1">
          <w:rPr>
            <w:rFonts w:ascii="Verdana" w:hAnsi="Verdana" w:cstheme="minorHAnsi"/>
            <w:sz w:val="24"/>
          </w:rPr>
          <w:t>Nha</w:t>
        </w:r>
        <w:proofErr w:type="spellEnd"/>
        <w:r w:rsidR="00E325A1">
          <w:rPr>
            <w:rFonts w:ascii="Verdana" w:hAnsi="Verdana" w:cstheme="minorHAnsi"/>
            <w:sz w:val="24"/>
          </w:rPr>
          <w:t>.</w:t>
        </w:r>
      </w:ins>
    </w:p>
    <w:p w14:paraId="3366F757" w14:textId="471B7462" w:rsidR="003357D8" w:rsidRPr="008E65A6" w:rsidRDefault="003357D8" w:rsidP="003357D8">
      <w:pPr>
        <w:rPr>
          <w:rFonts w:ascii="Verdana" w:hAnsi="Verdana" w:cstheme="minorHAnsi"/>
          <w:sz w:val="24"/>
        </w:rPr>
      </w:pPr>
    </w:p>
    <w:p w14:paraId="034CAAAC" w14:textId="77777777" w:rsidR="001D4A78" w:rsidRPr="008E65A6" w:rsidRDefault="001D4A78" w:rsidP="003357D8">
      <w:pPr>
        <w:rPr>
          <w:rFonts w:ascii="Verdana" w:hAnsi="Verdana" w:cstheme="minorHAnsi"/>
          <w:sz w:val="24"/>
        </w:rPr>
      </w:pPr>
    </w:p>
    <w:p w14:paraId="0A7AAC6E" w14:textId="106E6D5C" w:rsidR="003357D8" w:rsidRDefault="003357D8" w:rsidP="00425BFE">
      <w:pPr>
        <w:pStyle w:val="Heading1"/>
        <w:rPr>
          <w:rFonts w:ascii="Verdana" w:hAnsi="Verdana" w:cstheme="minorHAnsi"/>
          <w:sz w:val="24"/>
        </w:rPr>
      </w:pPr>
      <w:r w:rsidRPr="008E65A6">
        <w:rPr>
          <w:rFonts w:ascii="Verdana" w:hAnsi="Verdana" w:cstheme="minorHAnsi"/>
          <w:sz w:val="24"/>
        </w:rPr>
        <w:t>10</w:t>
      </w:r>
      <w:r w:rsidRPr="008E65A6">
        <w:rPr>
          <w:rFonts w:ascii="Verdana" w:hAnsi="Verdana" w:cstheme="minorHAnsi"/>
          <w:sz w:val="24"/>
          <w:vertAlign w:val="superscript"/>
        </w:rPr>
        <w:t>th</w:t>
      </w:r>
      <w:r w:rsidRPr="008E65A6">
        <w:rPr>
          <w:rFonts w:ascii="Verdana" w:hAnsi="Verdana" w:cstheme="minorHAnsi"/>
          <w:sz w:val="24"/>
        </w:rPr>
        <w:t xml:space="preserve"> Blink</w:t>
      </w:r>
    </w:p>
    <w:p w14:paraId="77662195" w14:textId="2423560E" w:rsidR="00141845" w:rsidRDefault="00141845" w:rsidP="003357D8">
      <w:pPr>
        <w:rPr>
          <w:rFonts w:ascii="Verdana" w:hAnsi="Verdana" w:cstheme="minorHAnsi"/>
          <w:sz w:val="24"/>
        </w:rPr>
      </w:pPr>
    </w:p>
    <w:p w14:paraId="435FF877" w14:textId="77777777" w:rsidR="00141845" w:rsidRPr="00431F8B" w:rsidRDefault="00141845" w:rsidP="00141845">
      <w:pPr>
        <w:rPr>
          <w:rFonts w:cstheme="minorHAnsi"/>
          <w:sz w:val="24"/>
        </w:rPr>
      </w:pPr>
    </w:p>
    <w:p w14:paraId="53CBCAF7" w14:textId="4474B567" w:rsidR="00141845" w:rsidRPr="00431F8B" w:rsidRDefault="00D05BBD" w:rsidP="00141845">
      <w:pPr>
        <w:rPr>
          <w:rFonts w:cstheme="minorHAnsi"/>
          <w:sz w:val="24"/>
        </w:rPr>
      </w:pPr>
      <w:r>
        <w:rPr>
          <w:rFonts w:cstheme="minorHAnsi"/>
          <w:sz w:val="24"/>
        </w:rPr>
        <w:t>Instead of</w:t>
      </w:r>
      <w:r w:rsidR="00141845" w:rsidRPr="00431F8B">
        <w:rPr>
          <w:rFonts w:cstheme="minorHAnsi"/>
          <w:sz w:val="24"/>
        </w:rPr>
        <w:t xml:space="preserve"> engaging in this war, the </w:t>
      </w:r>
      <w:r w:rsidR="00DC2309" w:rsidRPr="00431F8B">
        <w:rPr>
          <w:rFonts w:cstheme="minorHAnsi"/>
          <w:sz w:val="24"/>
        </w:rPr>
        <w:t>Ancients</w:t>
      </w:r>
      <w:r w:rsidR="00141845" w:rsidRPr="00431F8B">
        <w:rPr>
          <w:rFonts w:cstheme="minorHAnsi"/>
          <w:sz w:val="24"/>
        </w:rPr>
        <w:t xml:space="preserve"> decide that they </w:t>
      </w:r>
      <w:r w:rsidR="00AA1622" w:rsidRPr="00431F8B">
        <w:rPr>
          <w:rFonts w:cstheme="minorHAnsi"/>
          <w:sz w:val="24"/>
        </w:rPr>
        <w:t>must</w:t>
      </w:r>
      <w:r w:rsidR="00141845" w:rsidRPr="00431F8B">
        <w:rPr>
          <w:rFonts w:cstheme="minorHAnsi"/>
          <w:sz w:val="24"/>
        </w:rPr>
        <w:t xml:space="preserve"> find a new hidden location while they rebuild.</w:t>
      </w:r>
    </w:p>
    <w:p w14:paraId="4C36487C" w14:textId="77777777" w:rsidR="00141845" w:rsidRPr="00431F8B" w:rsidRDefault="00141845" w:rsidP="00141845">
      <w:pPr>
        <w:rPr>
          <w:rFonts w:cstheme="minorHAnsi"/>
          <w:sz w:val="24"/>
        </w:rPr>
      </w:pPr>
    </w:p>
    <w:p w14:paraId="5987A652" w14:textId="6D2C3B44" w:rsidR="00141845" w:rsidRPr="00431F8B" w:rsidRDefault="00AA1622" w:rsidP="00141845">
      <w:pPr>
        <w:rPr>
          <w:rFonts w:cstheme="minorHAnsi"/>
          <w:sz w:val="24"/>
        </w:rPr>
      </w:pPr>
      <w:r w:rsidRPr="00431F8B">
        <w:rPr>
          <w:rFonts w:cstheme="minorHAnsi"/>
          <w:sz w:val="24"/>
        </w:rPr>
        <w:t xml:space="preserve">It </w:t>
      </w:r>
      <w:proofErr w:type="gramStart"/>
      <w:r w:rsidRPr="00431F8B">
        <w:rPr>
          <w:rFonts w:cstheme="minorHAnsi"/>
          <w:sz w:val="24"/>
        </w:rPr>
        <w:t>is</w:t>
      </w:r>
      <w:r w:rsidR="00141845" w:rsidRPr="00431F8B">
        <w:rPr>
          <w:rFonts w:cstheme="minorHAnsi"/>
          <w:sz w:val="24"/>
        </w:rPr>
        <w:t xml:space="preserve"> decided</w:t>
      </w:r>
      <w:proofErr w:type="gramEnd"/>
      <w:r w:rsidR="00141845" w:rsidRPr="00431F8B">
        <w:rPr>
          <w:rFonts w:cstheme="minorHAnsi"/>
          <w:sz w:val="24"/>
        </w:rPr>
        <w:t xml:space="preserve"> to hide, for a short while, in the Sol system (our system).</w:t>
      </w:r>
    </w:p>
    <w:p w14:paraId="4404797F" w14:textId="77777777" w:rsidR="00141845" w:rsidRPr="00431F8B" w:rsidRDefault="00141845" w:rsidP="00141845">
      <w:pPr>
        <w:rPr>
          <w:rFonts w:cstheme="minorHAnsi"/>
          <w:sz w:val="24"/>
        </w:rPr>
      </w:pPr>
    </w:p>
    <w:p w14:paraId="6A76CC7D" w14:textId="2A863CC3" w:rsidR="00141845" w:rsidRPr="008E65A6" w:rsidRDefault="00141845" w:rsidP="00141845">
      <w:pPr>
        <w:rPr>
          <w:rFonts w:ascii="Verdana" w:hAnsi="Verdana" w:cstheme="minorHAnsi"/>
          <w:sz w:val="24"/>
        </w:rPr>
      </w:pPr>
      <w:r w:rsidRPr="00431F8B">
        <w:rPr>
          <w:rFonts w:cstheme="minorHAnsi"/>
          <w:sz w:val="24"/>
        </w:rPr>
        <w:t>The ancients help to rearrange the solar system to re-insert the Earth.</w:t>
      </w:r>
      <w:r>
        <w:rPr>
          <w:rFonts w:cstheme="minorHAnsi"/>
          <w:sz w:val="24"/>
        </w:rPr>
        <w:t xml:space="preserve"> </w:t>
      </w:r>
      <w:r w:rsidRPr="008E65A6">
        <w:rPr>
          <w:rFonts w:ascii="Verdana" w:hAnsi="Verdana" w:cstheme="minorHAnsi"/>
          <w:sz w:val="24"/>
        </w:rPr>
        <w:t>Sol blink arrangements reverse and reorganize</w:t>
      </w:r>
    </w:p>
    <w:p w14:paraId="7AB5D194" w14:textId="6A8FD25D" w:rsidR="00141845" w:rsidRPr="00431F8B" w:rsidRDefault="00141845" w:rsidP="00141845">
      <w:pPr>
        <w:rPr>
          <w:rFonts w:cstheme="minorHAnsi"/>
          <w:sz w:val="24"/>
        </w:rPr>
      </w:pPr>
    </w:p>
    <w:p w14:paraId="2C360FCE" w14:textId="77777777" w:rsidR="00141845" w:rsidRPr="00431F8B" w:rsidRDefault="00141845" w:rsidP="00141845">
      <w:pPr>
        <w:rPr>
          <w:rFonts w:cstheme="minorHAnsi"/>
          <w:sz w:val="24"/>
        </w:rPr>
      </w:pPr>
    </w:p>
    <w:p w14:paraId="31092130" w14:textId="79B0EC73" w:rsidR="00141845" w:rsidRPr="00431F8B" w:rsidRDefault="00141845" w:rsidP="00141845">
      <w:pPr>
        <w:rPr>
          <w:rFonts w:cstheme="minorHAnsi"/>
          <w:sz w:val="24"/>
        </w:rPr>
      </w:pPr>
      <w:r w:rsidRPr="00431F8B">
        <w:rPr>
          <w:rFonts w:cstheme="minorHAnsi"/>
          <w:sz w:val="24"/>
        </w:rPr>
        <w:t xml:space="preserve">They live with us until they have developed the infrastructure to </w:t>
      </w:r>
      <w:r w:rsidR="0037035D">
        <w:rPr>
          <w:rFonts w:cstheme="minorHAnsi"/>
          <w:sz w:val="24"/>
        </w:rPr>
        <w:t>allow</w:t>
      </w:r>
      <w:r w:rsidRPr="00431F8B">
        <w:rPr>
          <w:rFonts w:cstheme="minorHAnsi"/>
          <w:sz w:val="24"/>
        </w:rPr>
        <w:t xml:space="preserve"> Earth to continually blink around the Universe.</w:t>
      </w:r>
    </w:p>
    <w:p w14:paraId="464AEFA0" w14:textId="77777777" w:rsidR="00141845" w:rsidRPr="00431F8B" w:rsidRDefault="00141845" w:rsidP="00141845">
      <w:pPr>
        <w:rPr>
          <w:rFonts w:cstheme="minorHAnsi"/>
          <w:sz w:val="24"/>
        </w:rPr>
      </w:pPr>
    </w:p>
    <w:p w14:paraId="43D7A803" w14:textId="0410195C" w:rsidR="00141845" w:rsidRPr="00431F8B" w:rsidRDefault="00141845" w:rsidP="00141845">
      <w:pPr>
        <w:rPr>
          <w:rFonts w:cstheme="minorHAnsi"/>
          <w:sz w:val="24"/>
        </w:rPr>
      </w:pPr>
      <w:r w:rsidRPr="00431F8B">
        <w:rPr>
          <w:rFonts w:cstheme="minorHAnsi"/>
          <w:sz w:val="24"/>
        </w:rPr>
        <w:t xml:space="preserve">Just as they are about to complete a new blink shell, an </w:t>
      </w:r>
      <w:r w:rsidR="00D05BBD">
        <w:rPr>
          <w:rFonts w:cstheme="minorHAnsi"/>
          <w:sz w:val="24"/>
        </w:rPr>
        <w:t>armada-sized</w:t>
      </w:r>
      <w:r w:rsidRPr="00431F8B">
        <w:rPr>
          <w:rFonts w:cstheme="minorHAnsi"/>
          <w:sz w:val="24"/>
        </w:rPr>
        <w:t xml:space="preserve"> threat peaks out of the </w:t>
      </w:r>
      <w:r w:rsidR="00DC2309" w:rsidRPr="00431F8B">
        <w:rPr>
          <w:rFonts w:cstheme="minorHAnsi"/>
          <w:sz w:val="24"/>
        </w:rPr>
        <w:t>Kuiper</w:t>
      </w:r>
      <w:r w:rsidRPr="00431F8B">
        <w:rPr>
          <w:rFonts w:cstheme="minorHAnsi"/>
          <w:sz w:val="24"/>
        </w:rPr>
        <w:t xml:space="preserve"> belt on a direct course for the sun… They want to blow up our sun…!</w:t>
      </w:r>
    </w:p>
    <w:p w14:paraId="51008887" w14:textId="77777777" w:rsidR="00141845" w:rsidRDefault="00141845">
      <w:pPr>
        <w:rPr>
          <w:rFonts w:ascii="Verdana" w:hAnsi="Verdana" w:cstheme="minorHAnsi"/>
          <w:sz w:val="24"/>
        </w:rPr>
      </w:pPr>
    </w:p>
    <w:p w14:paraId="3536D9A5" w14:textId="4B7556F4" w:rsidR="001D4A78" w:rsidRPr="008E65A6" w:rsidDel="00463538" w:rsidRDefault="00463538">
      <w:pPr>
        <w:rPr>
          <w:del w:id="267" w:author="Scott Cole" w:date="2022-12-02T08:06:00Z"/>
          <w:rFonts w:ascii="Verdana" w:hAnsi="Verdana" w:cstheme="minorHAnsi"/>
          <w:sz w:val="24"/>
        </w:rPr>
      </w:pPr>
      <w:ins w:id="268" w:author="Scott Cole" w:date="2022-12-02T08:05:00Z">
        <w:r>
          <w:rPr>
            <w:rFonts w:ascii="Verdana" w:hAnsi="Verdana" w:cstheme="minorHAnsi"/>
            <w:sz w:val="24"/>
          </w:rPr>
          <w:t xml:space="preserve">You can almost feel the global </w:t>
        </w:r>
      </w:ins>
      <w:del w:id="269" w:author="Scott Cole" w:date="2022-12-02T08:05:00Z">
        <w:r w:rsidR="0037035D" w:rsidDel="00463538">
          <w:rPr>
            <w:rFonts w:ascii="Verdana" w:hAnsi="Verdana" w:cstheme="minorHAnsi"/>
            <w:sz w:val="24"/>
          </w:rPr>
          <w:delText>All</w:delText>
        </w:r>
        <w:r w:rsidR="00D05BBD" w:rsidDel="00463538">
          <w:rPr>
            <w:rFonts w:ascii="Verdana" w:hAnsi="Verdana" w:cstheme="minorHAnsi"/>
            <w:sz w:val="24"/>
          </w:rPr>
          <w:delText xml:space="preserve"> of </w:delText>
        </w:r>
        <w:r w:rsidR="00DC2309" w:rsidRPr="008E65A6" w:rsidDel="00463538">
          <w:rPr>
            <w:rFonts w:ascii="Verdana" w:hAnsi="Verdana" w:cstheme="minorHAnsi"/>
            <w:sz w:val="24"/>
          </w:rPr>
          <w:delText>humanity</w:delText>
        </w:r>
        <w:r w:rsidR="001D4A78" w:rsidRPr="008E65A6" w:rsidDel="00463538">
          <w:rPr>
            <w:rFonts w:ascii="Verdana" w:hAnsi="Verdana" w:cstheme="minorHAnsi"/>
            <w:sz w:val="24"/>
          </w:rPr>
          <w:delText xml:space="preserve"> </w:delText>
        </w:r>
      </w:del>
      <w:r w:rsidR="001D4A78" w:rsidRPr="008E65A6">
        <w:rPr>
          <w:rFonts w:ascii="Verdana" w:hAnsi="Verdana" w:cstheme="minorHAnsi"/>
          <w:sz w:val="24"/>
        </w:rPr>
        <w:t>sig</w:t>
      </w:r>
      <w:ins w:id="270" w:author="Scott Cole" w:date="2022-12-02T08:06:00Z">
        <w:r>
          <w:rPr>
            <w:rFonts w:ascii="Verdana" w:hAnsi="Verdana" w:cstheme="minorHAnsi"/>
            <w:sz w:val="24"/>
          </w:rPr>
          <w:t>hs</w:t>
        </w:r>
      </w:ins>
      <w:del w:id="271" w:author="Scott Cole" w:date="2022-12-02T08:05:00Z">
        <w:r w:rsidR="001D4A78" w:rsidRPr="008E65A6" w:rsidDel="00463538">
          <w:rPr>
            <w:rFonts w:ascii="Verdana" w:hAnsi="Verdana" w:cstheme="minorHAnsi"/>
            <w:sz w:val="24"/>
          </w:rPr>
          <w:delText>ns</w:delText>
        </w:r>
      </w:del>
      <w:r w:rsidR="001D4A78" w:rsidRPr="008E65A6">
        <w:rPr>
          <w:rFonts w:ascii="Verdana" w:hAnsi="Verdana" w:cstheme="minorHAnsi"/>
          <w:sz w:val="24"/>
        </w:rPr>
        <w:t xml:space="preserve"> </w:t>
      </w:r>
      <w:ins w:id="272" w:author="Scott Cole" w:date="2022-12-02T08:06:00Z">
        <w:r>
          <w:rPr>
            <w:rFonts w:ascii="Verdana" w:hAnsi="Verdana" w:cstheme="minorHAnsi"/>
            <w:sz w:val="24"/>
          </w:rPr>
          <w:t>of</w:t>
        </w:r>
      </w:ins>
      <w:del w:id="273" w:author="Scott Cole" w:date="2022-12-02T08:06:00Z">
        <w:r w:rsidR="001D4A78" w:rsidRPr="008E65A6" w:rsidDel="00463538">
          <w:rPr>
            <w:rFonts w:ascii="Verdana" w:hAnsi="Verdana" w:cstheme="minorHAnsi"/>
            <w:sz w:val="24"/>
          </w:rPr>
          <w:delText>in</w:delText>
        </w:r>
      </w:del>
      <w:r w:rsidR="001D4A78" w:rsidRPr="008E65A6">
        <w:rPr>
          <w:rFonts w:ascii="Verdana" w:hAnsi="Verdana" w:cstheme="minorHAnsi"/>
          <w:sz w:val="24"/>
        </w:rPr>
        <w:t xml:space="preserve"> relief and </w:t>
      </w:r>
      <w:del w:id="274" w:author="Scott Cole" w:date="2022-12-02T08:13:00Z">
        <w:r w:rsidR="00D05BBD" w:rsidDel="00641D85">
          <w:rPr>
            <w:rFonts w:ascii="Verdana" w:hAnsi="Verdana" w:cstheme="minorHAnsi"/>
            <w:sz w:val="24"/>
          </w:rPr>
          <w:delText>blessed</w:delText>
        </w:r>
      </w:del>
      <w:ins w:id="275" w:author="Scott Cole" w:date="2022-12-02T08:13:00Z">
        <w:r w:rsidR="00641D85">
          <w:rPr>
            <w:rFonts w:ascii="Verdana" w:hAnsi="Verdana" w:cstheme="minorHAnsi"/>
            <w:sz w:val="24"/>
          </w:rPr>
          <w:t>blessed</w:t>
        </w:r>
      </w:ins>
      <w:r w:rsidR="00D05BBD">
        <w:rPr>
          <w:rFonts w:ascii="Verdana" w:hAnsi="Verdana" w:cstheme="minorHAnsi"/>
          <w:sz w:val="24"/>
        </w:rPr>
        <w:t xml:space="preserve"> </w:t>
      </w:r>
      <w:r w:rsidR="001D4A78" w:rsidRPr="008E65A6">
        <w:rPr>
          <w:rFonts w:ascii="Verdana" w:hAnsi="Verdana" w:cstheme="minorHAnsi"/>
          <w:sz w:val="24"/>
        </w:rPr>
        <w:t>hydration</w:t>
      </w:r>
      <w:r w:rsidR="00D05BBD">
        <w:rPr>
          <w:rFonts w:ascii="Verdana" w:hAnsi="Verdana" w:cstheme="minorHAnsi"/>
          <w:sz w:val="24"/>
        </w:rPr>
        <w:t>.</w:t>
      </w:r>
    </w:p>
    <w:p w14:paraId="3D0D1A7E" w14:textId="72B2FE26" w:rsidR="00463538" w:rsidRDefault="00463538">
      <w:pPr>
        <w:rPr>
          <w:ins w:id="276" w:author="Scott Cole" w:date="2022-12-02T08:06:00Z"/>
          <w:rFonts w:ascii="Verdana" w:hAnsi="Verdana" w:cstheme="minorHAnsi"/>
          <w:sz w:val="24"/>
        </w:rPr>
      </w:pPr>
    </w:p>
    <w:p w14:paraId="57CCDE3B" w14:textId="69AFA71F" w:rsidR="00463538" w:rsidRDefault="00463538">
      <w:pPr>
        <w:rPr>
          <w:ins w:id="277" w:author="Scott Cole" w:date="2022-12-02T08:10:00Z"/>
          <w:rFonts w:ascii="Verdana" w:hAnsi="Verdana" w:cstheme="minorHAnsi"/>
          <w:sz w:val="24"/>
        </w:rPr>
      </w:pPr>
    </w:p>
    <w:p w14:paraId="12AB4407" w14:textId="6C4A1FE5" w:rsidR="00463538" w:rsidRPr="008E65A6" w:rsidRDefault="00463538">
      <w:pPr>
        <w:rPr>
          <w:rFonts w:ascii="Verdana" w:hAnsi="Verdana" w:cstheme="minorHAnsi"/>
          <w:sz w:val="24"/>
        </w:rPr>
      </w:pPr>
      <w:ins w:id="278" w:author="Scott Cole" w:date="2022-12-02T08:10:00Z">
        <w:r>
          <w:rPr>
            <w:rFonts w:ascii="Verdana" w:hAnsi="Verdana" w:cstheme="minorHAnsi"/>
            <w:sz w:val="24"/>
          </w:rPr>
          <w:t xml:space="preserve">Not a minute passed and </w:t>
        </w:r>
      </w:ins>
      <w:ins w:id="279" w:author="Scott Cole" w:date="2022-12-02T08:11:00Z">
        <w:r>
          <w:rPr>
            <w:rFonts w:ascii="Verdana" w:hAnsi="Verdana" w:cstheme="minorHAnsi"/>
            <w:sz w:val="24"/>
          </w:rPr>
          <w:t>suddenly</w:t>
        </w:r>
      </w:ins>
      <w:ins w:id="280" w:author="Scott Cole" w:date="2022-12-02T08:10:00Z">
        <w:r>
          <w:rPr>
            <w:rFonts w:ascii="Verdana" w:hAnsi="Verdana" w:cstheme="minorHAnsi"/>
            <w:sz w:val="24"/>
          </w:rPr>
          <w:t xml:space="preserve"> Solomon </w:t>
        </w:r>
      </w:ins>
      <w:ins w:id="281" w:author="Scott Cole" w:date="2022-12-02T08:11:00Z">
        <w:r>
          <w:rPr>
            <w:rFonts w:ascii="Verdana" w:hAnsi="Verdana" w:cstheme="minorHAnsi"/>
            <w:sz w:val="24"/>
          </w:rPr>
          <w:t>broke the silence.</w:t>
        </w:r>
      </w:ins>
    </w:p>
    <w:p w14:paraId="38306B15" w14:textId="71C60368" w:rsidR="00463538" w:rsidRDefault="00B217A2">
      <w:pPr>
        <w:rPr>
          <w:ins w:id="282" w:author="Scott Cole" w:date="2022-12-02T08:06:00Z"/>
          <w:rFonts w:ascii="Verdana" w:hAnsi="Verdana" w:cstheme="minorHAnsi"/>
          <w:sz w:val="24"/>
        </w:rPr>
      </w:pPr>
      <w:moveFromRangeStart w:id="283" w:author="Scott Cole" w:date="2022-12-02T08:09:00Z" w:name="move120860995"/>
      <w:moveFrom w:id="284" w:author="Scott Cole" w:date="2022-12-02T08:09:00Z">
        <w:r w:rsidRPr="008E65A6" w:rsidDel="00463538">
          <w:rPr>
            <w:rFonts w:ascii="Verdana" w:hAnsi="Verdana" w:cstheme="minorHAnsi"/>
            <w:sz w:val="24"/>
          </w:rPr>
          <w:lastRenderedPageBreak/>
          <w:t>Kolt says, “This is not the end</w:t>
        </w:r>
        <w:r w:rsidR="00AA1622" w:rsidRPr="008E65A6" w:rsidDel="00463538">
          <w:rPr>
            <w:rFonts w:ascii="Verdana" w:hAnsi="Verdana" w:cstheme="minorHAnsi"/>
            <w:sz w:val="24"/>
          </w:rPr>
          <w:t>.”</w:t>
        </w:r>
        <w:r w:rsidRPr="008E65A6" w:rsidDel="00463538">
          <w:rPr>
            <w:rFonts w:ascii="Verdana" w:hAnsi="Verdana" w:cstheme="minorHAnsi"/>
            <w:sz w:val="24"/>
          </w:rPr>
          <w:t xml:space="preserve"> </w:t>
        </w:r>
      </w:moveFrom>
      <w:moveFromRangeEnd w:id="283"/>
    </w:p>
    <w:p w14:paraId="2A8B9115" w14:textId="1D16B60C" w:rsidR="00463538" w:rsidRDefault="00463538">
      <w:pPr>
        <w:rPr>
          <w:rFonts w:ascii="Verdana" w:hAnsi="Verdana" w:cstheme="minorHAnsi"/>
          <w:sz w:val="24"/>
        </w:rPr>
      </w:pPr>
      <w:ins w:id="285" w:author="Scott Cole" w:date="2022-12-02T08:06:00Z">
        <w:r>
          <w:rPr>
            <w:rFonts w:ascii="Verdana" w:hAnsi="Verdana" w:cstheme="minorHAnsi"/>
            <w:sz w:val="24"/>
          </w:rPr>
          <w:t>“</w:t>
        </w:r>
      </w:ins>
      <w:ins w:id="286" w:author="Scott Cole" w:date="2022-12-02T08:09:00Z">
        <w:r>
          <w:rPr>
            <w:rFonts w:ascii="Verdana" w:hAnsi="Verdana" w:cstheme="minorHAnsi"/>
            <w:sz w:val="24"/>
          </w:rPr>
          <w:t>Alert!</w:t>
        </w:r>
      </w:ins>
      <w:ins w:id="287" w:author="Scott Cole" w:date="2022-12-02T08:07:00Z">
        <w:r>
          <w:rPr>
            <w:rFonts w:ascii="Verdana" w:hAnsi="Verdana" w:cstheme="minorHAnsi"/>
            <w:sz w:val="24"/>
          </w:rPr>
          <w:t xml:space="preserve"> </w:t>
        </w:r>
      </w:ins>
      <w:ins w:id="288" w:author="Scott Cole" w:date="2022-12-02T08:08:00Z">
        <w:r>
          <w:rPr>
            <w:rFonts w:ascii="Verdana" w:hAnsi="Verdana" w:cstheme="minorHAnsi"/>
            <w:sz w:val="24"/>
          </w:rPr>
          <w:t xml:space="preserve">A </w:t>
        </w:r>
      </w:ins>
      <w:ins w:id="289" w:author="Scott Cole" w:date="2022-12-02T08:07:00Z">
        <w:r>
          <w:rPr>
            <w:rFonts w:ascii="Verdana" w:hAnsi="Verdana" w:cstheme="minorHAnsi"/>
            <w:sz w:val="24"/>
          </w:rPr>
          <w:t xml:space="preserve">Glozax fleet </w:t>
        </w:r>
      </w:ins>
      <w:ins w:id="290" w:author="Scott Cole" w:date="2022-12-02T08:08:00Z">
        <w:r>
          <w:rPr>
            <w:rFonts w:ascii="Verdana" w:hAnsi="Verdana" w:cstheme="minorHAnsi"/>
            <w:sz w:val="24"/>
          </w:rPr>
          <w:t xml:space="preserve">has </w:t>
        </w:r>
        <w:proofErr w:type="gramStart"/>
        <w:r>
          <w:rPr>
            <w:rFonts w:ascii="Verdana" w:hAnsi="Verdana" w:cstheme="minorHAnsi"/>
            <w:sz w:val="24"/>
          </w:rPr>
          <w:t xml:space="preserve">been </w:t>
        </w:r>
      </w:ins>
      <w:ins w:id="291" w:author="Scott Cole" w:date="2022-12-02T08:07:00Z">
        <w:r>
          <w:rPr>
            <w:rFonts w:ascii="Verdana" w:hAnsi="Verdana" w:cstheme="minorHAnsi"/>
            <w:sz w:val="24"/>
          </w:rPr>
          <w:t>detected</w:t>
        </w:r>
        <w:proofErr w:type="gramEnd"/>
        <w:r>
          <w:rPr>
            <w:rFonts w:ascii="Verdana" w:hAnsi="Verdana" w:cstheme="minorHAnsi"/>
            <w:sz w:val="24"/>
          </w:rPr>
          <w:t xml:space="preserve"> </w:t>
        </w:r>
      </w:ins>
      <w:ins w:id="292" w:author="Scott Cole" w:date="2022-12-02T08:11:00Z">
        <w:r>
          <w:rPr>
            <w:rFonts w:ascii="Verdana" w:hAnsi="Verdana" w:cstheme="minorHAnsi"/>
            <w:sz w:val="24"/>
          </w:rPr>
          <w:t xml:space="preserve">inside the Kuiper belt </w:t>
        </w:r>
      </w:ins>
      <w:ins w:id="293" w:author="Scott Cole" w:date="2022-12-02T08:07:00Z">
        <w:r>
          <w:rPr>
            <w:rFonts w:ascii="Verdana" w:hAnsi="Verdana" w:cstheme="minorHAnsi"/>
            <w:sz w:val="24"/>
          </w:rPr>
          <w:t>and is passing Jupiter now</w:t>
        </w:r>
      </w:ins>
      <w:ins w:id="294" w:author="Scott Cole" w:date="2022-12-02T08:08:00Z">
        <w:r>
          <w:rPr>
            <w:rFonts w:ascii="Verdana" w:hAnsi="Verdana" w:cstheme="minorHAnsi"/>
            <w:sz w:val="24"/>
          </w:rPr>
          <w:t>.</w:t>
        </w:r>
      </w:ins>
      <w:ins w:id="295" w:author="Scott Cole" w:date="2022-12-02T08:11:00Z">
        <w:r>
          <w:rPr>
            <w:rFonts w:ascii="Verdana" w:hAnsi="Verdana" w:cstheme="minorHAnsi"/>
            <w:sz w:val="24"/>
          </w:rPr>
          <w:t xml:space="preserve"> </w:t>
        </w:r>
        <w:proofErr w:type="gramStart"/>
        <w:r>
          <w:rPr>
            <w:rFonts w:ascii="Verdana" w:hAnsi="Verdana" w:cstheme="minorHAnsi"/>
            <w:sz w:val="24"/>
          </w:rPr>
          <w:t>It’s</w:t>
        </w:r>
        <w:proofErr w:type="gramEnd"/>
        <w:r>
          <w:rPr>
            <w:rFonts w:ascii="Verdana" w:hAnsi="Verdana" w:cstheme="minorHAnsi"/>
            <w:sz w:val="24"/>
          </w:rPr>
          <w:t xml:space="preserve"> heading strai</w:t>
        </w:r>
      </w:ins>
      <w:ins w:id="296" w:author="Scott Cole" w:date="2022-12-02T08:12:00Z">
        <w:r>
          <w:rPr>
            <w:rFonts w:ascii="Verdana" w:hAnsi="Verdana" w:cstheme="minorHAnsi"/>
            <w:sz w:val="24"/>
          </w:rPr>
          <w:t>ght for us.</w:t>
        </w:r>
      </w:ins>
      <w:ins w:id="297" w:author="Scott Cole" w:date="2022-12-02T08:08:00Z">
        <w:r>
          <w:rPr>
            <w:rFonts w:ascii="Verdana" w:hAnsi="Verdana" w:cstheme="minorHAnsi"/>
            <w:sz w:val="24"/>
          </w:rPr>
          <w:t xml:space="preserve"> ETA 12 minutes.”, Solomon spilled the unsettling news.</w:t>
        </w:r>
      </w:ins>
    </w:p>
    <w:p w14:paraId="0032FDF8" w14:textId="77777777" w:rsidR="00463538" w:rsidRDefault="00463538" w:rsidP="00463538">
      <w:pPr>
        <w:rPr>
          <w:ins w:id="298" w:author="Scott Cole" w:date="2022-12-02T08:09:00Z"/>
          <w:rFonts w:ascii="Verdana" w:hAnsi="Verdana" w:cstheme="minorHAnsi"/>
          <w:sz w:val="24"/>
        </w:rPr>
      </w:pPr>
    </w:p>
    <w:p w14:paraId="0BF74D99" w14:textId="564A6C8B" w:rsidR="00463538" w:rsidRDefault="00463538" w:rsidP="00463538">
      <w:pPr>
        <w:rPr>
          <w:moveTo w:id="299" w:author="Scott Cole" w:date="2022-12-02T08:09:00Z"/>
          <w:rFonts w:ascii="Verdana" w:hAnsi="Verdana" w:cstheme="minorHAnsi"/>
          <w:sz w:val="24"/>
        </w:rPr>
      </w:pPr>
      <w:moveToRangeStart w:id="300" w:author="Scott Cole" w:date="2022-12-02T08:09:00Z" w:name="move120860995"/>
      <w:moveTo w:id="301" w:author="Scott Cole" w:date="2022-12-02T08:09:00Z">
        <w:r w:rsidRPr="008E65A6">
          <w:rPr>
            <w:rFonts w:ascii="Verdana" w:hAnsi="Verdana" w:cstheme="minorHAnsi"/>
            <w:sz w:val="24"/>
          </w:rPr>
          <w:t xml:space="preserve">Kolt says, “This is not the end.” </w:t>
        </w:r>
      </w:moveTo>
    </w:p>
    <w:moveToRangeEnd w:id="300"/>
    <w:p w14:paraId="621B57DC" w14:textId="77777777" w:rsidR="00F41CB3" w:rsidRDefault="00F41CB3">
      <w:pPr>
        <w:rPr>
          <w:rFonts w:ascii="Verdana" w:hAnsi="Verdana" w:cstheme="minorHAnsi"/>
          <w:sz w:val="24"/>
        </w:rPr>
      </w:pPr>
    </w:p>
    <w:p w14:paraId="5BD2C026" w14:textId="07CDC708" w:rsidR="00B217A2" w:rsidRDefault="00F41CB3" w:rsidP="00F41CB3">
      <w:pPr>
        <w:pStyle w:val="Heading1"/>
        <w:rPr>
          <w:rFonts w:ascii="Verdana" w:hAnsi="Verdana" w:cstheme="minorHAnsi"/>
          <w:sz w:val="24"/>
        </w:rPr>
      </w:pPr>
      <w:r>
        <w:rPr>
          <w:rFonts w:ascii="Verdana" w:hAnsi="Verdana" w:cstheme="minorHAnsi"/>
          <w:sz w:val="24"/>
        </w:rPr>
        <w:t>Fin</w:t>
      </w:r>
      <w:r w:rsidR="0037035D">
        <w:rPr>
          <w:rFonts w:ascii="Verdana" w:hAnsi="Verdana" w:cstheme="minorHAnsi"/>
          <w:sz w:val="24"/>
        </w:rPr>
        <w:t>…</w:t>
      </w:r>
    </w:p>
    <w:p w14:paraId="467B89D5" w14:textId="0C639A8E" w:rsidR="00F41CB3" w:rsidRPr="00F41CB3" w:rsidRDefault="00F41CB3" w:rsidP="00F41CB3">
      <w:pPr>
        <w:tabs>
          <w:tab w:val="left" w:pos="3456"/>
        </w:tabs>
      </w:pPr>
      <w:del w:id="302" w:author="Scott Cole" w:date="2022-12-04T09:15:00Z">
        <w:r w:rsidDel="00ED38F9">
          <w:tab/>
        </w:r>
      </w:del>
    </w:p>
    <w:sectPr w:rsidR="00F41CB3" w:rsidRPr="00F41CB3" w:rsidSect="00705D38">
      <w:pgSz w:w="12240" w:h="15840"/>
      <w:pgMar w:top="720" w:right="720" w:bottom="720" w:left="720" w:header="720" w:footer="720" w:gutter="0"/>
      <w:pgNumType w:start="0"/>
      <w:cols w:space="720"/>
      <w:titlePg/>
      <w:docGrid w:linePitch="544"/>
      <w:sectPrChange w:id="303" w:author="Scott Cole" w:date="2022-12-01T09:01:00Z">
        <w:sectPr w:rsidR="00F41CB3" w:rsidRPr="00F41CB3" w:rsidSect="00705D38">
          <w:pgMar w:top="720" w:right="720" w:bottom="720" w:left="720" w:header="720" w:footer="720" w:gutter="0"/>
          <w:pgNumType w:start="0"/>
          <w:titlePg w:val="0"/>
        </w:sectPr>
      </w:sectPrChang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cott Cole">
    <w15:presenceInfo w15:providerId="None" w15:userId="Scott Co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8DA"/>
    <w:rsid w:val="00141845"/>
    <w:rsid w:val="001508B6"/>
    <w:rsid w:val="0015379E"/>
    <w:rsid w:val="001B1D5D"/>
    <w:rsid w:val="001D4A78"/>
    <w:rsid w:val="001D5C4A"/>
    <w:rsid w:val="00212209"/>
    <w:rsid w:val="00275CD9"/>
    <w:rsid w:val="00297CDB"/>
    <w:rsid w:val="002E2636"/>
    <w:rsid w:val="003357D8"/>
    <w:rsid w:val="0037035D"/>
    <w:rsid w:val="003A449B"/>
    <w:rsid w:val="003E122B"/>
    <w:rsid w:val="003F66ED"/>
    <w:rsid w:val="0040374E"/>
    <w:rsid w:val="004150B2"/>
    <w:rsid w:val="00425BFE"/>
    <w:rsid w:val="00463538"/>
    <w:rsid w:val="004860F4"/>
    <w:rsid w:val="00500C32"/>
    <w:rsid w:val="00545A34"/>
    <w:rsid w:val="0055796D"/>
    <w:rsid w:val="005A4D84"/>
    <w:rsid w:val="00641D85"/>
    <w:rsid w:val="00653A56"/>
    <w:rsid w:val="00690ABE"/>
    <w:rsid w:val="00693105"/>
    <w:rsid w:val="006C71D3"/>
    <w:rsid w:val="006D64B4"/>
    <w:rsid w:val="00703CF1"/>
    <w:rsid w:val="00705D38"/>
    <w:rsid w:val="00807E98"/>
    <w:rsid w:val="00825D5B"/>
    <w:rsid w:val="008E65A6"/>
    <w:rsid w:val="008E6FB2"/>
    <w:rsid w:val="0095520A"/>
    <w:rsid w:val="00A7635C"/>
    <w:rsid w:val="00AA1622"/>
    <w:rsid w:val="00B0355C"/>
    <w:rsid w:val="00B217A2"/>
    <w:rsid w:val="00BA6661"/>
    <w:rsid w:val="00CB3126"/>
    <w:rsid w:val="00CC28DA"/>
    <w:rsid w:val="00CE5131"/>
    <w:rsid w:val="00D05BBD"/>
    <w:rsid w:val="00DC2309"/>
    <w:rsid w:val="00DC251D"/>
    <w:rsid w:val="00DC7FF4"/>
    <w:rsid w:val="00E01062"/>
    <w:rsid w:val="00E325A1"/>
    <w:rsid w:val="00E71D0E"/>
    <w:rsid w:val="00ED38F9"/>
    <w:rsid w:val="00F41CB3"/>
    <w:rsid w:val="00F57E31"/>
    <w:rsid w:val="00F7578D"/>
    <w:rsid w:val="00FA5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2DD95"/>
  <w15:chartTrackingRefBased/>
  <w15:docId w15:val="{8546A951-919F-4AED-B146-B25E79E63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Theme="minorHAnsi" w:hAnsi="Open Sans" w:cs="Times New Roman"/>
        <w:sz w:val="40"/>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7C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7C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7CDB"/>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7E31"/>
    <w:pPr>
      <w:spacing w:before="100" w:beforeAutospacing="1" w:after="100" w:afterAutospacing="1" w:line="240" w:lineRule="auto"/>
    </w:pPr>
    <w:rPr>
      <w:rFonts w:ascii="Times New Roman" w:eastAsia="Times New Roman" w:hAnsi="Times New Roman" w:cstheme="minorBidi"/>
      <w:sz w:val="24"/>
      <w:szCs w:val="20"/>
    </w:rPr>
  </w:style>
  <w:style w:type="character" w:customStyle="1" w:styleId="Heading1Char">
    <w:name w:val="Heading 1 Char"/>
    <w:basedOn w:val="DefaultParagraphFont"/>
    <w:link w:val="Heading1"/>
    <w:uiPriority w:val="9"/>
    <w:rsid w:val="00297CD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97CD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97CDB"/>
    <w:rPr>
      <w:rFonts w:asciiTheme="majorHAnsi" w:eastAsiaTheme="majorEastAsia" w:hAnsiTheme="majorHAnsi" w:cstheme="majorBidi"/>
      <w:color w:val="1F3763" w:themeColor="accent1" w:themeShade="7F"/>
      <w:sz w:val="24"/>
    </w:rPr>
  </w:style>
  <w:style w:type="paragraph" w:styleId="Revision">
    <w:name w:val="Revision"/>
    <w:hidden/>
    <w:uiPriority w:val="99"/>
    <w:semiHidden/>
    <w:rsid w:val="00705D38"/>
    <w:pPr>
      <w:spacing w:after="0" w:line="240" w:lineRule="auto"/>
    </w:pPr>
  </w:style>
  <w:style w:type="paragraph" w:styleId="NoSpacing">
    <w:name w:val="No Spacing"/>
    <w:link w:val="NoSpacingChar"/>
    <w:uiPriority w:val="1"/>
    <w:qFormat/>
    <w:rsid w:val="00705D38"/>
    <w:pPr>
      <w:spacing w:after="0" w:line="240" w:lineRule="auto"/>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705D38"/>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5D7AA2D7D9E40FB90ACCEA276673B8D"/>
        <w:category>
          <w:name w:val="General"/>
          <w:gallery w:val="placeholder"/>
        </w:category>
        <w:types>
          <w:type w:val="bbPlcHdr"/>
        </w:types>
        <w:behaviors>
          <w:behavior w:val="content"/>
        </w:behaviors>
        <w:guid w:val="{2CC8D291-FFE8-425F-AFA6-7A817A12DE17}"/>
      </w:docPartPr>
      <w:docPartBody>
        <w:p w:rsidR="00000000" w:rsidRDefault="00067533" w:rsidP="00067533">
          <w:pPr>
            <w:pStyle w:val="45D7AA2D7D9E40FB90ACCEA276673B8D"/>
          </w:pPr>
          <w:r>
            <w:rPr>
              <w:rFonts w:asciiTheme="majorHAnsi" w:eastAsiaTheme="majorEastAsia" w:hAnsiTheme="majorHAnsi" w:cstheme="majorBidi"/>
              <w:caps/>
              <w:color w:val="4472C4" w:themeColor="accent1"/>
              <w:sz w:val="80"/>
              <w:szCs w:val="80"/>
            </w:rPr>
            <w:t>[Document title]</w:t>
          </w:r>
        </w:p>
      </w:docPartBody>
    </w:docPart>
    <w:docPart>
      <w:docPartPr>
        <w:name w:val="CC53D9B71D4243078BDCC6FDC629BA6B"/>
        <w:category>
          <w:name w:val="General"/>
          <w:gallery w:val="placeholder"/>
        </w:category>
        <w:types>
          <w:type w:val="bbPlcHdr"/>
        </w:types>
        <w:behaviors>
          <w:behavior w:val="content"/>
        </w:behaviors>
        <w:guid w:val="{E98E9E80-E2F7-4E67-89DD-3093E0CE6331}"/>
      </w:docPartPr>
      <w:docPartBody>
        <w:p w:rsidR="00000000" w:rsidRDefault="00067533" w:rsidP="00067533">
          <w:pPr>
            <w:pStyle w:val="CC53D9B71D4243078BDCC6FDC629BA6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533"/>
    <w:rsid w:val="00067533"/>
    <w:rsid w:val="00AF3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D7AA2D7D9E40FB90ACCEA276673B8D">
    <w:name w:val="45D7AA2D7D9E40FB90ACCEA276673B8D"/>
    <w:rsid w:val="00067533"/>
  </w:style>
  <w:style w:type="paragraph" w:customStyle="1" w:styleId="CC53D9B71D4243078BDCC6FDC629BA6B">
    <w:name w:val="CC53D9B71D4243078BDCC6FDC629BA6B"/>
    <w:rsid w:val="000675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2022-12-01T00:00:00</PublishDate>
  <Abstract/>
  <CompanyAddress>300 Plum Street SPC 35 Capitola, CA 95010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07E56D-86C1-4600-8225-588077702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6374</TotalTime>
  <Pages>24</Pages>
  <Words>3963</Words>
  <Characters>22592</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10 Blinks to rejuvenation</vt:lpstr>
    </vt:vector>
  </TitlesOfParts>
  <Company>Scott Cole, 150left.com LLC</Company>
  <LinksUpToDate>false</LinksUpToDate>
  <CharactersWithSpaces>26502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 Blinks to rejuvenation</dc:title>
  <dc:subject>Countdown to Blink</dc:subject>
  <dc:creator>Scott Cole</dc:creator>
  <cp:keywords/>
  <dc:description/>
  <cp:lastModifiedBy>Scott Cole</cp:lastModifiedBy>
  <cp:revision>27</cp:revision>
  <cp:lastPrinted>2022-11-30T20:48:00Z</cp:lastPrinted>
  <dcterms:created xsi:type="dcterms:W3CDTF">2022-11-29T23:20:00Z</dcterms:created>
  <dcterms:modified xsi:type="dcterms:W3CDTF">2022-12-04T17:17:00Z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0dfd5ae9-fb84-4234-8cf1-aa8b33d6a2e2</vt:lpwstr>
  </property>
</Properties>
</file>