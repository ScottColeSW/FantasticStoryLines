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CA853" w14:textId="0766523F" w:rsidR="00DC7FF4" w:rsidRPr="00797359" w:rsidRDefault="00BF1D44" w:rsidP="004415DB">
      <w:pPr>
        <w:rPr>
          <w:b/>
          <w:bCs/>
          <w:sz w:val="20"/>
          <w:szCs w:val="20"/>
        </w:rPr>
      </w:pPr>
      <w:r w:rsidRPr="00797359">
        <w:rPr>
          <w:b/>
          <w:bCs/>
          <w:sz w:val="20"/>
          <w:szCs w:val="20"/>
        </w:rPr>
        <w:t xml:space="preserve">Chapter 1: </w:t>
      </w:r>
      <w:r w:rsidR="00C30FF1" w:rsidRPr="00797359">
        <w:rPr>
          <w:b/>
          <w:bCs/>
          <w:sz w:val="20"/>
          <w:szCs w:val="20"/>
        </w:rPr>
        <w:t xml:space="preserve">From Disappointment to </w:t>
      </w:r>
      <w:r w:rsidR="008D2620" w:rsidRPr="00797359">
        <w:rPr>
          <w:b/>
          <w:bCs/>
          <w:sz w:val="20"/>
          <w:szCs w:val="20"/>
        </w:rPr>
        <w:t>Destruction</w:t>
      </w:r>
    </w:p>
    <w:p w14:paraId="451A3FC9" w14:textId="1B0DE4C7" w:rsidR="00C30FF1" w:rsidRPr="00797359" w:rsidRDefault="00C30FF1" w:rsidP="004415DB">
      <w:pPr>
        <w:rPr>
          <w:sz w:val="20"/>
          <w:szCs w:val="20"/>
        </w:rPr>
      </w:pPr>
    </w:p>
    <w:p w14:paraId="57FD7B30" w14:textId="15B0BC31" w:rsidR="00481392" w:rsidRPr="00797359" w:rsidRDefault="00C30FF1" w:rsidP="004415DB">
      <w:pPr>
        <w:rPr>
          <w:sz w:val="20"/>
          <w:szCs w:val="20"/>
        </w:rPr>
      </w:pPr>
      <w:r w:rsidRPr="00797359">
        <w:rPr>
          <w:sz w:val="20"/>
          <w:szCs w:val="20"/>
        </w:rPr>
        <w:t>Zev stormed out of the Sage’s alcove</w:t>
      </w:r>
      <w:r w:rsidR="008D2620" w:rsidRPr="00797359">
        <w:rPr>
          <w:sz w:val="20"/>
          <w:szCs w:val="20"/>
        </w:rPr>
        <w:t xml:space="preserve">. </w:t>
      </w:r>
      <w:r w:rsidR="00481392" w:rsidRPr="00797359">
        <w:rPr>
          <w:sz w:val="20"/>
          <w:szCs w:val="20"/>
        </w:rPr>
        <w:t xml:space="preserve">That woman had no feelings sometimes. </w:t>
      </w:r>
      <w:r w:rsidR="008D2620" w:rsidRPr="00797359">
        <w:rPr>
          <w:sz w:val="20"/>
          <w:szCs w:val="20"/>
        </w:rPr>
        <w:t>The wizened</w:t>
      </w:r>
      <w:r w:rsidR="00481392" w:rsidRPr="00797359">
        <w:rPr>
          <w:sz w:val="20"/>
          <w:szCs w:val="20"/>
        </w:rPr>
        <w:t xml:space="preserve"> councilor</w:t>
      </w:r>
      <w:r w:rsidR="008D2620" w:rsidRPr="00797359">
        <w:rPr>
          <w:sz w:val="20"/>
          <w:szCs w:val="20"/>
        </w:rPr>
        <w:t xml:space="preserve"> had a bad habit of laughing when Zev failed. </w:t>
      </w:r>
      <w:r w:rsidR="00481392" w:rsidRPr="00797359">
        <w:rPr>
          <w:sz w:val="20"/>
          <w:szCs w:val="20"/>
        </w:rPr>
        <w:t>And this last time was the one that almost broke him.</w:t>
      </w:r>
    </w:p>
    <w:p w14:paraId="691B2FDE" w14:textId="77777777" w:rsidR="00481392" w:rsidRPr="00797359" w:rsidRDefault="00481392" w:rsidP="004415DB">
      <w:pPr>
        <w:rPr>
          <w:sz w:val="20"/>
          <w:szCs w:val="20"/>
        </w:rPr>
      </w:pPr>
    </w:p>
    <w:p w14:paraId="7F0E6933" w14:textId="79C6B645" w:rsidR="00C30FF1" w:rsidRPr="00797359" w:rsidRDefault="008D2620" w:rsidP="004415DB">
      <w:pPr>
        <w:rPr>
          <w:sz w:val="20"/>
          <w:szCs w:val="20"/>
        </w:rPr>
      </w:pPr>
      <w:r w:rsidRPr="00797359">
        <w:rPr>
          <w:sz w:val="20"/>
          <w:szCs w:val="20"/>
        </w:rPr>
        <w:t xml:space="preserve">Leaving the </w:t>
      </w:r>
      <w:r w:rsidR="00C30FF1" w:rsidRPr="00797359">
        <w:rPr>
          <w:sz w:val="20"/>
          <w:szCs w:val="20"/>
        </w:rPr>
        <w:t>central castle of the seaside village</w:t>
      </w:r>
      <w:r w:rsidR="00481392" w:rsidRPr="00797359">
        <w:rPr>
          <w:sz w:val="20"/>
          <w:szCs w:val="20"/>
        </w:rPr>
        <w:t>,</w:t>
      </w:r>
      <w:r w:rsidRPr="00797359">
        <w:rPr>
          <w:sz w:val="20"/>
          <w:szCs w:val="20"/>
        </w:rPr>
        <w:t xml:space="preserve"> his mood was b</w:t>
      </w:r>
      <w:r w:rsidR="00C30FF1" w:rsidRPr="00797359">
        <w:rPr>
          <w:sz w:val="20"/>
          <w:szCs w:val="20"/>
        </w:rPr>
        <w:t>roody but</w:t>
      </w:r>
      <w:r w:rsidR="00481392" w:rsidRPr="00797359">
        <w:rPr>
          <w:sz w:val="20"/>
          <w:szCs w:val="20"/>
        </w:rPr>
        <w:t xml:space="preserve"> </w:t>
      </w:r>
      <w:r w:rsidR="00E17F17" w:rsidRPr="00797359">
        <w:rPr>
          <w:sz w:val="20"/>
          <w:szCs w:val="20"/>
        </w:rPr>
        <w:t>truly</w:t>
      </w:r>
      <w:r w:rsidR="00C30FF1" w:rsidRPr="00797359">
        <w:rPr>
          <w:sz w:val="20"/>
          <w:szCs w:val="20"/>
        </w:rPr>
        <w:t xml:space="preserve"> no more than usual</w:t>
      </w:r>
      <w:r w:rsidR="00481392" w:rsidRPr="00797359">
        <w:rPr>
          <w:sz w:val="20"/>
          <w:szCs w:val="20"/>
        </w:rPr>
        <w:t>.</w:t>
      </w:r>
      <w:r w:rsidR="00C30FF1" w:rsidRPr="00797359">
        <w:rPr>
          <w:sz w:val="20"/>
          <w:szCs w:val="20"/>
        </w:rPr>
        <w:t xml:space="preserve"> </w:t>
      </w:r>
      <w:r w:rsidR="00481392" w:rsidRPr="00797359">
        <w:rPr>
          <w:sz w:val="20"/>
          <w:szCs w:val="20"/>
        </w:rPr>
        <w:t>H</w:t>
      </w:r>
      <w:r w:rsidR="00C30FF1" w:rsidRPr="00797359">
        <w:rPr>
          <w:sz w:val="20"/>
          <w:szCs w:val="20"/>
        </w:rPr>
        <w:t xml:space="preserve">e continued to stomp toward the door that led to the </w:t>
      </w:r>
      <w:r w:rsidRPr="00797359">
        <w:rPr>
          <w:sz w:val="20"/>
          <w:szCs w:val="20"/>
        </w:rPr>
        <w:t>cliff-face</w:t>
      </w:r>
      <w:r w:rsidR="00C30FF1" w:rsidRPr="00797359">
        <w:rPr>
          <w:sz w:val="20"/>
          <w:szCs w:val="20"/>
        </w:rPr>
        <w:t xml:space="preserve"> battlements. </w:t>
      </w:r>
      <w:r w:rsidR="00481392" w:rsidRPr="00797359">
        <w:rPr>
          <w:sz w:val="20"/>
          <w:szCs w:val="20"/>
        </w:rPr>
        <w:t>Exiting, h</w:t>
      </w:r>
      <w:r w:rsidR="00C30FF1" w:rsidRPr="00797359">
        <w:rPr>
          <w:sz w:val="20"/>
          <w:szCs w:val="20"/>
        </w:rPr>
        <w:t>e slammed the door behind him</w:t>
      </w:r>
      <w:r w:rsidRPr="00797359">
        <w:rPr>
          <w:sz w:val="20"/>
          <w:szCs w:val="20"/>
        </w:rPr>
        <w:t>, warning</w:t>
      </w:r>
      <w:r w:rsidR="00C30FF1" w:rsidRPr="00797359">
        <w:rPr>
          <w:sz w:val="20"/>
          <w:szCs w:val="20"/>
        </w:rPr>
        <w:t xml:space="preserve"> the </w:t>
      </w:r>
      <w:r w:rsidRPr="00797359">
        <w:rPr>
          <w:sz w:val="20"/>
          <w:szCs w:val="20"/>
        </w:rPr>
        <w:t>guards</w:t>
      </w:r>
      <w:r w:rsidR="00C30FF1" w:rsidRPr="00797359">
        <w:rPr>
          <w:sz w:val="20"/>
          <w:szCs w:val="20"/>
        </w:rPr>
        <w:t xml:space="preserve"> to give him a ‘moment</w:t>
      </w:r>
      <w:proofErr w:type="gramStart"/>
      <w:r w:rsidR="00C30FF1" w:rsidRPr="00797359">
        <w:rPr>
          <w:sz w:val="20"/>
          <w:szCs w:val="20"/>
        </w:rPr>
        <w:t>’.</w:t>
      </w:r>
      <w:proofErr w:type="gramEnd"/>
    </w:p>
    <w:p w14:paraId="35DC28A7" w14:textId="796B607F" w:rsidR="00C30FF1" w:rsidRPr="00797359" w:rsidRDefault="00C30FF1" w:rsidP="004415DB">
      <w:pPr>
        <w:rPr>
          <w:sz w:val="20"/>
          <w:szCs w:val="20"/>
        </w:rPr>
      </w:pPr>
    </w:p>
    <w:p w14:paraId="27179BAB" w14:textId="51D344F8" w:rsidR="005460C8" w:rsidRPr="00797359" w:rsidRDefault="00BE6AC6" w:rsidP="004415DB">
      <w:pPr>
        <w:rPr>
          <w:sz w:val="20"/>
          <w:szCs w:val="20"/>
        </w:rPr>
      </w:pPr>
      <w:r>
        <w:rPr>
          <w:sz w:val="20"/>
          <w:szCs w:val="20"/>
        </w:rPr>
        <w:t>A</w:t>
      </w:r>
      <w:r w:rsidRPr="00797359">
        <w:rPr>
          <w:sz w:val="20"/>
          <w:szCs w:val="20"/>
        </w:rPr>
        <w:t>s he rounded the battlemen</w:t>
      </w:r>
      <w:r>
        <w:rPr>
          <w:sz w:val="20"/>
          <w:szCs w:val="20"/>
        </w:rPr>
        <w:t>t overlooking the bay, he made a bee-line to</w:t>
      </w:r>
      <w:r w:rsidRPr="00797359">
        <w:rPr>
          <w:sz w:val="20"/>
          <w:szCs w:val="20"/>
        </w:rPr>
        <w:t xml:space="preserve"> the ramparts</w:t>
      </w:r>
      <w:r>
        <w:rPr>
          <w:sz w:val="20"/>
          <w:szCs w:val="20"/>
        </w:rPr>
        <w:t xml:space="preserve"> and t</w:t>
      </w:r>
      <w:r w:rsidR="00481392" w:rsidRPr="00797359">
        <w:rPr>
          <w:sz w:val="20"/>
          <w:szCs w:val="20"/>
        </w:rPr>
        <w:t xml:space="preserve">he </w:t>
      </w:r>
      <w:r w:rsidR="007C57A1">
        <w:rPr>
          <w:sz w:val="20"/>
          <w:szCs w:val="20"/>
        </w:rPr>
        <w:t>pungent</w:t>
      </w:r>
      <w:r>
        <w:rPr>
          <w:sz w:val="20"/>
          <w:szCs w:val="20"/>
        </w:rPr>
        <w:t>,</w:t>
      </w:r>
      <w:r w:rsidR="00CA0DA0">
        <w:rPr>
          <w:sz w:val="20"/>
          <w:szCs w:val="20"/>
        </w:rPr>
        <w:t xml:space="preserve"> salty </w:t>
      </w:r>
      <w:r w:rsidR="00481392" w:rsidRPr="00797359">
        <w:rPr>
          <w:sz w:val="20"/>
          <w:szCs w:val="20"/>
        </w:rPr>
        <w:t xml:space="preserve">wind </w:t>
      </w:r>
      <w:r>
        <w:rPr>
          <w:sz w:val="20"/>
          <w:szCs w:val="20"/>
        </w:rPr>
        <w:t>hit him like a ton of bricks.</w:t>
      </w:r>
    </w:p>
    <w:p w14:paraId="121A370A" w14:textId="574B61C9" w:rsidR="005460C8" w:rsidRPr="00797359" w:rsidRDefault="005460C8" w:rsidP="004415DB">
      <w:pPr>
        <w:rPr>
          <w:sz w:val="20"/>
          <w:szCs w:val="20"/>
        </w:rPr>
      </w:pPr>
    </w:p>
    <w:p w14:paraId="2761EA5D" w14:textId="6AF5076C" w:rsidR="00481392" w:rsidRPr="00797359" w:rsidRDefault="00481392" w:rsidP="004415DB">
      <w:pPr>
        <w:rPr>
          <w:sz w:val="20"/>
          <w:szCs w:val="20"/>
        </w:rPr>
      </w:pPr>
      <w:r w:rsidRPr="00797359">
        <w:rPr>
          <w:sz w:val="20"/>
          <w:szCs w:val="20"/>
        </w:rPr>
        <w:t>His cloak flapped violently</w:t>
      </w:r>
      <w:r w:rsidR="00772786">
        <w:rPr>
          <w:sz w:val="20"/>
          <w:szCs w:val="20"/>
        </w:rPr>
        <w:t xml:space="preserve"> in the torrential winds</w:t>
      </w:r>
      <w:r w:rsidRPr="00797359">
        <w:rPr>
          <w:sz w:val="20"/>
          <w:szCs w:val="20"/>
        </w:rPr>
        <w:t xml:space="preserve"> </w:t>
      </w:r>
      <w:r w:rsidR="00772786">
        <w:rPr>
          <w:sz w:val="20"/>
          <w:szCs w:val="20"/>
        </w:rPr>
        <w:t>before</w:t>
      </w:r>
      <w:r w:rsidRPr="00797359">
        <w:rPr>
          <w:sz w:val="20"/>
          <w:szCs w:val="20"/>
        </w:rPr>
        <w:t xml:space="preserve"> he pulled </w:t>
      </w:r>
      <w:r w:rsidR="00CA0DA0">
        <w:rPr>
          <w:sz w:val="20"/>
          <w:szCs w:val="20"/>
        </w:rPr>
        <w:t xml:space="preserve">up </w:t>
      </w:r>
      <w:r w:rsidRPr="00797359">
        <w:rPr>
          <w:sz w:val="20"/>
          <w:szCs w:val="20"/>
        </w:rPr>
        <w:t>his hood and secured the edges, wrapping him</w:t>
      </w:r>
      <w:r w:rsidR="00BE6AC6">
        <w:rPr>
          <w:sz w:val="20"/>
          <w:szCs w:val="20"/>
        </w:rPr>
        <w:t>self</w:t>
      </w:r>
      <w:r w:rsidRPr="00797359">
        <w:rPr>
          <w:sz w:val="20"/>
          <w:szCs w:val="20"/>
        </w:rPr>
        <w:t xml:space="preserve"> in </w:t>
      </w:r>
      <w:r w:rsidR="00CA0DA0">
        <w:rPr>
          <w:sz w:val="20"/>
          <w:szCs w:val="20"/>
        </w:rPr>
        <w:t xml:space="preserve">a thin </w:t>
      </w:r>
      <w:r w:rsidR="00797359">
        <w:rPr>
          <w:sz w:val="20"/>
          <w:szCs w:val="20"/>
        </w:rPr>
        <w:t xml:space="preserve">ephemeral </w:t>
      </w:r>
      <w:proofErr w:type="spellStart"/>
      <w:r w:rsidR="00772786">
        <w:rPr>
          <w:sz w:val="20"/>
          <w:szCs w:val="20"/>
        </w:rPr>
        <w:t>cacoon</w:t>
      </w:r>
      <w:proofErr w:type="spellEnd"/>
      <w:r w:rsidR="00772786">
        <w:rPr>
          <w:sz w:val="20"/>
          <w:szCs w:val="20"/>
        </w:rPr>
        <w:t xml:space="preserve"> of </w:t>
      </w:r>
      <w:r w:rsidRPr="00797359">
        <w:rPr>
          <w:sz w:val="20"/>
          <w:szCs w:val="20"/>
        </w:rPr>
        <w:t>darkness</w:t>
      </w:r>
      <w:r w:rsidR="00797359">
        <w:rPr>
          <w:sz w:val="20"/>
          <w:szCs w:val="20"/>
        </w:rPr>
        <w:t xml:space="preserve"> </w:t>
      </w:r>
      <w:r w:rsidR="00772786">
        <w:rPr>
          <w:sz w:val="20"/>
          <w:szCs w:val="20"/>
        </w:rPr>
        <w:t>and</w:t>
      </w:r>
      <w:r w:rsidR="00797359">
        <w:rPr>
          <w:sz w:val="20"/>
          <w:szCs w:val="20"/>
        </w:rPr>
        <w:t xml:space="preserve"> protection</w:t>
      </w:r>
      <w:r w:rsidRPr="00797359">
        <w:rPr>
          <w:sz w:val="20"/>
          <w:szCs w:val="20"/>
        </w:rPr>
        <w:t>.</w:t>
      </w:r>
    </w:p>
    <w:p w14:paraId="2891095B" w14:textId="5F20BEAD" w:rsidR="00481392" w:rsidRPr="00797359" w:rsidRDefault="00481392" w:rsidP="004415DB">
      <w:pPr>
        <w:rPr>
          <w:sz w:val="20"/>
          <w:szCs w:val="20"/>
        </w:rPr>
      </w:pPr>
    </w:p>
    <w:p w14:paraId="2F76BEB6" w14:textId="77777777" w:rsidR="00772786" w:rsidRDefault="00481392" w:rsidP="004415DB">
      <w:pPr>
        <w:rPr>
          <w:sz w:val="20"/>
          <w:szCs w:val="20"/>
        </w:rPr>
      </w:pPr>
      <w:r w:rsidRPr="00797359">
        <w:rPr>
          <w:sz w:val="20"/>
          <w:szCs w:val="20"/>
        </w:rPr>
        <w:t xml:space="preserve">On the horizon, over the </w:t>
      </w:r>
      <w:r w:rsidR="00BE6AC6">
        <w:rPr>
          <w:sz w:val="20"/>
          <w:szCs w:val="20"/>
        </w:rPr>
        <w:t>bay</w:t>
      </w:r>
      <w:r w:rsidRPr="00797359">
        <w:rPr>
          <w:sz w:val="20"/>
          <w:szCs w:val="20"/>
        </w:rPr>
        <w:t>, a</w:t>
      </w:r>
      <w:r w:rsidR="00C30FF1" w:rsidRPr="00797359">
        <w:rPr>
          <w:sz w:val="20"/>
          <w:szCs w:val="20"/>
        </w:rPr>
        <w:t xml:space="preserve"> tempest rolled closer as the wind buffeted against the</w:t>
      </w:r>
      <w:r w:rsidR="00772786">
        <w:rPr>
          <w:sz w:val="20"/>
          <w:szCs w:val="20"/>
        </w:rPr>
        <w:t xml:space="preserve"> battlement walls and</w:t>
      </w:r>
      <w:r w:rsidR="00C30FF1" w:rsidRPr="00797359">
        <w:rPr>
          <w:sz w:val="20"/>
          <w:szCs w:val="20"/>
        </w:rPr>
        <w:t xml:space="preserve"> cliffs </w:t>
      </w:r>
      <w:r w:rsidR="00BE6AC6">
        <w:rPr>
          <w:sz w:val="20"/>
          <w:szCs w:val="20"/>
        </w:rPr>
        <w:t>below</w:t>
      </w:r>
      <w:r w:rsidR="00C30FF1" w:rsidRPr="00797359">
        <w:rPr>
          <w:sz w:val="20"/>
          <w:szCs w:val="20"/>
        </w:rPr>
        <w:t>.</w:t>
      </w:r>
      <w:r w:rsidR="008D2620" w:rsidRPr="00797359">
        <w:rPr>
          <w:sz w:val="20"/>
          <w:szCs w:val="20"/>
        </w:rPr>
        <w:t xml:space="preserve"> </w:t>
      </w:r>
    </w:p>
    <w:p w14:paraId="1E9AD146" w14:textId="77777777" w:rsidR="00772786" w:rsidRDefault="00772786" w:rsidP="004415DB">
      <w:pPr>
        <w:rPr>
          <w:sz w:val="20"/>
          <w:szCs w:val="20"/>
        </w:rPr>
      </w:pPr>
    </w:p>
    <w:p w14:paraId="6967BB27" w14:textId="797F2AD3" w:rsidR="00481392" w:rsidRPr="00797359" w:rsidRDefault="008D2620" w:rsidP="004415DB">
      <w:pPr>
        <w:rPr>
          <w:sz w:val="20"/>
          <w:szCs w:val="20"/>
        </w:rPr>
      </w:pPr>
      <w:r w:rsidRPr="00797359">
        <w:rPr>
          <w:sz w:val="20"/>
          <w:szCs w:val="20"/>
        </w:rPr>
        <w:t>Thunder and lightning rattled the sky.</w:t>
      </w:r>
      <w:r w:rsidR="00481392" w:rsidRPr="00797359">
        <w:rPr>
          <w:sz w:val="20"/>
          <w:szCs w:val="20"/>
        </w:rPr>
        <w:t xml:space="preserve"> Waves and seawater-filled air crashed and pushed toward the village marina below.</w:t>
      </w:r>
    </w:p>
    <w:p w14:paraId="1A2893C3" w14:textId="6D650821" w:rsidR="005460C8" w:rsidRPr="00797359" w:rsidRDefault="005460C8" w:rsidP="004415DB">
      <w:pPr>
        <w:rPr>
          <w:sz w:val="20"/>
          <w:szCs w:val="20"/>
        </w:rPr>
      </w:pPr>
    </w:p>
    <w:p w14:paraId="57F5DADD" w14:textId="6018E95E" w:rsidR="005460C8" w:rsidRPr="00797359" w:rsidRDefault="005460C8" w:rsidP="004415DB">
      <w:pPr>
        <w:rPr>
          <w:sz w:val="20"/>
          <w:szCs w:val="20"/>
        </w:rPr>
      </w:pPr>
      <w:r w:rsidRPr="00797359">
        <w:rPr>
          <w:sz w:val="20"/>
          <w:szCs w:val="20"/>
        </w:rPr>
        <w:t xml:space="preserve">The sea </w:t>
      </w:r>
      <w:r w:rsidR="00966B4A" w:rsidRPr="00797359">
        <w:rPr>
          <w:sz w:val="20"/>
          <w:szCs w:val="20"/>
        </w:rPr>
        <w:t xml:space="preserve">pounded out a </w:t>
      </w:r>
      <w:r w:rsidRPr="00797359">
        <w:rPr>
          <w:sz w:val="20"/>
          <w:szCs w:val="20"/>
        </w:rPr>
        <w:t xml:space="preserve">beat </w:t>
      </w:r>
      <w:r w:rsidR="00966B4A" w:rsidRPr="00797359">
        <w:rPr>
          <w:sz w:val="20"/>
          <w:szCs w:val="20"/>
        </w:rPr>
        <w:t xml:space="preserve">like the drums of battle. </w:t>
      </w:r>
      <w:r w:rsidR="00922254" w:rsidRPr="00797359">
        <w:rPr>
          <w:sz w:val="20"/>
          <w:szCs w:val="20"/>
        </w:rPr>
        <w:t>Ro</w:t>
      </w:r>
      <w:r w:rsidRPr="00797359">
        <w:rPr>
          <w:sz w:val="20"/>
          <w:szCs w:val="20"/>
        </w:rPr>
        <w:t>ar. Crash. Roar. Crash. Roar. Crash</w:t>
      </w:r>
      <w:r w:rsidR="00922254" w:rsidRPr="00797359">
        <w:rPr>
          <w:sz w:val="20"/>
          <w:szCs w:val="20"/>
        </w:rPr>
        <w:t>…</w:t>
      </w:r>
    </w:p>
    <w:p w14:paraId="1A49D332" w14:textId="77777777" w:rsidR="00A61737" w:rsidRPr="00797359" w:rsidRDefault="00A61737" w:rsidP="004415DB">
      <w:pPr>
        <w:rPr>
          <w:sz w:val="20"/>
          <w:szCs w:val="20"/>
        </w:rPr>
      </w:pPr>
    </w:p>
    <w:p w14:paraId="6E296DDB" w14:textId="69556AAC" w:rsidR="00922254" w:rsidRDefault="00BF1D44" w:rsidP="004415DB">
      <w:pPr>
        <w:rPr>
          <w:sz w:val="20"/>
          <w:szCs w:val="20"/>
        </w:rPr>
      </w:pPr>
      <w:r w:rsidRPr="00797359">
        <w:rPr>
          <w:sz w:val="20"/>
          <w:szCs w:val="20"/>
        </w:rPr>
        <w:t xml:space="preserve">With a deafening crack, a colossal bolt split the sea, striking mere paces from the beleaguered vessel. </w:t>
      </w:r>
    </w:p>
    <w:p w14:paraId="0CEA446B" w14:textId="659458A1" w:rsidR="00BE6AC6" w:rsidRDefault="00BE6AC6" w:rsidP="004415DB">
      <w:pPr>
        <w:rPr>
          <w:sz w:val="20"/>
          <w:szCs w:val="20"/>
        </w:rPr>
      </w:pPr>
    </w:p>
    <w:p w14:paraId="3BE47E16" w14:textId="552AB3E1" w:rsidR="00772786" w:rsidRDefault="00BE6AC6" w:rsidP="004415DB">
      <w:pPr>
        <w:rPr>
          <w:sz w:val="20"/>
          <w:szCs w:val="20"/>
        </w:rPr>
      </w:pPr>
      <w:r>
        <w:rPr>
          <w:sz w:val="20"/>
          <w:szCs w:val="20"/>
        </w:rPr>
        <w:t xml:space="preserve">The sudden burst of </w:t>
      </w:r>
      <w:r w:rsidR="007C57A1">
        <w:rPr>
          <w:sz w:val="20"/>
          <w:szCs w:val="20"/>
        </w:rPr>
        <w:t xml:space="preserve">bright </w:t>
      </w:r>
      <w:r>
        <w:rPr>
          <w:sz w:val="20"/>
          <w:szCs w:val="20"/>
        </w:rPr>
        <w:t xml:space="preserve">light highlighted Zev’s rakish figure, hawklike profile, and glowing tan </w:t>
      </w:r>
      <w:r w:rsidR="00772786">
        <w:rPr>
          <w:sz w:val="20"/>
          <w:szCs w:val="20"/>
        </w:rPr>
        <w:t>betraying</w:t>
      </w:r>
      <w:r w:rsidR="00772786">
        <w:rPr>
          <w:sz w:val="20"/>
          <w:szCs w:val="20"/>
        </w:rPr>
        <w:t xml:space="preserve"> </w:t>
      </w:r>
      <w:r>
        <w:rPr>
          <w:sz w:val="20"/>
          <w:szCs w:val="20"/>
        </w:rPr>
        <w:t xml:space="preserve">his mood this day. </w:t>
      </w:r>
    </w:p>
    <w:p w14:paraId="58CA3A02" w14:textId="77777777" w:rsidR="00772786" w:rsidRDefault="00772786" w:rsidP="004415DB">
      <w:pPr>
        <w:rPr>
          <w:sz w:val="20"/>
          <w:szCs w:val="20"/>
        </w:rPr>
      </w:pPr>
    </w:p>
    <w:p w14:paraId="0718F33B" w14:textId="427915FB" w:rsidR="00BE6AC6" w:rsidRPr="00797359" w:rsidRDefault="00BE6AC6" w:rsidP="004415DB">
      <w:pPr>
        <w:rPr>
          <w:sz w:val="20"/>
          <w:szCs w:val="20"/>
        </w:rPr>
      </w:pPr>
      <w:r>
        <w:rPr>
          <w:sz w:val="20"/>
          <w:szCs w:val="20"/>
        </w:rPr>
        <w:lastRenderedPageBreak/>
        <w:t xml:space="preserve">The stringent sea and violent weather </w:t>
      </w:r>
      <w:r w:rsidR="00C8231B">
        <w:rPr>
          <w:sz w:val="20"/>
          <w:szCs w:val="20"/>
        </w:rPr>
        <w:t>were</w:t>
      </w:r>
      <w:r w:rsidR="00C8231B">
        <w:rPr>
          <w:sz w:val="20"/>
          <w:szCs w:val="20"/>
        </w:rPr>
        <w:t xml:space="preserve"> </w:t>
      </w:r>
      <w:r>
        <w:rPr>
          <w:sz w:val="20"/>
          <w:szCs w:val="20"/>
        </w:rPr>
        <w:t>only addition</w:t>
      </w:r>
      <w:r w:rsidR="00C8231B">
        <w:rPr>
          <w:sz w:val="20"/>
          <w:szCs w:val="20"/>
        </w:rPr>
        <w:t>s</w:t>
      </w:r>
      <w:r>
        <w:rPr>
          <w:sz w:val="20"/>
          <w:szCs w:val="20"/>
        </w:rPr>
        <w:t xml:space="preserve"> to his already violated senses. He cringed and spit. </w:t>
      </w:r>
    </w:p>
    <w:p w14:paraId="5D435CF5" w14:textId="77777777" w:rsidR="00922254" w:rsidRPr="00797359" w:rsidRDefault="00922254" w:rsidP="004415DB">
      <w:pPr>
        <w:rPr>
          <w:sz w:val="20"/>
          <w:szCs w:val="20"/>
        </w:rPr>
      </w:pPr>
    </w:p>
    <w:p w14:paraId="60735BE4" w14:textId="22882AFE" w:rsidR="00922254" w:rsidRPr="00797359" w:rsidRDefault="00BF1D44" w:rsidP="004415DB">
      <w:pPr>
        <w:rPr>
          <w:sz w:val="20"/>
          <w:szCs w:val="20"/>
        </w:rPr>
      </w:pPr>
      <w:r w:rsidRPr="00797359">
        <w:rPr>
          <w:sz w:val="20"/>
          <w:szCs w:val="20"/>
        </w:rPr>
        <w:t xml:space="preserve">Zev </w:t>
      </w:r>
      <w:r w:rsidR="00BE6AC6">
        <w:rPr>
          <w:sz w:val="20"/>
          <w:szCs w:val="20"/>
        </w:rPr>
        <w:t>watched as</w:t>
      </w:r>
      <w:r w:rsidR="00BE6AC6" w:rsidRPr="00797359">
        <w:rPr>
          <w:sz w:val="20"/>
          <w:szCs w:val="20"/>
        </w:rPr>
        <w:t xml:space="preserve"> </w:t>
      </w:r>
      <w:r w:rsidRPr="00797359">
        <w:rPr>
          <w:sz w:val="20"/>
          <w:szCs w:val="20"/>
        </w:rPr>
        <w:t xml:space="preserve">the ship valiantly </w:t>
      </w:r>
      <w:r w:rsidR="00772786">
        <w:rPr>
          <w:sz w:val="20"/>
          <w:szCs w:val="20"/>
        </w:rPr>
        <w:t>raced against</w:t>
      </w:r>
      <w:r w:rsidRPr="00797359">
        <w:rPr>
          <w:sz w:val="20"/>
          <w:szCs w:val="20"/>
        </w:rPr>
        <w:t xml:space="preserve"> the maelstrom, but it was a losing battle. </w:t>
      </w:r>
    </w:p>
    <w:p w14:paraId="16E9F730" w14:textId="77777777" w:rsidR="00922254" w:rsidRPr="00797359" w:rsidRDefault="00922254" w:rsidP="004415DB">
      <w:pPr>
        <w:rPr>
          <w:sz w:val="20"/>
          <w:szCs w:val="20"/>
        </w:rPr>
      </w:pPr>
    </w:p>
    <w:p w14:paraId="0EB81B25" w14:textId="6345B11F" w:rsidR="00922254" w:rsidRPr="00797359" w:rsidRDefault="00BF1D44" w:rsidP="004415DB">
      <w:pPr>
        <w:rPr>
          <w:sz w:val="20"/>
          <w:szCs w:val="20"/>
        </w:rPr>
      </w:pPr>
      <w:r w:rsidRPr="00797359">
        <w:rPr>
          <w:sz w:val="20"/>
          <w:szCs w:val="20"/>
        </w:rPr>
        <w:t>Yet</w:t>
      </w:r>
      <w:r w:rsidR="00772786">
        <w:rPr>
          <w:sz w:val="20"/>
          <w:szCs w:val="20"/>
        </w:rPr>
        <w:t>,</w:t>
      </w:r>
      <w:r w:rsidRPr="00797359">
        <w:rPr>
          <w:sz w:val="20"/>
          <w:szCs w:val="20"/>
        </w:rPr>
        <w:t xml:space="preserve"> even amid the chaos, he </w:t>
      </w:r>
      <w:r w:rsidR="00772786">
        <w:rPr>
          <w:sz w:val="20"/>
          <w:szCs w:val="20"/>
        </w:rPr>
        <w:t>spotted</w:t>
      </w:r>
      <w:r w:rsidRPr="00797359">
        <w:rPr>
          <w:sz w:val="20"/>
          <w:szCs w:val="20"/>
        </w:rPr>
        <w:t xml:space="preserve"> a</w:t>
      </w:r>
      <w:r w:rsidR="00772786">
        <w:rPr>
          <w:sz w:val="20"/>
          <w:szCs w:val="20"/>
        </w:rPr>
        <w:t xml:space="preserve"> blue and gold</w:t>
      </w:r>
      <w:r w:rsidRPr="00797359">
        <w:rPr>
          <w:sz w:val="20"/>
          <w:szCs w:val="20"/>
        </w:rPr>
        <w:t xml:space="preserve"> glint</w:t>
      </w:r>
      <w:r w:rsidR="00772786">
        <w:rPr>
          <w:sz w:val="20"/>
          <w:szCs w:val="20"/>
        </w:rPr>
        <w:t xml:space="preserve"> on the hull</w:t>
      </w:r>
      <w:r w:rsidRPr="00797359">
        <w:rPr>
          <w:sz w:val="20"/>
          <w:szCs w:val="20"/>
        </w:rPr>
        <w:t xml:space="preserve"> - a diplomatic rune infused with magic</w:t>
      </w:r>
      <w:r w:rsidR="00772786">
        <w:rPr>
          <w:sz w:val="20"/>
          <w:szCs w:val="20"/>
        </w:rPr>
        <w:t>.</w:t>
      </w:r>
    </w:p>
    <w:p w14:paraId="4B25E0DD" w14:textId="77777777" w:rsidR="00922254" w:rsidRPr="00797359" w:rsidRDefault="00922254" w:rsidP="004415DB">
      <w:pPr>
        <w:rPr>
          <w:sz w:val="20"/>
          <w:szCs w:val="20"/>
        </w:rPr>
      </w:pPr>
    </w:p>
    <w:p w14:paraId="5D07F586" w14:textId="777E64F5" w:rsidR="00922254" w:rsidRPr="00797359" w:rsidRDefault="00BF1D44" w:rsidP="004415DB">
      <w:pPr>
        <w:rPr>
          <w:sz w:val="20"/>
          <w:szCs w:val="20"/>
        </w:rPr>
      </w:pPr>
      <w:r w:rsidRPr="00797359">
        <w:rPr>
          <w:sz w:val="20"/>
          <w:szCs w:val="20"/>
        </w:rPr>
        <w:t>As the ship careened sideways,</w:t>
      </w:r>
      <w:r w:rsidR="00797359">
        <w:rPr>
          <w:sz w:val="20"/>
          <w:szCs w:val="20"/>
        </w:rPr>
        <w:t xml:space="preserve"> Zev watched as</w:t>
      </w:r>
      <w:r w:rsidRPr="00797359">
        <w:rPr>
          <w:sz w:val="20"/>
          <w:szCs w:val="20"/>
        </w:rPr>
        <w:t xml:space="preserve"> it righted itself with a miraculous deftness, narrowly evading a crushing blow from the next rush of waves</w:t>
      </w:r>
      <w:r w:rsidR="00772786">
        <w:rPr>
          <w:sz w:val="20"/>
          <w:szCs w:val="20"/>
        </w:rPr>
        <w:t xml:space="preserve">  - a</w:t>
      </w:r>
      <w:r w:rsidR="00797359">
        <w:rPr>
          <w:sz w:val="20"/>
          <w:szCs w:val="20"/>
        </w:rPr>
        <w:t xml:space="preserve"> true testament to the skill of whoever was </w:t>
      </w:r>
      <w:r w:rsidR="00772786">
        <w:rPr>
          <w:sz w:val="20"/>
          <w:szCs w:val="20"/>
        </w:rPr>
        <w:t>Captaining</w:t>
      </w:r>
      <w:r w:rsidR="00797359">
        <w:rPr>
          <w:sz w:val="20"/>
          <w:szCs w:val="20"/>
        </w:rPr>
        <w:t xml:space="preserve"> this unexpected diplomatic visit.</w:t>
      </w:r>
    </w:p>
    <w:p w14:paraId="7E6802F3" w14:textId="77777777" w:rsidR="00922254" w:rsidRPr="00797359" w:rsidRDefault="00922254" w:rsidP="004415DB">
      <w:pPr>
        <w:rPr>
          <w:sz w:val="20"/>
          <w:szCs w:val="20"/>
        </w:rPr>
      </w:pPr>
    </w:p>
    <w:p w14:paraId="4B203BAD" w14:textId="1B19C51B" w:rsidR="00772786" w:rsidRDefault="00772786" w:rsidP="004415DB">
      <w:pPr>
        <w:rPr>
          <w:sz w:val="20"/>
          <w:szCs w:val="20"/>
        </w:rPr>
      </w:pPr>
      <w:r>
        <w:rPr>
          <w:sz w:val="20"/>
          <w:szCs w:val="20"/>
        </w:rPr>
        <w:t>Despite his foul mood, t</w:t>
      </w:r>
      <w:r w:rsidR="00BF1D44" w:rsidRPr="00797359">
        <w:rPr>
          <w:sz w:val="20"/>
          <w:szCs w:val="20"/>
        </w:rPr>
        <w:t>he</w:t>
      </w:r>
      <w:r w:rsidR="00C30FF1" w:rsidRPr="00797359">
        <w:rPr>
          <w:sz w:val="20"/>
          <w:szCs w:val="20"/>
        </w:rPr>
        <w:t xml:space="preserve"> glowing symbol on the hull</w:t>
      </w:r>
      <w:r w:rsidR="00E17F17" w:rsidRPr="00797359">
        <w:rPr>
          <w:sz w:val="20"/>
          <w:szCs w:val="20"/>
        </w:rPr>
        <w:t xml:space="preserve"> </w:t>
      </w:r>
      <w:r w:rsidRPr="00797359">
        <w:rPr>
          <w:sz w:val="20"/>
          <w:szCs w:val="20"/>
        </w:rPr>
        <w:t>supplied</w:t>
      </w:r>
      <w:r w:rsidR="00E17F17" w:rsidRPr="00797359">
        <w:rPr>
          <w:sz w:val="20"/>
          <w:szCs w:val="20"/>
        </w:rPr>
        <w:t xml:space="preserve"> the motive he needed at that moment.</w:t>
      </w:r>
      <w:r w:rsidR="00C30FF1" w:rsidRPr="00797359">
        <w:rPr>
          <w:sz w:val="20"/>
          <w:szCs w:val="20"/>
        </w:rPr>
        <w:t xml:space="preserve"> </w:t>
      </w:r>
    </w:p>
    <w:p w14:paraId="6D62BD31" w14:textId="77777777" w:rsidR="00772786" w:rsidRDefault="00772786" w:rsidP="004415DB">
      <w:pPr>
        <w:rPr>
          <w:sz w:val="20"/>
          <w:szCs w:val="20"/>
        </w:rPr>
      </w:pPr>
    </w:p>
    <w:p w14:paraId="793648ED" w14:textId="32046350" w:rsidR="00797359" w:rsidRDefault="00C30FF1" w:rsidP="004415DB">
      <w:pPr>
        <w:rPr>
          <w:sz w:val="20"/>
          <w:szCs w:val="20"/>
        </w:rPr>
      </w:pPr>
      <w:r w:rsidRPr="00797359">
        <w:rPr>
          <w:sz w:val="20"/>
          <w:szCs w:val="20"/>
        </w:rPr>
        <w:t xml:space="preserve">Zev </w:t>
      </w:r>
      <w:r w:rsidR="00BF1D44" w:rsidRPr="00797359">
        <w:rPr>
          <w:sz w:val="20"/>
          <w:szCs w:val="20"/>
        </w:rPr>
        <w:t>leapt</w:t>
      </w:r>
      <w:r w:rsidRPr="00797359">
        <w:rPr>
          <w:sz w:val="20"/>
          <w:szCs w:val="20"/>
        </w:rPr>
        <w:t xml:space="preserve"> into action.</w:t>
      </w:r>
      <w:r w:rsidR="00922254" w:rsidRPr="00797359">
        <w:rPr>
          <w:sz w:val="20"/>
          <w:szCs w:val="20"/>
        </w:rPr>
        <w:t xml:space="preserve"> </w:t>
      </w:r>
    </w:p>
    <w:p w14:paraId="4906BD52" w14:textId="77777777" w:rsidR="00772786" w:rsidRDefault="00772786" w:rsidP="004415DB">
      <w:pPr>
        <w:rPr>
          <w:sz w:val="20"/>
          <w:szCs w:val="20"/>
        </w:rPr>
      </w:pPr>
    </w:p>
    <w:p w14:paraId="111EF336" w14:textId="66F8FE07" w:rsidR="00922254" w:rsidRPr="00797359" w:rsidRDefault="00922254" w:rsidP="004415DB">
      <w:pPr>
        <w:rPr>
          <w:sz w:val="20"/>
          <w:szCs w:val="20"/>
        </w:rPr>
      </w:pPr>
      <w:r w:rsidRPr="00797359">
        <w:rPr>
          <w:sz w:val="20"/>
          <w:szCs w:val="20"/>
        </w:rPr>
        <w:t>Any second the tempest would claim its prize.</w:t>
      </w:r>
    </w:p>
    <w:p w14:paraId="12199C29" w14:textId="7B888677" w:rsidR="00C30FF1" w:rsidRPr="00797359" w:rsidRDefault="00C30FF1" w:rsidP="004415DB">
      <w:pPr>
        <w:rPr>
          <w:sz w:val="20"/>
          <w:szCs w:val="20"/>
        </w:rPr>
      </w:pPr>
    </w:p>
    <w:p w14:paraId="6A242E65" w14:textId="77777777" w:rsidR="00450FFE" w:rsidRDefault="00C30FF1" w:rsidP="004415DB">
      <w:pPr>
        <w:rPr>
          <w:sz w:val="20"/>
          <w:szCs w:val="20"/>
        </w:rPr>
      </w:pPr>
      <w:r w:rsidRPr="00797359">
        <w:rPr>
          <w:sz w:val="20"/>
          <w:szCs w:val="20"/>
        </w:rPr>
        <w:t>Zev dashed to the fourth ra</w:t>
      </w:r>
      <w:r w:rsidR="00E17F17" w:rsidRPr="00797359">
        <w:rPr>
          <w:sz w:val="20"/>
          <w:szCs w:val="20"/>
        </w:rPr>
        <w:t>m</w:t>
      </w:r>
      <w:r w:rsidRPr="00797359">
        <w:rPr>
          <w:sz w:val="20"/>
          <w:szCs w:val="20"/>
        </w:rPr>
        <w:t>part and jumped to the</w:t>
      </w:r>
      <w:r w:rsidR="00E17F17" w:rsidRPr="00797359">
        <w:rPr>
          <w:sz w:val="20"/>
          <w:szCs w:val="20"/>
        </w:rPr>
        <w:t xml:space="preserve"> edge</w:t>
      </w:r>
      <w:r w:rsidRPr="00797359">
        <w:rPr>
          <w:sz w:val="20"/>
          <w:szCs w:val="20"/>
        </w:rPr>
        <w:t xml:space="preserve">. </w:t>
      </w:r>
    </w:p>
    <w:p w14:paraId="7BDAF626" w14:textId="77777777" w:rsidR="00450FFE" w:rsidRDefault="00450FFE" w:rsidP="004415DB">
      <w:pPr>
        <w:rPr>
          <w:sz w:val="20"/>
          <w:szCs w:val="20"/>
        </w:rPr>
      </w:pPr>
    </w:p>
    <w:p w14:paraId="5A32313E" w14:textId="1595D2B0" w:rsidR="00C30FF1" w:rsidRDefault="00C30FF1" w:rsidP="004415DB">
      <w:pPr>
        <w:rPr>
          <w:sz w:val="20"/>
          <w:szCs w:val="20"/>
        </w:rPr>
      </w:pPr>
      <w:r w:rsidRPr="00797359">
        <w:rPr>
          <w:sz w:val="20"/>
          <w:szCs w:val="20"/>
        </w:rPr>
        <w:t>Without looking</w:t>
      </w:r>
      <w:r w:rsidR="00E17F17" w:rsidRPr="00797359">
        <w:rPr>
          <w:sz w:val="20"/>
          <w:szCs w:val="20"/>
        </w:rPr>
        <w:t xml:space="preserve"> </w:t>
      </w:r>
      <w:r w:rsidRPr="00797359">
        <w:rPr>
          <w:sz w:val="20"/>
          <w:szCs w:val="20"/>
        </w:rPr>
        <w:t xml:space="preserve">Zev knew the distance </w:t>
      </w:r>
      <w:r w:rsidR="008D2620" w:rsidRPr="00797359">
        <w:rPr>
          <w:sz w:val="20"/>
          <w:szCs w:val="20"/>
        </w:rPr>
        <w:t>to</w:t>
      </w:r>
      <w:r w:rsidRPr="00797359">
        <w:rPr>
          <w:sz w:val="20"/>
          <w:szCs w:val="20"/>
        </w:rPr>
        <w:t xml:space="preserve"> </w:t>
      </w:r>
      <w:r w:rsidR="008D2620" w:rsidRPr="00797359">
        <w:rPr>
          <w:sz w:val="20"/>
          <w:szCs w:val="20"/>
        </w:rPr>
        <w:t>t</w:t>
      </w:r>
      <w:r w:rsidRPr="00797359">
        <w:rPr>
          <w:sz w:val="20"/>
          <w:szCs w:val="20"/>
        </w:rPr>
        <w:t>h</w:t>
      </w:r>
      <w:r w:rsidR="008D2620" w:rsidRPr="00797359">
        <w:rPr>
          <w:sz w:val="20"/>
          <w:szCs w:val="20"/>
        </w:rPr>
        <w:t>e</w:t>
      </w:r>
      <w:r w:rsidRPr="00797359">
        <w:rPr>
          <w:sz w:val="20"/>
          <w:szCs w:val="20"/>
        </w:rPr>
        <w:t xml:space="preserve"> rocky turbulence below</w:t>
      </w:r>
      <w:r w:rsidR="00450FFE">
        <w:rPr>
          <w:sz w:val="20"/>
          <w:szCs w:val="20"/>
        </w:rPr>
        <w:t>. It</w:t>
      </w:r>
      <w:r w:rsidRPr="00797359">
        <w:rPr>
          <w:sz w:val="20"/>
          <w:szCs w:val="20"/>
        </w:rPr>
        <w:t xml:space="preserve"> was roughly </w:t>
      </w:r>
      <w:r w:rsidR="00450FFE">
        <w:rPr>
          <w:sz w:val="20"/>
          <w:szCs w:val="20"/>
        </w:rPr>
        <w:t xml:space="preserve">a </w:t>
      </w:r>
      <w:proofErr w:type="gramStart"/>
      <w:r w:rsidRPr="00797359">
        <w:rPr>
          <w:sz w:val="20"/>
          <w:szCs w:val="20"/>
        </w:rPr>
        <w:t xml:space="preserve">thousand </w:t>
      </w:r>
      <w:r w:rsidR="00450FFE">
        <w:rPr>
          <w:sz w:val="20"/>
          <w:szCs w:val="20"/>
        </w:rPr>
        <w:t>foot</w:t>
      </w:r>
      <w:proofErr w:type="gramEnd"/>
      <w:r w:rsidR="00450FFE">
        <w:rPr>
          <w:sz w:val="20"/>
          <w:szCs w:val="20"/>
        </w:rPr>
        <w:t xml:space="preserve"> drop,</w:t>
      </w:r>
      <w:r w:rsidR="00E17F17" w:rsidRPr="00797359">
        <w:rPr>
          <w:sz w:val="20"/>
          <w:szCs w:val="20"/>
        </w:rPr>
        <w:t xml:space="preserve"> giving ample </w:t>
      </w:r>
      <w:r w:rsidRPr="00797359">
        <w:rPr>
          <w:sz w:val="20"/>
          <w:szCs w:val="20"/>
        </w:rPr>
        <w:t xml:space="preserve">time for this </w:t>
      </w:r>
      <w:r w:rsidR="00797359">
        <w:rPr>
          <w:sz w:val="20"/>
          <w:szCs w:val="20"/>
        </w:rPr>
        <w:t xml:space="preserve">unique </w:t>
      </w:r>
      <w:r w:rsidR="00BF3CE8">
        <w:rPr>
          <w:sz w:val="20"/>
          <w:szCs w:val="20"/>
        </w:rPr>
        <w:t>technique</w:t>
      </w:r>
      <w:r w:rsidR="00797359">
        <w:rPr>
          <w:sz w:val="20"/>
          <w:szCs w:val="20"/>
        </w:rPr>
        <w:t>.</w:t>
      </w:r>
    </w:p>
    <w:p w14:paraId="33EFCDC3" w14:textId="161188B7" w:rsidR="00797359" w:rsidRDefault="00797359" w:rsidP="004415DB">
      <w:pPr>
        <w:rPr>
          <w:sz w:val="20"/>
          <w:szCs w:val="20"/>
        </w:rPr>
      </w:pPr>
    </w:p>
    <w:p w14:paraId="39B68230" w14:textId="081079DD" w:rsidR="00797359" w:rsidRPr="00797359" w:rsidRDefault="00797359" w:rsidP="004415DB">
      <w:pPr>
        <w:rPr>
          <w:b/>
          <w:bCs/>
          <w:sz w:val="20"/>
          <w:szCs w:val="20"/>
        </w:rPr>
      </w:pPr>
      <w:r w:rsidRPr="00797359">
        <w:rPr>
          <w:b/>
          <w:bCs/>
          <w:sz w:val="20"/>
          <w:szCs w:val="20"/>
        </w:rPr>
        <w:t>Chapter 2: Kit</w:t>
      </w:r>
    </w:p>
    <w:p w14:paraId="38649ACE" w14:textId="77777777" w:rsidR="00450FFE" w:rsidRDefault="00922254" w:rsidP="004415DB">
      <w:pPr>
        <w:rPr>
          <w:sz w:val="20"/>
          <w:szCs w:val="20"/>
        </w:rPr>
      </w:pPr>
      <w:r w:rsidRPr="00797359">
        <w:rPr>
          <w:sz w:val="20"/>
          <w:szCs w:val="20"/>
        </w:rPr>
        <w:t xml:space="preserve">In a practiced and fluid movement, </w:t>
      </w:r>
      <w:r w:rsidR="00450FFE">
        <w:rPr>
          <w:sz w:val="20"/>
          <w:szCs w:val="20"/>
        </w:rPr>
        <w:t xml:space="preserve">he </w:t>
      </w:r>
      <w:r w:rsidRPr="00797359">
        <w:rPr>
          <w:sz w:val="20"/>
          <w:szCs w:val="20"/>
        </w:rPr>
        <w:t>s</w:t>
      </w:r>
      <w:r w:rsidR="00C30FF1" w:rsidRPr="00797359">
        <w:rPr>
          <w:sz w:val="20"/>
          <w:szCs w:val="20"/>
        </w:rPr>
        <w:t>tep</w:t>
      </w:r>
      <w:r w:rsidRPr="00797359">
        <w:rPr>
          <w:sz w:val="20"/>
          <w:szCs w:val="20"/>
        </w:rPr>
        <w:t>ped off</w:t>
      </w:r>
      <w:r w:rsidR="00450FFE">
        <w:rPr>
          <w:sz w:val="20"/>
          <w:szCs w:val="20"/>
        </w:rPr>
        <w:t xml:space="preserve"> the edge</w:t>
      </w:r>
      <w:r w:rsidRPr="00797359">
        <w:rPr>
          <w:sz w:val="20"/>
          <w:szCs w:val="20"/>
        </w:rPr>
        <w:t xml:space="preserve">. </w:t>
      </w:r>
    </w:p>
    <w:p w14:paraId="1406C965" w14:textId="77777777" w:rsidR="00450FFE" w:rsidRDefault="00450FFE" w:rsidP="004415DB">
      <w:pPr>
        <w:rPr>
          <w:sz w:val="20"/>
          <w:szCs w:val="20"/>
        </w:rPr>
      </w:pPr>
    </w:p>
    <w:p w14:paraId="00E72C85" w14:textId="0BFBB3BF" w:rsidR="00450FFE" w:rsidRDefault="00922254" w:rsidP="004415DB">
      <w:pPr>
        <w:rPr>
          <w:sz w:val="20"/>
          <w:szCs w:val="20"/>
        </w:rPr>
      </w:pPr>
      <w:r w:rsidRPr="00797359">
        <w:rPr>
          <w:sz w:val="20"/>
          <w:szCs w:val="20"/>
        </w:rPr>
        <w:t>Zev fe</w:t>
      </w:r>
      <w:r w:rsidR="00C30FF1" w:rsidRPr="00797359">
        <w:rPr>
          <w:sz w:val="20"/>
          <w:szCs w:val="20"/>
        </w:rPr>
        <w:t xml:space="preserve">ll like a stone. </w:t>
      </w:r>
      <w:r w:rsidR="00450FFE">
        <w:rPr>
          <w:sz w:val="20"/>
          <w:szCs w:val="20"/>
        </w:rPr>
        <w:t>The wind whistled in his ears and his cloak violently resisted the invisible friction.</w:t>
      </w:r>
    </w:p>
    <w:p w14:paraId="04E32FA9" w14:textId="77777777" w:rsidR="00450FFE" w:rsidRDefault="00450FFE" w:rsidP="004415DB">
      <w:pPr>
        <w:rPr>
          <w:sz w:val="20"/>
          <w:szCs w:val="20"/>
        </w:rPr>
      </w:pPr>
    </w:p>
    <w:p w14:paraId="0B1DE8CB" w14:textId="0486FDC2" w:rsidR="00450FFE" w:rsidRDefault="00C30FF1" w:rsidP="004415DB">
      <w:pPr>
        <w:rPr>
          <w:sz w:val="20"/>
          <w:szCs w:val="20"/>
        </w:rPr>
      </w:pPr>
      <w:r w:rsidRPr="00797359">
        <w:rPr>
          <w:sz w:val="20"/>
          <w:szCs w:val="20"/>
        </w:rPr>
        <w:lastRenderedPageBreak/>
        <w:t>Quickly</w:t>
      </w:r>
      <w:r w:rsidR="00922254" w:rsidRPr="00797359">
        <w:rPr>
          <w:sz w:val="20"/>
          <w:szCs w:val="20"/>
        </w:rPr>
        <w:t>,</w:t>
      </w:r>
      <w:r w:rsidRPr="00797359">
        <w:rPr>
          <w:sz w:val="20"/>
          <w:szCs w:val="20"/>
        </w:rPr>
        <w:t xml:space="preserve"> Zev </w:t>
      </w:r>
      <w:r w:rsidR="00450FFE">
        <w:rPr>
          <w:sz w:val="20"/>
          <w:szCs w:val="20"/>
        </w:rPr>
        <w:t xml:space="preserve">repositioned his body midair. He </w:t>
      </w:r>
      <w:r w:rsidRPr="00797359">
        <w:rPr>
          <w:sz w:val="20"/>
          <w:szCs w:val="20"/>
        </w:rPr>
        <w:t xml:space="preserve">crouched into a </w:t>
      </w:r>
      <w:r w:rsidR="008D2620" w:rsidRPr="00797359">
        <w:rPr>
          <w:sz w:val="20"/>
          <w:szCs w:val="20"/>
        </w:rPr>
        <w:t>runner’s</w:t>
      </w:r>
      <w:r w:rsidRPr="00797359">
        <w:rPr>
          <w:sz w:val="20"/>
          <w:szCs w:val="20"/>
        </w:rPr>
        <w:t xml:space="preserve"> stanc</w:t>
      </w:r>
      <w:r w:rsidR="00450FFE">
        <w:rPr>
          <w:sz w:val="20"/>
          <w:szCs w:val="20"/>
        </w:rPr>
        <w:t>e and posed into the “ready, set, go” foot racing position</w:t>
      </w:r>
      <w:r w:rsidRPr="00797359">
        <w:rPr>
          <w:sz w:val="20"/>
          <w:szCs w:val="20"/>
        </w:rPr>
        <w:t xml:space="preserve">. </w:t>
      </w:r>
    </w:p>
    <w:p w14:paraId="705A8114" w14:textId="77777777" w:rsidR="00450FFE" w:rsidRDefault="00450FFE" w:rsidP="004415DB">
      <w:pPr>
        <w:rPr>
          <w:sz w:val="20"/>
          <w:szCs w:val="20"/>
        </w:rPr>
      </w:pPr>
    </w:p>
    <w:p w14:paraId="6B1CA824" w14:textId="77777777" w:rsidR="00450FFE" w:rsidRDefault="00C30FF1" w:rsidP="004415DB">
      <w:pPr>
        <w:rPr>
          <w:sz w:val="20"/>
          <w:szCs w:val="20"/>
        </w:rPr>
      </w:pPr>
      <w:r w:rsidRPr="00797359">
        <w:rPr>
          <w:sz w:val="20"/>
          <w:szCs w:val="20"/>
        </w:rPr>
        <w:t xml:space="preserve">The hard wind </w:t>
      </w:r>
      <w:r w:rsidR="00DA34D6" w:rsidRPr="00797359">
        <w:rPr>
          <w:sz w:val="20"/>
          <w:szCs w:val="20"/>
        </w:rPr>
        <w:t>slammed into Zev</w:t>
      </w:r>
      <w:r w:rsidR="00450FFE">
        <w:rPr>
          <w:sz w:val="20"/>
          <w:szCs w:val="20"/>
        </w:rPr>
        <w:t>,</w:t>
      </w:r>
      <w:r w:rsidR="00DA34D6" w:rsidRPr="00797359">
        <w:rPr>
          <w:sz w:val="20"/>
          <w:szCs w:val="20"/>
        </w:rPr>
        <w:t xml:space="preserve"> </w:t>
      </w:r>
      <w:r w:rsidR="00922254" w:rsidRPr="00797359">
        <w:rPr>
          <w:sz w:val="20"/>
          <w:szCs w:val="20"/>
        </w:rPr>
        <w:t xml:space="preserve">the salty air </w:t>
      </w:r>
      <w:r w:rsidR="00DA34D6" w:rsidRPr="00797359">
        <w:rPr>
          <w:sz w:val="20"/>
          <w:szCs w:val="20"/>
        </w:rPr>
        <w:t xml:space="preserve">knocking him back closer to the </w:t>
      </w:r>
      <w:r w:rsidR="00E17F17" w:rsidRPr="00797359">
        <w:rPr>
          <w:sz w:val="20"/>
          <w:szCs w:val="20"/>
        </w:rPr>
        <w:t>cliff face</w:t>
      </w:r>
      <w:r w:rsidR="00450FFE">
        <w:rPr>
          <w:sz w:val="20"/>
          <w:szCs w:val="20"/>
        </w:rPr>
        <w:t>.</w:t>
      </w:r>
    </w:p>
    <w:p w14:paraId="1FE1CAF4" w14:textId="77777777" w:rsidR="00450FFE" w:rsidRDefault="00450FFE" w:rsidP="004415DB">
      <w:pPr>
        <w:rPr>
          <w:sz w:val="20"/>
          <w:szCs w:val="20"/>
        </w:rPr>
      </w:pPr>
    </w:p>
    <w:p w14:paraId="1AB47D29" w14:textId="3573661D" w:rsidR="00450FFE" w:rsidRDefault="00450FFE" w:rsidP="004415DB">
      <w:pPr>
        <w:rPr>
          <w:sz w:val="20"/>
          <w:szCs w:val="20"/>
        </w:rPr>
      </w:pPr>
      <w:r>
        <w:rPr>
          <w:sz w:val="20"/>
          <w:szCs w:val="20"/>
        </w:rPr>
        <w:t xml:space="preserve">Falling… falling… falling… four seconds of ever harrowing time flew by… </w:t>
      </w:r>
      <w:proofErr w:type="gramStart"/>
      <w:r>
        <w:rPr>
          <w:sz w:val="20"/>
          <w:szCs w:val="20"/>
        </w:rPr>
        <w:t>3</w:t>
      </w:r>
      <w:proofErr w:type="gramEnd"/>
      <w:r>
        <w:rPr>
          <w:sz w:val="20"/>
          <w:szCs w:val="20"/>
        </w:rPr>
        <w:t xml:space="preserve">…2…1… </w:t>
      </w:r>
      <w:proofErr w:type="spellStart"/>
      <w:r>
        <w:rPr>
          <w:sz w:val="20"/>
          <w:szCs w:val="20"/>
        </w:rPr>
        <w:t>Termial</w:t>
      </w:r>
      <w:proofErr w:type="spellEnd"/>
      <w:r>
        <w:rPr>
          <w:sz w:val="20"/>
          <w:szCs w:val="20"/>
        </w:rPr>
        <w:t xml:space="preserve"> velocity </w:t>
      </w:r>
      <w:r w:rsidR="00D85FD5">
        <w:rPr>
          <w:sz w:val="20"/>
          <w:szCs w:val="20"/>
        </w:rPr>
        <w:t>achieved</w:t>
      </w:r>
      <w:r>
        <w:rPr>
          <w:sz w:val="20"/>
          <w:szCs w:val="20"/>
        </w:rPr>
        <w:t>.</w:t>
      </w:r>
    </w:p>
    <w:p w14:paraId="093EAED3" w14:textId="77777777" w:rsidR="00450FFE" w:rsidRDefault="00450FFE" w:rsidP="004415DB">
      <w:pPr>
        <w:rPr>
          <w:sz w:val="20"/>
          <w:szCs w:val="20"/>
        </w:rPr>
      </w:pPr>
    </w:p>
    <w:p w14:paraId="2C74B30B" w14:textId="49C1AA88" w:rsidR="00C30FF1" w:rsidRDefault="00450FFE" w:rsidP="004415DB">
      <w:pPr>
        <w:rPr>
          <w:sz w:val="20"/>
          <w:szCs w:val="20"/>
        </w:rPr>
      </w:pPr>
      <w:r>
        <w:rPr>
          <w:sz w:val="20"/>
          <w:szCs w:val="20"/>
        </w:rPr>
        <w:t>A</w:t>
      </w:r>
      <w:r w:rsidR="00DA34D6" w:rsidRPr="00797359">
        <w:rPr>
          <w:sz w:val="20"/>
          <w:szCs w:val="20"/>
        </w:rPr>
        <w:t>nd then it was time.</w:t>
      </w:r>
    </w:p>
    <w:p w14:paraId="6DDA1F5F" w14:textId="0DB44272" w:rsidR="00D85FD5" w:rsidRDefault="00D85FD5" w:rsidP="004415DB">
      <w:pPr>
        <w:rPr>
          <w:sz w:val="20"/>
          <w:szCs w:val="20"/>
        </w:rPr>
      </w:pPr>
    </w:p>
    <w:p w14:paraId="5765D83E" w14:textId="3C9482A9" w:rsidR="00D85FD5" w:rsidRDefault="00D85FD5" w:rsidP="004415DB">
      <w:pPr>
        <w:rPr>
          <w:sz w:val="20"/>
          <w:szCs w:val="20"/>
        </w:rPr>
      </w:pPr>
      <w:r>
        <w:rPr>
          <w:sz w:val="20"/>
          <w:szCs w:val="20"/>
        </w:rPr>
        <w:t xml:space="preserve">He loved this part. This move was part of his daily training and over time had become a personalized and unique form. </w:t>
      </w:r>
    </w:p>
    <w:p w14:paraId="28656FC7" w14:textId="1596060B" w:rsidR="00D85FD5" w:rsidRDefault="00D85FD5" w:rsidP="004415DB">
      <w:pPr>
        <w:rPr>
          <w:sz w:val="20"/>
          <w:szCs w:val="20"/>
        </w:rPr>
      </w:pPr>
    </w:p>
    <w:p w14:paraId="37729423" w14:textId="05450038" w:rsidR="006741CD" w:rsidRDefault="006741CD" w:rsidP="004415DB">
      <w:pPr>
        <w:rPr>
          <w:sz w:val="20"/>
          <w:szCs w:val="20"/>
        </w:rPr>
      </w:pPr>
      <w:r>
        <w:rPr>
          <w:sz w:val="20"/>
          <w:szCs w:val="20"/>
        </w:rPr>
        <w:t>Meer seconds had passed and he was just over halfway down.</w:t>
      </w:r>
    </w:p>
    <w:p w14:paraId="50EE0C91" w14:textId="77777777" w:rsidR="006741CD" w:rsidRDefault="006741CD" w:rsidP="004415DB">
      <w:pPr>
        <w:rPr>
          <w:sz w:val="20"/>
          <w:szCs w:val="20"/>
        </w:rPr>
      </w:pPr>
    </w:p>
    <w:p w14:paraId="4C321A61" w14:textId="2C642F71" w:rsidR="00D85FD5" w:rsidRDefault="00D85FD5" w:rsidP="004415DB">
      <w:pPr>
        <w:rPr>
          <w:sz w:val="20"/>
          <w:szCs w:val="20"/>
        </w:rPr>
      </w:pPr>
      <w:r>
        <w:rPr>
          <w:sz w:val="20"/>
          <w:szCs w:val="20"/>
        </w:rPr>
        <w:t xml:space="preserve">With his left hand, palm pointed down and under his feet, he </w:t>
      </w:r>
      <w:r w:rsidR="006741CD">
        <w:rPr>
          <w:sz w:val="20"/>
          <w:szCs w:val="20"/>
        </w:rPr>
        <w:t xml:space="preserve">prepared to </w:t>
      </w:r>
      <w:r>
        <w:rPr>
          <w:sz w:val="20"/>
          <w:szCs w:val="20"/>
        </w:rPr>
        <w:t>cast Shadow Path.</w:t>
      </w:r>
    </w:p>
    <w:p w14:paraId="3F9499DD" w14:textId="0B6FD5EC" w:rsidR="00D85FD5" w:rsidRDefault="00D85FD5" w:rsidP="004415DB">
      <w:pPr>
        <w:rPr>
          <w:sz w:val="20"/>
          <w:szCs w:val="20"/>
        </w:rPr>
      </w:pPr>
    </w:p>
    <w:p w14:paraId="5C6E6E63" w14:textId="17B2EF5A" w:rsidR="006741CD" w:rsidRDefault="006741CD" w:rsidP="004415DB">
      <w:pPr>
        <w:rPr>
          <w:sz w:val="20"/>
          <w:szCs w:val="20"/>
        </w:rPr>
      </w:pPr>
      <w:r>
        <w:rPr>
          <w:sz w:val="20"/>
          <w:szCs w:val="20"/>
        </w:rPr>
        <w:t xml:space="preserve">Shouting the vocal </w:t>
      </w:r>
      <w:proofErr w:type="gramStart"/>
      <w:r>
        <w:rPr>
          <w:sz w:val="20"/>
          <w:szCs w:val="20"/>
        </w:rPr>
        <w:t>component</w:t>
      </w:r>
      <w:proofErr w:type="gramEnd"/>
      <w:r>
        <w:rPr>
          <w:sz w:val="20"/>
          <w:szCs w:val="20"/>
        </w:rPr>
        <w:t xml:space="preserve"> of the spell while contorting his left hand, he pushed. </w:t>
      </w:r>
    </w:p>
    <w:p w14:paraId="469513BB" w14:textId="5C91FDFD" w:rsidR="006741CD" w:rsidRDefault="006741CD" w:rsidP="004415DB">
      <w:pPr>
        <w:rPr>
          <w:sz w:val="20"/>
          <w:szCs w:val="20"/>
        </w:rPr>
      </w:pPr>
    </w:p>
    <w:p w14:paraId="67C9CDB7" w14:textId="5D495EA5" w:rsidR="006741CD" w:rsidRDefault="006741CD" w:rsidP="004415DB">
      <w:pPr>
        <w:rPr>
          <w:sz w:val="20"/>
          <w:szCs w:val="20"/>
        </w:rPr>
      </w:pPr>
      <w:r>
        <w:rPr>
          <w:sz w:val="20"/>
          <w:szCs w:val="20"/>
        </w:rPr>
        <w:t xml:space="preserve">Mana </w:t>
      </w:r>
      <w:proofErr w:type="gramStart"/>
      <w:r>
        <w:rPr>
          <w:sz w:val="20"/>
          <w:szCs w:val="20"/>
        </w:rPr>
        <w:t>build</w:t>
      </w:r>
      <w:proofErr w:type="gramEnd"/>
      <w:r>
        <w:rPr>
          <w:sz w:val="20"/>
          <w:szCs w:val="20"/>
        </w:rPr>
        <w:t xml:space="preserve"> in his hand and with a bellow, “UMBRA ITER” he released the spell like he’d done a thousand times before.</w:t>
      </w:r>
    </w:p>
    <w:p w14:paraId="62C0B848" w14:textId="77777777" w:rsidR="006741CD" w:rsidRDefault="006741CD" w:rsidP="004415DB">
      <w:pPr>
        <w:rPr>
          <w:sz w:val="20"/>
          <w:szCs w:val="20"/>
        </w:rPr>
      </w:pPr>
    </w:p>
    <w:p w14:paraId="78046336" w14:textId="74D7ACC2" w:rsidR="00BF3CE8" w:rsidRDefault="006741CD" w:rsidP="004415DB">
      <w:pPr>
        <w:rPr>
          <w:i/>
          <w:iCs/>
          <w:sz w:val="20"/>
          <w:szCs w:val="20"/>
        </w:rPr>
      </w:pPr>
      <w:proofErr w:type="spellStart"/>
      <w:proofErr w:type="gramStart"/>
      <w:r>
        <w:rPr>
          <w:i/>
          <w:iCs/>
          <w:sz w:val="20"/>
          <w:szCs w:val="20"/>
        </w:rPr>
        <w:t>Sputt</w:t>
      </w:r>
      <w:proofErr w:type="spellEnd"/>
      <w:r>
        <w:rPr>
          <w:i/>
          <w:iCs/>
          <w:sz w:val="20"/>
          <w:szCs w:val="20"/>
        </w:rPr>
        <w:t>..</w:t>
      </w:r>
      <w:proofErr w:type="gramEnd"/>
      <w:r w:rsidR="00BF3CE8">
        <w:rPr>
          <w:i/>
          <w:iCs/>
          <w:sz w:val="20"/>
          <w:szCs w:val="20"/>
        </w:rPr>
        <w:t>Fizzle…</w:t>
      </w:r>
      <w:proofErr w:type="spellStart"/>
      <w:r>
        <w:rPr>
          <w:i/>
          <w:iCs/>
          <w:sz w:val="20"/>
          <w:szCs w:val="20"/>
        </w:rPr>
        <w:t>Psss</w:t>
      </w:r>
      <w:proofErr w:type="spellEnd"/>
      <w:r>
        <w:rPr>
          <w:i/>
          <w:iCs/>
          <w:sz w:val="20"/>
          <w:szCs w:val="20"/>
        </w:rPr>
        <w:t>..</w:t>
      </w:r>
    </w:p>
    <w:p w14:paraId="0A0DA493" w14:textId="388D0A7E" w:rsidR="00BF3CE8" w:rsidRDefault="00BF3CE8" w:rsidP="004415DB">
      <w:pPr>
        <w:rPr>
          <w:i/>
          <w:iCs/>
          <w:sz w:val="20"/>
          <w:szCs w:val="20"/>
        </w:rPr>
      </w:pPr>
    </w:p>
    <w:p w14:paraId="15D84424" w14:textId="55111943" w:rsidR="00BF3CE8" w:rsidRDefault="00BF3CE8" w:rsidP="004415DB">
      <w:pPr>
        <w:rPr>
          <w:i/>
          <w:iCs/>
          <w:sz w:val="20"/>
          <w:szCs w:val="20"/>
        </w:rPr>
      </w:pPr>
      <w:r>
        <w:rPr>
          <w:i/>
          <w:iCs/>
          <w:sz w:val="20"/>
          <w:szCs w:val="20"/>
        </w:rPr>
        <w:t>His spell failed… how!!??</w:t>
      </w:r>
      <w:r w:rsidR="006741CD">
        <w:rPr>
          <w:i/>
          <w:iCs/>
          <w:sz w:val="20"/>
          <w:szCs w:val="20"/>
        </w:rPr>
        <w:t xml:space="preserve"> </w:t>
      </w:r>
      <w:proofErr w:type="gramStart"/>
      <w:r w:rsidR="006741CD">
        <w:rPr>
          <w:i/>
          <w:iCs/>
          <w:sz w:val="20"/>
          <w:szCs w:val="20"/>
        </w:rPr>
        <w:t>There’s</w:t>
      </w:r>
      <w:proofErr w:type="gramEnd"/>
      <w:r w:rsidR="006741CD">
        <w:rPr>
          <w:i/>
          <w:iCs/>
          <w:sz w:val="20"/>
          <w:szCs w:val="20"/>
        </w:rPr>
        <w:t xml:space="preserve"> no way! He perfected this spell! He way going to die a horrible and meaningless death.</w:t>
      </w:r>
    </w:p>
    <w:p w14:paraId="4E10FB7C" w14:textId="018975D4" w:rsidR="00BF3CE8" w:rsidRDefault="00BF3CE8" w:rsidP="004415DB">
      <w:pPr>
        <w:rPr>
          <w:i/>
          <w:iCs/>
          <w:sz w:val="20"/>
          <w:szCs w:val="20"/>
        </w:rPr>
      </w:pPr>
    </w:p>
    <w:p w14:paraId="1179F560" w14:textId="08907C76" w:rsidR="006741CD" w:rsidRDefault="006741CD" w:rsidP="004415DB">
      <w:pPr>
        <w:rPr>
          <w:i/>
          <w:iCs/>
          <w:sz w:val="20"/>
          <w:szCs w:val="20"/>
        </w:rPr>
      </w:pPr>
      <w:r>
        <w:rPr>
          <w:i/>
          <w:iCs/>
          <w:sz w:val="20"/>
          <w:szCs w:val="20"/>
        </w:rPr>
        <w:t>Scrambling, he pulled up his status and activity logs. Scanning over the last few entries</w:t>
      </w:r>
      <w:r w:rsidR="00AD745A">
        <w:rPr>
          <w:i/>
          <w:iCs/>
          <w:sz w:val="20"/>
          <w:szCs w:val="20"/>
        </w:rPr>
        <w:t>, he cried “FUCK!!”</w:t>
      </w:r>
    </w:p>
    <w:p w14:paraId="2A038293" w14:textId="6BADBA31" w:rsidR="00AD745A" w:rsidRDefault="00AD745A" w:rsidP="004415DB">
      <w:pPr>
        <w:rPr>
          <w:i/>
          <w:iCs/>
          <w:sz w:val="20"/>
          <w:szCs w:val="20"/>
        </w:rPr>
      </w:pPr>
    </w:p>
    <w:p w14:paraId="02CCEB5B" w14:textId="54F1D5D8" w:rsidR="00AD745A" w:rsidRDefault="00AD745A" w:rsidP="004415DB">
      <w:pPr>
        <w:rPr>
          <w:i/>
          <w:iCs/>
          <w:sz w:val="20"/>
          <w:szCs w:val="20"/>
        </w:rPr>
      </w:pPr>
      <w:r>
        <w:rPr>
          <w:i/>
          <w:iCs/>
          <w:sz w:val="20"/>
          <w:szCs w:val="20"/>
        </w:rPr>
        <w:lastRenderedPageBreak/>
        <w:t>Activity Log:</w:t>
      </w:r>
    </w:p>
    <w:p w14:paraId="5CA59782" w14:textId="54CB57A4" w:rsidR="00AD745A" w:rsidRDefault="00AD745A" w:rsidP="004415DB">
      <w:pPr>
        <w:rPr>
          <w:i/>
          <w:iCs/>
          <w:sz w:val="20"/>
          <w:szCs w:val="20"/>
        </w:rPr>
      </w:pPr>
      <w:r>
        <w:rPr>
          <w:i/>
          <w:iCs/>
          <w:sz w:val="20"/>
          <w:szCs w:val="20"/>
        </w:rPr>
        <w:tab/>
      </w:r>
      <w:proofErr w:type="spellStart"/>
      <w:r>
        <w:rPr>
          <w:i/>
          <w:iCs/>
          <w:sz w:val="20"/>
          <w:szCs w:val="20"/>
        </w:rPr>
        <w:t>Vosa</w:t>
      </w:r>
      <w:proofErr w:type="spellEnd"/>
      <w:r>
        <w:rPr>
          <w:i/>
          <w:iCs/>
          <w:sz w:val="20"/>
          <w:szCs w:val="20"/>
        </w:rPr>
        <w:t xml:space="preserve"> the Sage of the Sea Kist Village has </w:t>
      </w:r>
      <w:proofErr w:type="spellStart"/>
      <w:r>
        <w:rPr>
          <w:i/>
          <w:iCs/>
          <w:sz w:val="20"/>
          <w:szCs w:val="20"/>
        </w:rPr>
        <w:t>temporarilty</w:t>
      </w:r>
      <w:proofErr w:type="spellEnd"/>
      <w:r>
        <w:rPr>
          <w:i/>
          <w:iCs/>
          <w:sz w:val="20"/>
          <w:szCs w:val="20"/>
        </w:rPr>
        <w:t xml:space="preserve"> </w:t>
      </w:r>
      <w:proofErr w:type="spellStart"/>
      <w:r>
        <w:rPr>
          <w:i/>
          <w:iCs/>
          <w:sz w:val="20"/>
          <w:szCs w:val="20"/>
        </w:rPr>
        <w:t>debuffed</w:t>
      </w:r>
      <w:proofErr w:type="spellEnd"/>
      <w:r>
        <w:rPr>
          <w:i/>
          <w:iCs/>
          <w:sz w:val="20"/>
          <w:szCs w:val="20"/>
        </w:rPr>
        <w:t xml:space="preserve"> you due to a critical failure.</w:t>
      </w:r>
    </w:p>
    <w:p w14:paraId="4DADDAF7" w14:textId="6D4E5FD5" w:rsidR="006741CD" w:rsidRDefault="006741CD" w:rsidP="004415DB">
      <w:pPr>
        <w:rPr>
          <w:i/>
          <w:iCs/>
          <w:sz w:val="20"/>
          <w:szCs w:val="20"/>
        </w:rPr>
      </w:pPr>
    </w:p>
    <w:p w14:paraId="72BF68E2" w14:textId="08163AC6" w:rsidR="00AD745A" w:rsidRDefault="00AD745A" w:rsidP="004415DB">
      <w:pPr>
        <w:rPr>
          <w:i/>
          <w:iCs/>
          <w:sz w:val="20"/>
          <w:szCs w:val="20"/>
        </w:rPr>
      </w:pPr>
      <w:r>
        <w:rPr>
          <w:i/>
          <w:iCs/>
          <w:sz w:val="20"/>
          <w:szCs w:val="20"/>
        </w:rPr>
        <w:t>Status:</w:t>
      </w:r>
    </w:p>
    <w:p w14:paraId="3AD99065" w14:textId="116CFB3C" w:rsidR="00BF3CE8" w:rsidRDefault="00BF3CE8" w:rsidP="004415DB">
      <w:pPr>
        <w:rPr>
          <w:i/>
          <w:iCs/>
          <w:sz w:val="20"/>
          <w:szCs w:val="20"/>
        </w:rPr>
      </w:pPr>
      <w:r>
        <w:rPr>
          <w:i/>
          <w:iCs/>
          <w:sz w:val="20"/>
          <w:szCs w:val="20"/>
        </w:rPr>
        <w:t>Temporary status adjustment due to failure of “He Who Hesitates</w:t>
      </w:r>
      <w:proofErr w:type="gramStart"/>
      <w:r>
        <w:rPr>
          <w:i/>
          <w:iCs/>
          <w:sz w:val="20"/>
          <w:szCs w:val="20"/>
        </w:rPr>
        <w:t>”.</w:t>
      </w:r>
      <w:proofErr w:type="gramEnd"/>
      <w:r>
        <w:rPr>
          <w:i/>
          <w:iCs/>
          <w:sz w:val="20"/>
          <w:szCs w:val="20"/>
        </w:rPr>
        <w:t xml:space="preserve"> </w:t>
      </w:r>
    </w:p>
    <w:p w14:paraId="1CEEDF14" w14:textId="3D3DE1F0" w:rsidR="00BF3CE8" w:rsidRDefault="00BF3CE8" w:rsidP="004415DB">
      <w:pPr>
        <w:rPr>
          <w:i/>
          <w:iCs/>
          <w:sz w:val="20"/>
          <w:szCs w:val="20"/>
        </w:rPr>
      </w:pPr>
      <w:r>
        <w:rPr>
          <w:i/>
          <w:iCs/>
          <w:sz w:val="20"/>
          <w:szCs w:val="20"/>
        </w:rPr>
        <w:t>Movement speed: -10%</w:t>
      </w:r>
    </w:p>
    <w:p w14:paraId="0A117BBF" w14:textId="55607238" w:rsidR="00BF3CE8" w:rsidRDefault="00BF3CE8" w:rsidP="004415DB">
      <w:pPr>
        <w:rPr>
          <w:i/>
          <w:iCs/>
          <w:sz w:val="20"/>
          <w:szCs w:val="20"/>
        </w:rPr>
      </w:pPr>
      <w:r>
        <w:rPr>
          <w:i/>
          <w:iCs/>
          <w:sz w:val="20"/>
          <w:szCs w:val="20"/>
        </w:rPr>
        <w:t>Cast time: +10%</w:t>
      </w:r>
    </w:p>
    <w:p w14:paraId="5FAAF78D" w14:textId="5224EA9B" w:rsidR="00BF3CE8" w:rsidRDefault="00BF3CE8" w:rsidP="004415DB">
      <w:pPr>
        <w:rPr>
          <w:i/>
          <w:iCs/>
          <w:sz w:val="20"/>
          <w:szCs w:val="20"/>
        </w:rPr>
      </w:pPr>
      <w:r>
        <w:rPr>
          <w:i/>
          <w:iCs/>
          <w:sz w:val="20"/>
          <w:szCs w:val="20"/>
        </w:rPr>
        <w:t>Training boost: +12%</w:t>
      </w:r>
    </w:p>
    <w:p w14:paraId="6D491DA3" w14:textId="050F0F80" w:rsidR="00BF3CE8" w:rsidRPr="00B71EE2" w:rsidRDefault="00AD745A" w:rsidP="004415DB">
      <w:pPr>
        <w:rPr>
          <w:i/>
          <w:iCs/>
          <w:sz w:val="20"/>
          <w:szCs w:val="20"/>
        </w:rPr>
      </w:pPr>
      <w:r>
        <w:rPr>
          <w:i/>
          <w:iCs/>
          <w:sz w:val="20"/>
          <w:szCs w:val="20"/>
        </w:rPr>
        <w:t>Attribute b</w:t>
      </w:r>
      <w:r w:rsidR="00BF3CE8">
        <w:rPr>
          <w:i/>
          <w:iCs/>
          <w:sz w:val="20"/>
          <w:szCs w:val="20"/>
        </w:rPr>
        <w:t>locks (24 hour): -2 AGI, -3 DEX, -2 STR, -1 INT, -1 WIS, -1 CHA</w:t>
      </w:r>
      <w:r>
        <w:rPr>
          <w:i/>
          <w:iCs/>
          <w:sz w:val="20"/>
          <w:szCs w:val="20"/>
        </w:rPr>
        <w:t>, -2 STA</w:t>
      </w:r>
      <w:r w:rsidR="00BF3CE8">
        <w:rPr>
          <w:i/>
          <w:iCs/>
          <w:sz w:val="20"/>
          <w:szCs w:val="20"/>
        </w:rPr>
        <w:t xml:space="preserve"> </w:t>
      </w:r>
    </w:p>
    <w:p w14:paraId="30846242" w14:textId="6C6E6F32" w:rsidR="00DA34D6" w:rsidRDefault="00DA34D6" w:rsidP="004415DB">
      <w:pPr>
        <w:rPr>
          <w:sz w:val="20"/>
          <w:szCs w:val="20"/>
        </w:rPr>
      </w:pPr>
    </w:p>
    <w:p w14:paraId="63ACD2CA" w14:textId="6085AA8A" w:rsidR="00784F28" w:rsidRDefault="00784F28" w:rsidP="004415DB">
      <w:pPr>
        <w:rPr>
          <w:sz w:val="20"/>
          <w:szCs w:val="20"/>
        </w:rPr>
      </w:pPr>
      <w:r>
        <w:rPr>
          <w:sz w:val="20"/>
          <w:szCs w:val="20"/>
        </w:rPr>
        <w:t>Every split second he fell closer to the rocks and waves below.</w:t>
      </w:r>
    </w:p>
    <w:p w14:paraId="02EC4E8C" w14:textId="224AD7D7" w:rsidR="00784F28" w:rsidRDefault="00784F28" w:rsidP="004415DB">
      <w:pPr>
        <w:rPr>
          <w:sz w:val="20"/>
          <w:szCs w:val="20"/>
        </w:rPr>
      </w:pPr>
    </w:p>
    <w:p w14:paraId="2C471232" w14:textId="1D92D34B" w:rsidR="00AD745A" w:rsidRDefault="00AD745A" w:rsidP="004415DB">
      <w:pPr>
        <w:rPr>
          <w:sz w:val="20"/>
          <w:szCs w:val="20"/>
        </w:rPr>
      </w:pPr>
      <w:proofErr w:type="gramStart"/>
      <w:r>
        <w:rPr>
          <w:sz w:val="20"/>
          <w:szCs w:val="20"/>
        </w:rPr>
        <w:t>500</w:t>
      </w:r>
      <w:proofErr w:type="gramEnd"/>
      <w:r>
        <w:rPr>
          <w:sz w:val="20"/>
          <w:szCs w:val="20"/>
        </w:rPr>
        <w:t xml:space="preserve"> meters…</w:t>
      </w:r>
    </w:p>
    <w:p w14:paraId="24C0B864" w14:textId="68195356" w:rsidR="00AD745A" w:rsidRDefault="00AD745A" w:rsidP="004415DB">
      <w:pPr>
        <w:rPr>
          <w:sz w:val="20"/>
          <w:szCs w:val="20"/>
        </w:rPr>
      </w:pPr>
    </w:p>
    <w:p w14:paraId="2E9EED4C" w14:textId="2CA45EB8" w:rsidR="00AD745A" w:rsidRDefault="00AD745A" w:rsidP="004415DB">
      <w:pPr>
        <w:rPr>
          <w:sz w:val="20"/>
          <w:szCs w:val="20"/>
        </w:rPr>
      </w:pPr>
      <w:r>
        <w:rPr>
          <w:sz w:val="20"/>
          <w:szCs w:val="20"/>
        </w:rPr>
        <w:t>Fizzle…</w:t>
      </w:r>
      <w:r w:rsidR="00F655E1">
        <w:rPr>
          <w:sz w:val="20"/>
          <w:szCs w:val="20"/>
        </w:rPr>
        <w:t xml:space="preserve"> </w:t>
      </w:r>
    </w:p>
    <w:p w14:paraId="1FAFCE30" w14:textId="5D2B81DF" w:rsidR="00F655E1" w:rsidRDefault="00F655E1" w:rsidP="004415DB">
      <w:pPr>
        <w:rPr>
          <w:sz w:val="20"/>
          <w:szCs w:val="20"/>
        </w:rPr>
      </w:pPr>
    </w:p>
    <w:p w14:paraId="6922200D" w14:textId="68C8F011" w:rsidR="00F655E1" w:rsidRDefault="00F655E1" w:rsidP="004415DB">
      <w:pPr>
        <w:rPr>
          <w:sz w:val="20"/>
          <w:szCs w:val="20"/>
        </w:rPr>
      </w:pPr>
      <w:r>
        <w:rPr>
          <w:sz w:val="20"/>
          <w:szCs w:val="20"/>
        </w:rPr>
        <w:t>“WTF!</w:t>
      </w:r>
      <w:proofErr w:type="gramStart"/>
      <w:r>
        <w:rPr>
          <w:sz w:val="20"/>
          <w:szCs w:val="20"/>
        </w:rPr>
        <w:t>”,</w:t>
      </w:r>
      <w:proofErr w:type="gramEnd"/>
      <w:r>
        <w:rPr>
          <w:sz w:val="20"/>
          <w:szCs w:val="20"/>
        </w:rPr>
        <w:t xml:space="preserve"> Zev cried. Spell failure was rare for Zev, especially for his own unique spells. Panic started to set in.</w:t>
      </w:r>
    </w:p>
    <w:p w14:paraId="0D0BD56E" w14:textId="666D6695" w:rsidR="00AD745A" w:rsidRDefault="00AD745A" w:rsidP="004415DB">
      <w:pPr>
        <w:rPr>
          <w:sz w:val="20"/>
          <w:szCs w:val="20"/>
        </w:rPr>
      </w:pPr>
    </w:p>
    <w:p w14:paraId="0E05426A" w14:textId="5820DA4F" w:rsidR="00AD745A" w:rsidRDefault="00AD745A" w:rsidP="004415DB">
      <w:pPr>
        <w:rPr>
          <w:sz w:val="20"/>
          <w:szCs w:val="20"/>
        </w:rPr>
      </w:pPr>
      <w:r>
        <w:rPr>
          <w:sz w:val="20"/>
          <w:szCs w:val="20"/>
        </w:rPr>
        <w:t xml:space="preserve">375 meters to </w:t>
      </w:r>
      <w:proofErr w:type="gramStart"/>
      <w:r>
        <w:rPr>
          <w:sz w:val="20"/>
          <w:szCs w:val="20"/>
        </w:rPr>
        <w:t>impact</w:t>
      </w:r>
      <w:proofErr w:type="gramEnd"/>
      <w:r>
        <w:rPr>
          <w:sz w:val="20"/>
          <w:szCs w:val="20"/>
        </w:rPr>
        <w:t>…</w:t>
      </w:r>
    </w:p>
    <w:p w14:paraId="7F63DF9D" w14:textId="00BE6E83" w:rsidR="00AD745A" w:rsidRDefault="00AD745A" w:rsidP="004415DB">
      <w:pPr>
        <w:rPr>
          <w:sz w:val="20"/>
          <w:szCs w:val="20"/>
        </w:rPr>
      </w:pPr>
    </w:p>
    <w:p w14:paraId="24A25303" w14:textId="32A58C9F" w:rsidR="00AD745A" w:rsidRDefault="00AD745A" w:rsidP="004415DB">
      <w:pPr>
        <w:rPr>
          <w:sz w:val="20"/>
          <w:szCs w:val="20"/>
        </w:rPr>
      </w:pPr>
      <w:proofErr w:type="spellStart"/>
      <w:r>
        <w:rPr>
          <w:sz w:val="20"/>
          <w:szCs w:val="20"/>
        </w:rPr>
        <w:t>Fi</w:t>
      </w:r>
      <w:r w:rsidR="00F655E1">
        <w:rPr>
          <w:sz w:val="20"/>
          <w:szCs w:val="20"/>
        </w:rPr>
        <w:t>lss</w:t>
      </w:r>
      <w:proofErr w:type="spellEnd"/>
      <w:r>
        <w:rPr>
          <w:sz w:val="20"/>
          <w:szCs w:val="20"/>
        </w:rPr>
        <w:t>…</w:t>
      </w:r>
    </w:p>
    <w:p w14:paraId="1A396AA1" w14:textId="3A60EFAA" w:rsidR="00AD745A" w:rsidRDefault="00AD745A" w:rsidP="004415DB">
      <w:pPr>
        <w:rPr>
          <w:sz w:val="20"/>
          <w:szCs w:val="20"/>
        </w:rPr>
      </w:pPr>
    </w:p>
    <w:p w14:paraId="33D72C11" w14:textId="36E19E8B" w:rsidR="00AD745A" w:rsidRDefault="00AD745A" w:rsidP="004415DB">
      <w:pPr>
        <w:rPr>
          <w:sz w:val="20"/>
          <w:szCs w:val="20"/>
        </w:rPr>
      </w:pPr>
      <w:r>
        <w:rPr>
          <w:sz w:val="20"/>
          <w:szCs w:val="20"/>
        </w:rPr>
        <w:t xml:space="preserve">280 meters to </w:t>
      </w:r>
      <w:proofErr w:type="gramStart"/>
      <w:r>
        <w:rPr>
          <w:sz w:val="20"/>
          <w:szCs w:val="20"/>
        </w:rPr>
        <w:t>impact</w:t>
      </w:r>
      <w:proofErr w:type="gramEnd"/>
      <w:r>
        <w:rPr>
          <w:sz w:val="20"/>
          <w:szCs w:val="20"/>
        </w:rPr>
        <w:t xml:space="preserve">… </w:t>
      </w:r>
    </w:p>
    <w:p w14:paraId="088C1098" w14:textId="5F8CBFBE" w:rsidR="00AD745A" w:rsidRDefault="00AD745A" w:rsidP="004415DB">
      <w:pPr>
        <w:rPr>
          <w:sz w:val="20"/>
          <w:szCs w:val="20"/>
        </w:rPr>
      </w:pPr>
    </w:p>
    <w:p w14:paraId="35A4D6D5" w14:textId="7D006E6A" w:rsidR="00AD745A" w:rsidRDefault="00F655E1" w:rsidP="004415DB">
      <w:pPr>
        <w:rPr>
          <w:sz w:val="20"/>
          <w:szCs w:val="20"/>
        </w:rPr>
      </w:pPr>
      <w:r>
        <w:rPr>
          <w:sz w:val="20"/>
          <w:szCs w:val="20"/>
        </w:rPr>
        <w:t>Gritting his teeth, d</w:t>
      </w:r>
      <w:r w:rsidR="00AD745A">
        <w:rPr>
          <w:sz w:val="20"/>
          <w:szCs w:val="20"/>
        </w:rPr>
        <w:t xml:space="preserve">esperation clawed at his </w:t>
      </w:r>
      <w:r w:rsidR="002D790A">
        <w:rPr>
          <w:sz w:val="20"/>
          <w:szCs w:val="20"/>
        </w:rPr>
        <w:t>mental</w:t>
      </w:r>
      <w:r w:rsidR="00AD745A">
        <w:rPr>
          <w:sz w:val="20"/>
          <w:szCs w:val="20"/>
        </w:rPr>
        <w:t xml:space="preserve"> state </w:t>
      </w:r>
      <w:r w:rsidR="002D790A">
        <w:rPr>
          <w:sz w:val="20"/>
          <w:szCs w:val="20"/>
        </w:rPr>
        <w:t>threatening</w:t>
      </w:r>
      <w:r w:rsidR="00AD745A">
        <w:rPr>
          <w:sz w:val="20"/>
          <w:szCs w:val="20"/>
        </w:rPr>
        <w:t xml:space="preserve"> his </w:t>
      </w:r>
      <w:r w:rsidR="002D790A">
        <w:rPr>
          <w:sz w:val="20"/>
          <w:szCs w:val="20"/>
        </w:rPr>
        <w:t xml:space="preserve">already strained </w:t>
      </w:r>
      <w:r w:rsidR="00AD745A">
        <w:rPr>
          <w:sz w:val="20"/>
          <w:szCs w:val="20"/>
        </w:rPr>
        <w:t>concentration.</w:t>
      </w:r>
    </w:p>
    <w:p w14:paraId="361904C9" w14:textId="5ECA683D" w:rsidR="00AD745A" w:rsidRDefault="00AD745A" w:rsidP="004415DB">
      <w:pPr>
        <w:rPr>
          <w:sz w:val="20"/>
          <w:szCs w:val="20"/>
        </w:rPr>
      </w:pPr>
    </w:p>
    <w:p w14:paraId="160DDB5B" w14:textId="06D13FB2" w:rsidR="00AD745A" w:rsidRDefault="00AD745A" w:rsidP="004415DB">
      <w:pPr>
        <w:rPr>
          <w:sz w:val="20"/>
          <w:szCs w:val="20"/>
        </w:rPr>
      </w:pPr>
      <w:proofErr w:type="spellStart"/>
      <w:r>
        <w:rPr>
          <w:sz w:val="20"/>
          <w:szCs w:val="20"/>
        </w:rPr>
        <w:lastRenderedPageBreak/>
        <w:t>Fi</w:t>
      </w:r>
      <w:r w:rsidR="002D790A">
        <w:rPr>
          <w:sz w:val="20"/>
          <w:szCs w:val="20"/>
        </w:rPr>
        <w:t>tzz</w:t>
      </w:r>
      <w:proofErr w:type="spellEnd"/>
      <w:r>
        <w:rPr>
          <w:sz w:val="20"/>
          <w:szCs w:val="20"/>
        </w:rPr>
        <w:t>…</w:t>
      </w:r>
    </w:p>
    <w:p w14:paraId="4EBA7B4F" w14:textId="3890DC82" w:rsidR="002D790A" w:rsidRDefault="002D790A" w:rsidP="004415DB">
      <w:pPr>
        <w:rPr>
          <w:sz w:val="20"/>
          <w:szCs w:val="20"/>
        </w:rPr>
      </w:pPr>
    </w:p>
    <w:p w14:paraId="2868354E" w14:textId="47990F71" w:rsidR="002D790A" w:rsidRDefault="002D790A" w:rsidP="004415DB">
      <w:pPr>
        <w:rPr>
          <w:sz w:val="20"/>
          <w:szCs w:val="20"/>
        </w:rPr>
      </w:pPr>
      <w:r>
        <w:rPr>
          <w:sz w:val="20"/>
          <w:szCs w:val="20"/>
        </w:rPr>
        <w:t>“</w:t>
      </w:r>
      <w:proofErr w:type="spellStart"/>
      <w:r>
        <w:rPr>
          <w:sz w:val="20"/>
          <w:szCs w:val="20"/>
        </w:rPr>
        <w:t>Vosa</w:t>
      </w:r>
      <w:proofErr w:type="spellEnd"/>
      <w:r>
        <w:rPr>
          <w:sz w:val="20"/>
          <w:szCs w:val="20"/>
        </w:rPr>
        <w:t>!!!,” he screamed in frustration as he fell.</w:t>
      </w:r>
    </w:p>
    <w:p w14:paraId="6F415C5E" w14:textId="77777777" w:rsidR="002D790A" w:rsidRDefault="002D790A" w:rsidP="004415DB">
      <w:pPr>
        <w:rPr>
          <w:sz w:val="20"/>
          <w:szCs w:val="20"/>
        </w:rPr>
      </w:pPr>
    </w:p>
    <w:p w14:paraId="7C2E7D8D" w14:textId="5ADA8C30" w:rsidR="00AD745A" w:rsidRDefault="00AD745A" w:rsidP="004415DB">
      <w:pPr>
        <w:rPr>
          <w:sz w:val="20"/>
          <w:szCs w:val="20"/>
        </w:rPr>
      </w:pPr>
      <w:proofErr w:type="spellStart"/>
      <w:r>
        <w:rPr>
          <w:sz w:val="20"/>
          <w:szCs w:val="20"/>
        </w:rPr>
        <w:t>Fi</w:t>
      </w:r>
      <w:r w:rsidR="002D790A">
        <w:rPr>
          <w:sz w:val="20"/>
          <w:szCs w:val="20"/>
        </w:rPr>
        <w:t>ptz</w:t>
      </w:r>
      <w:r>
        <w:rPr>
          <w:sz w:val="20"/>
          <w:szCs w:val="20"/>
        </w:rPr>
        <w:t>e</w:t>
      </w:r>
      <w:proofErr w:type="spellEnd"/>
      <w:r>
        <w:rPr>
          <w:sz w:val="20"/>
          <w:szCs w:val="20"/>
        </w:rPr>
        <w:t>…</w:t>
      </w:r>
    </w:p>
    <w:p w14:paraId="4FD907C6" w14:textId="77777777" w:rsidR="00AD745A" w:rsidRDefault="00AD745A" w:rsidP="004415DB">
      <w:pPr>
        <w:rPr>
          <w:sz w:val="20"/>
          <w:szCs w:val="20"/>
        </w:rPr>
      </w:pPr>
    </w:p>
    <w:p w14:paraId="07159240" w14:textId="45EFBE16" w:rsidR="00AD745A" w:rsidRPr="00797359" w:rsidRDefault="00AD745A" w:rsidP="00AD745A">
      <w:pPr>
        <w:rPr>
          <w:sz w:val="20"/>
          <w:szCs w:val="20"/>
        </w:rPr>
      </w:pPr>
      <w:r>
        <w:rPr>
          <w:sz w:val="20"/>
          <w:szCs w:val="20"/>
        </w:rPr>
        <w:t xml:space="preserve">With a </w:t>
      </w:r>
      <w:r w:rsidR="002D790A">
        <w:rPr>
          <w:sz w:val="20"/>
          <w:szCs w:val="20"/>
        </w:rPr>
        <w:t>final grueling</w:t>
      </w:r>
      <w:r>
        <w:rPr>
          <w:sz w:val="20"/>
          <w:szCs w:val="20"/>
        </w:rPr>
        <w:t xml:space="preserve"> </w:t>
      </w:r>
      <w:r>
        <w:rPr>
          <w:sz w:val="20"/>
          <w:szCs w:val="20"/>
        </w:rPr>
        <w:t>mental strain, Zev cast Shadow Glide</w:t>
      </w:r>
      <w:r w:rsidR="002D790A">
        <w:rPr>
          <w:sz w:val="20"/>
          <w:szCs w:val="20"/>
        </w:rPr>
        <w:t xml:space="preserve"> for the </w:t>
      </w:r>
      <w:proofErr w:type="gramStart"/>
      <w:r w:rsidR="002D790A">
        <w:rPr>
          <w:sz w:val="20"/>
          <w:szCs w:val="20"/>
        </w:rPr>
        <w:t>5</w:t>
      </w:r>
      <w:r w:rsidR="002D790A" w:rsidRPr="00B71EE2">
        <w:rPr>
          <w:sz w:val="20"/>
          <w:szCs w:val="20"/>
          <w:vertAlign w:val="superscript"/>
        </w:rPr>
        <w:t>th</w:t>
      </w:r>
      <w:proofErr w:type="gramEnd"/>
      <w:r w:rsidR="002D790A">
        <w:rPr>
          <w:sz w:val="20"/>
          <w:szCs w:val="20"/>
        </w:rPr>
        <w:t xml:space="preserve"> time dropping his mana pool to headache levels of depletion</w:t>
      </w:r>
      <w:r>
        <w:rPr>
          <w:sz w:val="20"/>
          <w:szCs w:val="20"/>
        </w:rPr>
        <w:t xml:space="preserve">. </w:t>
      </w:r>
    </w:p>
    <w:p w14:paraId="0F22AAE3" w14:textId="77777777" w:rsidR="00AD745A" w:rsidRDefault="00AD745A" w:rsidP="004415DB">
      <w:pPr>
        <w:rPr>
          <w:sz w:val="20"/>
          <w:szCs w:val="20"/>
        </w:rPr>
      </w:pPr>
    </w:p>
    <w:p w14:paraId="39E36CDF" w14:textId="3C13D660" w:rsidR="00AD745A" w:rsidRDefault="00AD745A" w:rsidP="004415DB">
      <w:pPr>
        <w:rPr>
          <w:sz w:val="20"/>
          <w:szCs w:val="20"/>
        </w:rPr>
      </w:pPr>
      <w:r>
        <w:rPr>
          <w:sz w:val="20"/>
          <w:szCs w:val="20"/>
        </w:rPr>
        <w:t>Whoosh!</w:t>
      </w:r>
    </w:p>
    <w:p w14:paraId="73E7F87F" w14:textId="77777777" w:rsidR="00AD745A" w:rsidRDefault="00AD745A" w:rsidP="004415DB">
      <w:pPr>
        <w:rPr>
          <w:sz w:val="20"/>
          <w:szCs w:val="20"/>
        </w:rPr>
      </w:pPr>
    </w:p>
    <w:p w14:paraId="34064771" w14:textId="30F11DD1" w:rsidR="002D790A" w:rsidRPr="00797359" w:rsidRDefault="002D790A" w:rsidP="002D790A">
      <w:pPr>
        <w:rPr>
          <w:sz w:val="20"/>
          <w:szCs w:val="20"/>
        </w:rPr>
      </w:pPr>
      <w:r>
        <w:rPr>
          <w:sz w:val="20"/>
          <w:szCs w:val="20"/>
        </w:rPr>
        <w:t>A pathway-sized</w:t>
      </w:r>
      <w:r>
        <w:rPr>
          <w:sz w:val="20"/>
          <w:szCs w:val="20"/>
        </w:rPr>
        <w:t xml:space="preserve"> ribbon of ethereal </w:t>
      </w:r>
      <w:r>
        <w:rPr>
          <w:sz w:val="20"/>
          <w:szCs w:val="20"/>
        </w:rPr>
        <w:t>darkness</w:t>
      </w:r>
      <w:r>
        <w:rPr>
          <w:sz w:val="20"/>
          <w:szCs w:val="20"/>
        </w:rPr>
        <w:t xml:space="preserve"> unfurled </w:t>
      </w:r>
      <w:r>
        <w:rPr>
          <w:sz w:val="20"/>
          <w:szCs w:val="20"/>
        </w:rPr>
        <w:t>below</w:t>
      </w:r>
      <w:r>
        <w:rPr>
          <w:sz w:val="20"/>
          <w:szCs w:val="20"/>
        </w:rPr>
        <w:t xml:space="preserve"> his </w:t>
      </w:r>
      <w:r>
        <w:rPr>
          <w:sz w:val="20"/>
          <w:szCs w:val="20"/>
        </w:rPr>
        <w:t>feet</w:t>
      </w:r>
      <w:r>
        <w:rPr>
          <w:sz w:val="20"/>
          <w:szCs w:val="20"/>
        </w:rPr>
        <w:t>. Obeying his will, the shadow magic targeted and reached for the end of the pier as he shot down the slide of black light.</w:t>
      </w:r>
    </w:p>
    <w:p w14:paraId="0C76CC48" w14:textId="77777777" w:rsidR="002D790A" w:rsidRPr="00797359" w:rsidRDefault="002D790A" w:rsidP="004415DB">
      <w:pPr>
        <w:rPr>
          <w:sz w:val="20"/>
          <w:szCs w:val="20"/>
        </w:rPr>
      </w:pPr>
    </w:p>
    <w:p w14:paraId="440A0722" w14:textId="46A81F97" w:rsidR="00DA34D6" w:rsidRPr="00797359" w:rsidRDefault="00DA34D6" w:rsidP="004415DB">
      <w:pPr>
        <w:rPr>
          <w:sz w:val="20"/>
          <w:szCs w:val="20"/>
        </w:rPr>
      </w:pPr>
      <w:r w:rsidRPr="00797359">
        <w:rPr>
          <w:sz w:val="20"/>
          <w:szCs w:val="20"/>
        </w:rPr>
        <w:t xml:space="preserve">Counteracting the fast </w:t>
      </w:r>
      <w:r w:rsidR="00E17F17" w:rsidRPr="00797359">
        <w:rPr>
          <w:sz w:val="20"/>
          <w:szCs w:val="20"/>
        </w:rPr>
        <w:t>decline,</w:t>
      </w:r>
      <w:r w:rsidRPr="00797359">
        <w:rPr>
          <w:sz w:val="20"/>
          <w:szCs w:val="20"/>
        </w:rPr>
        <w:t xml:space="preserve"> he cast Shadow Grapple </w:t>
      </w:r>
      <w:r w:rsidR="002D790A">
        <w:rPr>
          <w:sz w:val="20"/>
          <w:szCs w:val="20"/>
        </w:rPr>
        <w:t>with his right hand reaching out towards the</w:t>
      </w:r>
      <w:r w:rsidR="00F655E1">
        <w:rPr>
          <w:sz w:val="20"/>
          <w:szCs w:val="20"/>
        </w:rPr>
        <w:t xml:space="preserve"> </w:t>
      </w:r>
      <w:r w:rsidR="00922254" w:rsidRPr="00797359">
        <w:rPr>
          <w:sz w:val="20"/>
          <w:szCs w:val="20"/>
        </w:rPr>
        <w:t xml:space="preserve">pier’s </w:t>
      </w:r>
      <w:r w:rsidRPr="00797359">
        <w:rPr>
          <w:sz w:val="20"/>
          <w:szCs w:val="20"/>
        </w:rPr>
        <w:t>end</w:t>
      </w:r>
      <w:r w:rsidR="002D790A">
        <w:rPr>
          <w:sz w:val="20"/>
          <w:szCs w:val="20"/>
        </w:rPr>
        <w:t>. At the same time</w:t>
      </w:r>
      <w:r w:rsidR="00F655E1">
        <w:rPr>
          <w:sz w:val="20"/>
          <w:szCs w:val="20"/>
        </w:rPr>
        <w:t>,</w:t>
      </w:r>
      <w:r w:rsidR="002D790A">
        <w:rPr>
          <w:sz w:val="20"/>
          <w:szCs w:val="20"/>
        </w:rPr>
        <w:t xml:space="preserve"> he kicked out </w:t>
      </w:r>
      <w:r w:rsidR="00F655E1">
        <w:rPr>
          <w:sz w:val="20"/>
          <w:szCs w:val="20"/>
        </w:rPr>
        <w:t>backward,</w:t>
      </w:r>
      <w:r w:rsidR="002D790A">
        <w:rPr>
          <w:sz w:val="20"/>
          <w:szCs w:val="20"/>
        </w:rPr>
        <w:t xml:space="preserve"> pushing off the sheer cliff at his back</w:t>
      </w:r>
      <w:r w:rsidRPr="00797359">
        <w:rPr>
          <w:sz w:val="20"/>
          <w:szCs w:val="20"/>
        </w:rPr>
        <w:t>.</w:t>
      </w:r>
    </w:p>
    <w:p w14:paraId="27346DFA" w14:textId="216BE95D" w:rsidR="00DA34D6" w:rsidRPr="00797359" w:rsidRDefault="00DA34D6" w:rsidP="004415DB">
      <w:pPr>
        <w:rPr>
          <w:sz w:val="20"/>
          <w:szCs w:val="20"/>
        </w:rPr>
      </w:pPr>
    </w:p>
    <w:p w14:paraId="43E44A95" w14:textId="3DF90135" w:rsidR="00DA34D6" w:rsidRPr="00797359" w:rsidRDefault="00194C80" w:rsidP="004415DB">
      <w:pPr>
        <w:rPr>
          <w:sz w:val="20"/>
          <w:szCs w:val="20"/>
        </w:rPr>
      </w:pPr>
      <w:r w:rsidRPr="00797359">
        <w:rPr>
          <w:sz w:val="20"/>
          <w:szCs w:val="20"/>
        </w:rPr>
        <w:t xml:space="preserve">And then it was too late. The ship </w:t>
      </w:r>
      <w:proofErr w:type="gramStart"/>
      <w:r w:rsidRPr="00797359">
        <w:rPr>
          <w:sz w:val="20"/>
          <w:szCs w:val="20"/>
        </w:rPr>
        <w:t>was caught</w:t>
      </w:r>
      <w:proofErr w:type="gramEnd"/>
      <w:r w:rsidRPr="00797359">
        <w:rPr>
          <w:sz w:val="20"/>
          <w:szCs w:val="20"/>
        </w:rPr>
        <w:t>. The storm mercilessly tossed the vessel around like a toy in a tub.</w:t>
      </w:r>
    </w:p>
    <w:p w14:paraId="14B03030" w14:textId="4635646C" w:rsidR="00194C80" w:rsidRPr="00797359" w:rsidRDefault="00194C80" w:rsidP="004415DB">
      <w:pPr>
        <w:rPr>
          <w:sz w:val="20"/>
          <w:szCs w:val="20"/>
        </w:rPr>
      </w:pPr>
    </w:p>
    <w:p w14:paraId="095A6BEA" w14:textId="2E7E1E08" w:rsidR="00194C80" w:rsidRPr="00797359" w:rsidRDefault="00194C80" w:rsidP="004415DB">
      <w:pPr>
        <w:rPr>
          <w:sz w:val="20"/>
          <w:szCs w:val="20"/>
        </w:rPr>
      </w:pPr>
      <w:r w:rsidRPr="00797359">
        <w:rPr>
          <w:sz w:val="20"/>
          <w:szCs w:val="20"/>
        </w:rPr>
        <w:t>Determined</w:t>
      </w:r>
      <w:r w:rsidR="00922254" w:rsidRPr="00797359">
        <w:rPr>
          <w:sz w:val="20"/>
          <w:szCs w:val="20"/>
        </w:rPr>
        <w:t xml:space="preserve"> as ever</w:t>
      </w:r>
      <w:r w:rsidRPr="00797359">
        <w:rPr>
          <w:sz w:val="20"/>
          <w:szCs w:val="20"/>
        </w:rPr>
        <w:t>, Zev shot toward the mooring station closest to the ship. He cast Shadow Grapple and Shadow Net in the same move and latched on to the capsized vessel.</w:t>
      </w:r>
    </w:p>
    <w:p w14:paraId="1B51A4FB" w14:textId="2632EC14" w:rsidR="00194C80" w:rsidRPr="00797359" w:rsidRDefault="00194C80" w:rsidP="004415DB">
      <w:pPr>
        <w:rPr>
          <w:sz w:val="20"/>
          <w:szCs w:val="20"/>
        </w:rPr>
      </w:pPr>
    </w:p>
    <w:p w14:paraId="0A978C44" w14:textId="291DA8AF" w:rsidR="00194C80" w:rsidRPr="00797359" w:rsidRDefault="00194C80" w:rsidP="004415DB">
      <w:pPr>
        <w:rPr>
          <w:sz w:val="20"/>
          <w:szCs w:val="20"/>
        </w:rPr>
      </w:pPr>
      <w:r w:rsidRPr="00797359">
        <w:rPr>
          <w:sz w:val="20"/>
          <w:szCs w:val="20"/>
        </w:rPr>
        <w:t xml:space="preserve">Zev </w:t>
      </w:r>
      <w:r w:rsidR="00922254" w:rsidRPr="00797359">
        <w:rPr>
          <w:sz w:val="20"/>
          <w:szCs w:val="20"/>
        </w:rPr>
        <w:t>secured</w:t>
      </w:r>
      <w:r w:rsidRPr="00797359">
        <w:rPr>
          <w:sz w:val="20"/>
          <w:szCs w:val="20"/>
        </w:rPr>
        <w:t xml:space="preserve"> </w:t>
      </w:r>
      <w:r w:rsidR="00922254" w:rsidRPr="00797359">
        <w:rPr>
          <w:sz w:val="20"/>
          <w:szCs w:val="20"/>
        </w:rPr>
        <w:t xml:space="preserve">the magical tendrils to the pillion </w:t>
      </w:r>
      <w:r w:rsidRPr="00797359">
        <w:rPr>
          <w:sz w:val="20"/>
          <w:szCs w:val="20"/>
        </w:rPr>
        <w:t xml:space="preserve">and pulled. </w:t>
      </w:r>
    </w:p>
    <w:p w14:paraId="6BDB587A" w14:textId="58DE41DF" w:rsidR="00194C80" w:rsidRPr="00797359" w:rsidRDefault="00194C80" w:rsidP="004415DB">
      <w:pPr>
        <w:rPr>
          <w:sz w:val="20"/>
          <w:szCs w:val="20"/>
        </w:rPr>
      </w:pPr>
    </w:p>
    <w:p w14:paraId="23492848" w14:textId="3AD0BC7F" w:rsidR="00922254" w:rsidRPr="00797359" w:rsidRDefault="00BF3CE8" w:rsidP="004415DB">
      <w:pPr>
        <w:rPr>
          <w:sz w:val="20"/>
          <w:szCs w:val="20"/>
        </w:rPr>
      </w:pPr>
      <w:r>
        <w:rPr>
          <w:sz w:val="20"/>
          <w:szCs w:val="20"/>
        </w:rPr>
        <w:t xml:space="preserve">Despite his </w:t>
      </w:r>
      <w:proofErr w:type="spellStart"/>
      <w:r>
        <w:rPr>
          <w:sz w:val="20"/>
          <w:szCs w:val="20"/>
        </w:rPr>
        <w:t>debuffs</w:t>
      </w:r>
      <w:proofErr w:type="spellEnd"/>
      <w:r>
        <w:rPr>
          <w:sz w:val="20"/>
          <w:szCs w:val="20"/>
        </w:rPr>
        <w:t xml:space="preserve"> Zev soon found h</w:t>
      </w:r>
      <w:r w:rsidR="00194C80" w:rsidRPr="00797359">
        <w:rPr>
          <w:sz w:val="20"/>
          <w:szCs w:val="20"/>
        </w:rPr>
        <w:t xml:space="preserve">e </w:t>
      </w:r>
      <w:proofErr w:type="gramStart"/>
      <w:r w:rsidR="00194C80" w:rsidRPr="00797359">
        <w:rPr>
          <w:sz w:val="20"/>
          <w:szCs w:val="20"/>
        </w:rPr>
        <w:t>didn’t</w:t>
      </w:r>
      <w:proofErr w:type="gramEnd"/>
      <w:r w:rsidR="00194C80" w:rsidRPr="00797359">
        <w:rPr>
          <w:sz w:val="20"/>
          <w:szCs w:val="20"/>
        </w:rPr>
        <w:t xml:space="preserve"> have to pull so hard. </w:t>
      </w:r>
    </w:p>
    <w:p w14:paraId="501B666B" w14:textId="77777777" w:rsidR="00922254" w:rsidRPr="00797359" w:rsidRDefault="00922254" w:rsidP="004415DB">
      <w:pPr>
        <w:rPr>
          <w:sz w:val="20"/>
          <w:szCs w:val="20"/>
        </w:rPr>
      </w:pPr>
    </w:p>
    <w:p w14:paraId="6191E419" w14:textId="71DD1A83" w:rsidR="00194C80" w:rsidRPr="00797359" w:rsidRDefault="00194C80" w:rsidP="004415DB">
      <w:pPr>
        <w:rPr>
          <w:sz w:val="20"/>
          <w:szCs w:val="20"/>
        </w:rPr>
      </w:pPr>
      <w:r w:rsidRPr="00797359">
        <w:rPr>
          <w:sz w:val="20"/>
          <w:szCs w:val="20"/>
        </w:rPr>
        <w:t xml:space="preserve">The storm sent a </w:t>
      </w:r>
      <w:r w:rsidR="00E17F17" w:rsidRPr="00797359">
        <w:rPr>
          <w:sz w:val="20"/>
          <w:szCs w:val="20"/>
        </w:rPr>
        <w:t xml:space="preserve">gentle </w:t>
      </w:r>
      <w:r w:rsidRPr="00797359">
        <w:rPr>
          <w:sz w:val="20"/>
          <w:szCs w:val="20"/>
        </w:rPr>
        <w:t>reminder in the way of tossing the boat directly at Zev. Wrong place; wrong time.</w:t>
      </w:r>
    </w:p>
    <w:p w14:paraId="6E3CFDCD" w14:textId="34E18474" w:rsidR="00194C80" w:rsidRPr="00797359" w:rsidRDefault="00194C80" w:rsidP="004415DB">
      <w:pPr>
        <w:rPr>
          <w:sz w:val="20"/>
          <w:szCs w:val="20"/>
        </w:rPr>
      </w:pPr>
    </w:p>
    <w:p w14:paraId="4AA32E08" w14:textId="54755E90" w:rsidR="00194C80" w:rsidRPr="00797359" w:rsidRDefault="00194C80" w:rsidP="004415DB">
      <w:pPr>
        <w:rPr>
          <w:sz w:val="20"/>
          <w:szCs w:val="20"/>
        </w:rPr>
      </w:pPr>
      <w:r w:rsidRPr="00797359">
        <w:rPr>
          <w:sz w:val="20"/>
          <w:szCs w:val="20"/>
        </w:rPr>
        <w:t>Barely dodging the ship, Zev spun and strained against the inertia. Grunting, he flipped the shi</w:t>
      </w:r>
      <w:r w:rsidR="00E17F17" w:rsidRPr="00797359">
        <w:rPr>
          <w:sz w:val="20"/>
          <w:szCs w:val="20"/>
        </w:rPr>
        <w:t>p.</w:t>
      </w:r>
    </w:p>
    <w:p w14:paraId="5AC7BB63" w14:textId="644ABD9A" w:rsidR="00F76F65" w:rsidRPr="00797359" w:rsidRDefault="00F76F65" w:rsidP="004415DB">
      <w:pPr>
        <w:rPr>
          <w:sz w:val="20"/>
          <w:szCs w:val="20"/>
        </w:rPr>
      </w:pPr>
    </w:p>
    <w:p w14:paraId="5BA5C686" w14:textId="1473F099" w:rsidR="00F76F65" w:rsidRDefault="00F76F65" w:rsidP="00797359">
      <w:pPr>
        <w:spacing w:line="480" w:lineRule="auto"/>
        <w:rPr>
          <w:sz w:val="20"/>
          <w:szCs w:val="20"/>
        </w:rPr>
      </w:pPr>
      <w:r w:rsidRPr="00797359">
        <w:rPr>
          <w:sz w:val="20"/>
          <w:szCs w:val="20"/>
        </w:rPr>
        <w:t xml:space="preserve">Zev's heart pounded </w:t>
      </w:r>
      <w:r w:rsidR="007C57A1">
        <w:rPr>
          <w:sz w:val="20"/>
          <w:szCs w:val="20"/>
        </w:rPr>
        <w:t>as h</w:t>
      </w:r>
      <w:r w:rsidRPr="00797359">
        <w:rPr>
          <w:sz w:val="20"/>
          <w:szCs w:val="20"/>
        </w:rPr>
        <w:t>e scanned the tumultuous seas, searching for any sign of the crew or the captain.</w:t>
      </w:r>
    </w:p>
    <w:p w14:paraId="6B2B0025" w14:textId="77777777" w:rsidR="00797359" w:rsidRPr="00797359" w:rsidRDefault="00797359" w:rsidP="00797359">
      <w:pPr>
        <w:spacing w:line="480" w:lineRule="auto"/>
        <w:rPr>
          <w:sz w:val="20"/>
          <w:szCs w:val="20"/>
        </w:rPr>
      </w:pPr>
    </w:p>
    <w:p w14:paraId="747C69B5" w14:textId="74DC2967" w:rsidR="00C45D91" w:rsidRDefault="00F76F65" w:rsidP="00797359">
      <w:pPr>
        <w:spacing w:line="480" w:lineRule="auto"/>
        <w:rPr>
          <w:sz w:val="20"/>
          <w:szCs w:val="20"/>
        </w:rPr>
      </w:pPr>
      <w:r w:rsidRPr="00797359">
        <w:rPr>
          <w:sz w:val="20"/>
          <w:szCs w:val="20"/>
        </w:rPr>
        <w:t xml:space="preserve">As he strained against the inertia of the ship, Zev's eyes caught sight of a figure clinging to a piece of </w:t>
      </w:r>
      <w:r w:rsidR="007C57A1">
        <w:rPr>
          <w:sz w:val="20"/>
          <w:szCs w:val="20"/>
        </w:rPr>
        <w:t>debris</w:t>
      </w:r>
      <w:r w:rsidRPr="00797359">
        <w:rPr>
          <w:sz w:val="20"/>
          <w:szCs w:val="20"/>
        </w:rPr>
        <w:t xml:space="preserve">. </w:t>
      </w:r>
    </w:p>
    <w:p w14:paraId="2DFA6E6C" w14:textId="77777777" w:rsidR="00C45D91" w:rsidRDefault="00C45D91" w:rsidP="00797359">
      <w:pPr>
        <w:spacing w:line="480" w:lineRule="auto"/>
        <w:rPr>
          <w:sz w:val="20"/>
          <w:szCs w:val="20"/>
        </w:rPr>
      </w:pPr>
    </w:p>
    <w:p w14:paraId="01BDE956" w14:textId="6CF5D507" w:rsidR="00F76F65" w:rsidRDefault="00F76F65" w:rsidP="00797359">
      <w:pPr>
        <w:spacing w:line="480" w:lineRule="auto"/>
        <w:rPr>
          <w:sz w:val="20"/>
          <w:szCs w:val="20"/>
        </w:rPr>
      </w:pPr>
      <w:r w:rsidRPr="00797359">
        <w:rPr>
          <w:sz w:val="20"/>
          <w:szCs w:val="20"/>
        </w:rPr>
        <w:t>It was the captain, Kit, and she was barely holding on. Zev knew that he had to act fast if he wanted to save her and the diplomatic mission from certain doom.</w:t>
      </w:r>
    </w:p>
    <w:p w14:paraId="5047C6DF" w14:textId="77777777" w:rsidR="00797359" w:rsidRPr="00797359" w:rsidRDefault="00797359" w:rsidP="00797359">
      <w:pPr>
        <w:spacing w:line="480" w:lineRule="auto"/>
        <w:rPr>
          <w:sz w:val="20"/>
          <w:szCs w:val="20"/>
        </w:rPr>
      </w:pPr>
    </w:p>
    <w:p w14:paraId="6E8D3662" w14:textId="77777777" w:rsidR="007C57A1" w:rsidRDefault="00F76F65" w:rsidP="00797359">
      <w:pPr>
        <w:spacing w:line="480" w:lineRule="auto"/>
        <w:rPr>
          <w:sz w:val="20"/>
          <w:szCs w:val="20"/>
        </w:rPr>
      </w:pPr>
      <w:r w:rsidRPr="00797359">
        <w:rPr>
          <w:sz w:val="20"/>
          <w:szCs w:val="20"/>
        </w:rPr>
        <w:t xml:space="preserve">He focused his mind, calling upon his training in the art of shadow magic. </w:t>
      </w:r>
    </w:p>
    <w:p w14:paraId="66F17927" w14:textId="77777777" w:rsidR="007C57A1" w:rsidRDefault="007C57A1" w:rsidP="00797359">
      <w:pPr>
        <w:spacing w:line="480" w:lineRule="auto"/>
        <w:rPr>
          <w:sz w:val="20"/>
          <w:szCs w:val="20"/>
        </w:rPr>
      </w:pPr>
    </w:p>
    <w:p w14:paraId="272948CF" w14:textId="3D2D4962" w:rsidR="007C57A1" w:rsidRDefault="00F76F65" w:rsidP="00797359">
      <w:pPr>
        <w:spacing w:line="480" w:lineRule="auto"/>
        <w:rPr>
          <w:sz w:val="20"/>
          <w:szCs w:val="20"/>
        </w:rPr>
      </w:pPr>
      <w:r w:rsidRPr="00797359">
        <w:rPr>
          <w:sz w:val="20"/>
          <w:szCs w:val="20"/>
        </w:rPr>
        <w:t xml:space="preserve">With a surge of intense concentration, Zev cast Shadow Grapple once again and shot </w:t>
      </w:r>
      <w:r w:rsidR="00BF3CE8">
        <w:rPr>
          <w:sz w:val="20"/>
          <w:szCs w:val="20"/>
        </w:rPr>
        <w:t>toward</w:t>
      </w:r>
      <w:r w:rsidR="00BF3CE8" w:rsidRPr="00797359">
        <w:rPr>
          <w:sz w:val="20"/>
          <w:szCs w:val="20"/>
        </w:rPr>
        <w:t xml:space="preserve"> </w:t>
      </w:r>
      <w:r w:rsidRPr="00797359">
        <w:rPr>
          <w:sz w:val="20"/>
          <w:szCs w:val="20"/>
        </w:rPr>
        <w:t xml:space="preserve">Kit, his body slicing through the storm with incredible speed. </w:t>
      </w:r>
    </w:p>
    <w:p w14:paraId="6C5C96D0" w14:textId="77777777" w:rsidR="007C57A1" w:rsidRDefault="007C57A1" w:rsidP="00797359">
      <w:pPr>
        <w:spacing w:line="480" w:lineRule="auto"/>
        <w:rPr>
          <w:sz w:val="20"/>
          <w:szCs w:val="20"/>
        </w:rPr>
      </w:pPr>
    </w:p>
    <w:p w14:paraId="6DAD35DF" w14:textId="75DAF7AD" w:rsidR="00F76F65" w:rsidRDefault="00F76F65" w:rsidP="00797359">
      <w:pPr>
        <w:spacing w:line="480" w:lineRule="auto"/>
        <w:rPr>
          <w:sz w:val="20"/>
          <w:szCs w:val="20"/>
        </w:rPr>
      </w:pPr>
      <w:r w:rsidRPr="00797359">
        <w:rPr>
          <w:sz w:val="20"/>
          <w:szCs w:val="20"/>
        </w:rPr>
        <w:t>He caught her just as the waves threatened to swallow her whole, pulling her towards him with all his strength.</w:t>
      </w:r>
    </w:p>
    <w:p w14:paraId="55C55BC6" w14:textId="77777777" w:rsidR="007C57A1" w:rsidRDefault="007C57A1" w:rsidP="00797359">
      <w:pPr>
        <w:spacing w:line="480" w:lineRule="auto"/>
        <w:rPr>
          <w:sz w:val="20"/>
          <w:szCs w:val="20"/>
        </w:rPr>
      </w:pPr>
    </w:p>
    <w:p w14:paraId="61F9EDE3" w14:textId="77777777" w:rsidR="007C57A1" w:rsidRDefault="00F76F65" w:rsidP="00797359">
      <w:pPr>
        <w:spacing w:line="480" w:lineRule="auto"/>
        <w:rPr>
          <w:sz w:val="20"/>
          <w:szCs w:val="20"/>
        </w:rPr>
      </w:pPr>
      <w:r w:rsidRPr="00797359">
        <w:rPr>
          <w:sz w:val="20"/>
          <w:szCs w:val="20"/>
        </w:rPr>
        <w:lastRenderedPageBreak/>
        <w:t xml:space="preserve">As they fell towards the water, Zev's mind raced. </w:t>
      </w:r>
    </w:p>
    <w:p w14:paraId="511A5A23" w14:textId="77777777" w:rsidR="007C57A1" w:rsidRDefault="007C57A1" w:rsidP="00797359">
      <w:pPr>
        <w:spacing w:line="480" w:lineRule="auto"/>
        <w:rPr>
          <w:sz w:val="20"/>
          <w:szCs w:val="20"/>
        </w:rPr>
      </w:pPr>
    </w:p>
    <w:p w14:paraId="11A78D10" w14:textId="24C8862F" w:rsidR="007C57A1" w:rsidRDefault="00F76F65" w:rsidP="00797359">
      <w:pPr>
        <w:spacing w:line="480" w:lineRule="auto"/>
        <w:rPr>
          <w:sz w:val="20"/>
          <w:szCs w:val="20"/>
        </w:rPr>
      </w:pPr>
      <w:r w:rsidRPr="00797359">
        <w:rPr>
          <w:sz w:val="20"/>
          <w:szCs w:val="20"/>
        </w:rPr>
        <w:t xml:space="preserve">They needed to get to safety fast. He cast a </w:t>
      </w:r>
      <w:r w:rsidR="00C45D91">
        <w:rPr>
          <w:b/>
          <w:bCs/>
          <w:sz w:val="20"/>
          <w:szCs w:val="20"/>
        </w:rPr>
        <w:t>Backdrop</w:t>
      </w:r>
      <w:r w:rsidRPr="00B71EE2">
        <w:rPr>
          <w:b/>
          <w:bCs/>
          <w:sz w:val="20"/>
          <w:szCs w:val="20"/>
        </w:rPr>
        <w:t xml:space="preserve"> spell</w:t>
      </w:r>
      <w:r w:rsidRPr="00797359">
        <w:rPr>
          <w:sz w:val="20"/>
          <w:szCs w:val="20"/>
        </w:rPr>
        <w:t xml:space="preserve">, creating a protective barrier around them as they hit the water with a resounding splash. </w:t>
      </w:r>
    </w:p>
    <w:p w14:paraId="3C61A562" w14:textId="77777777" w:rsidR="00797359" w:rsidRPr="00797359" w:rsidRDefault="00797359" w:rsidP="00797359">
      <w:pPr>
        <w:spacing w:line="480" w:lineRule="auto"/>
        <w:rPr>
          <w:sz w:val="20"/>
          <w:szCs w:val="20"/>
        </w:rPr>
      </w:pPr>
    </w:p>
    <w:p w14:paraId="0E5411E1" w14:textId="77777777" w:rsidR="007C57A1" w:rsidRDefault="00F76F65" w:rsidP="00797359">
      <w:pPr>
        <w:spacing w:line="480" w:lineRule="auto"/>
        <w:rPr>
          <w:sz w:val="20"/>
          <w:szCs w:val="20"/>
        </w:rPr>
      </w:pPr>
      <w:r w:rsidRPr="00797359">
        <w:rPr>
          <w:sz w:val="20"/>
          <w:szCs w:val="20"/>
        </w:rPr>
        <w:t xml:space="preserve">With Kit in tow, Zev began to swim towards the shore, his muscles burning with exertion. </w:t>
      </w:r>
    </w:p>
    <w:p w14:paraId="62380EFB" w14:textId="77777777" w:rsidR="007C57A1" w:rsidRDefault="007C57A1" w:rsidP="00797359">
      <w:pPr>
        <w:spacing w:line="480" w:lineRule="auto"/>
        <w:rPr>
          <w:sz w:val="20"/>
          <w:szCs w:val="20"/>
        </w:rPr>
      </w:pPr>
    </w:p>
    <w:p w14:paraId="1AC0D228" w14:textId="77777777" w:rsidR="007C57A1" w:rsidRDefault="00F76F65" w:rsidP="00797359">
      <w:pPr>
        <w:spacing w:line="480" w:lineRule="auto"/>
        <w:rPr>
          <w:sz w:val="20"/>
          <w:szCs w:val="20"/>
        </w:rPr>
      </w:pPr>
      <w:r w:rsidRPr="00797359">
        <w:rPr>
          <w:sz w:val="20"/>
          <w:szCs w:val="20"/>
        </w:rPr>
        <w:t xml:space="preserve">The wind howled and the waves crashed around them, but he refused to let them defeat him. </w:t>
      </w:r>
    </w:p>
    <w:p w14:paraId="70252BF1" w14:textId="77777777" w:rsidR="007C57A1" w:rsidRDefault="007C57A1" w:rsidP="00797359">
      <w:pPr>
        <w:spacing w:line="480" w:lineRule="auto"/>
        <w:rPr>
          <w:sz w:val="20"/>
          <w:szCs w:val="20"/>
        </w:rPr>
      </w:pPr>
    </w:p>
    <w:p w14:paraId="64C31BF2" w14:textId="0B6D0353" w:rsidR="00F76F65" w:rsidRDefault="00F76F65" w:rsidP="00797359">
      <w:pPr>
        <w:spacing w:line="480" w:lineRule="auto"/>
        <w:rPr>
          <w:sz w:val="20"/>
          <w:szCs w:val="20"/>
        </w:rPr>
      </w:pPr>
      <w:r w:rsidRPr="00797359">
        <w:rPr>
          <w:sz w:val="20"/>
          <w:szCs w:val="20"/>
        </w:rPr>
        <w:t>He knew that he had the power of shadow magic on his side, and he would use it to overcome any obstacle.</w:t>
      </w:r>
    </w:p>
    <w:p w14:paraId="2258B5F5" w14:textId="3F5D2C9B" w:rsidR="00F76F65" w:rsidRDefault="00F76F65" w:rsidP="00797359">
      <w:pPr>
        <w:spacing w:line="480" w:lineRule="auto"/>
        <w:rPr>
          <w:sz w:val="20"/>
          <w:szCs w:val="20"/>
        </w:rPr>
      </w:pPr>
    </w:p>
    <w:p w14:paraId="74851397" w14:textId="394A3ED1" w:rsidR="00C45D91" w:rsidRDefault="00C45D91" w:rsidP="00797359">
      <w:pPr>
        <w:spacing w:line="480" w:lineRule="auto"/>
        <w:rPr>
          <w:sz w:val="20"/>
          <w:szCs w:val="20"/>
        </w:rPr>
      </w:pPr>
      <w:r>
        <w:rPr>
          <w:sz w:val="20"/>
          <w:szCs w:val="20"/>
        </w:rPr>
        <w:t xml:space="preserve">Reaching the </w:t>
      </w:r>
      <w:proofErr w:type="spellStart"/>
      <w:r>
        <w:rPr>
          <w:sz w:val="20"/>
          <w:szCs w:val="20"/>
        </w:rPr>
        <w:t>peir</w:t>
      </w:r>
      <w:proofErr w:type="spellEnd"/>
      <w:r>
        <w:rPr>
          <w:sz w:val="20"/>
          <w:szCs w:val="20"/>
        </w:rPr>
        <w:t xml:space="preserve"> he pulled </w:t>
      </w:r>
      <w:proofErr w:type="gramStart"/>
      <w:r>
        <w:rPr>
          <w:sz w:val="20"/>
          <w:szCs w:val="20"/>
        </w:rPr>
        <w:t>both of them</w:t>
      </w:r>
      <w:proofErr w:type="gramEnd"/>
      <w:r>
        <w:rPr>
          <w:sz w:val="20"/>
          <w:szCs w:val="20"/>
        </w:rPr>
        <w:t xml:space="preserve"> to shore.</w:t>
      </w:r>
    </w:p>
    <w:p w14:paraId="7058A985" w14:textId="0D9EFD5C" w:rsidR="00C45D91" w:rsidRDefault="00C45D91" w:rsidP="00797359">
      <w:pPr>
        <w:spacing w:line="480" w:lineRule="auto"/>
        <w:rPr>
          <w:sz w:val="20"/>
          <w:szCs w:val="20"/>
        </w:rPr>
      </w:pPr>
    </w:p>
    <w:p w14:paraId="276A78A2" w14:textId="5E92E860" w:rsidR="00C45D91" w:rsidRDefault="00C45D91" w:rsidP="00797359">
      <w:pPr>
        <w:spacing w:line="480" w:lineRule="auto"/>
        <w:rPr>
          <w:sz w:val="20"/>
          <w:szCs w:val="20"/>
        </w:rPr>
      </w:pPr>
      <w:proofErr w:type="spellStart"/>
      <w:r>
        <w:rPr>
          <w:sz w:val="20"/>
          <w:szCs w:val="20"/>
        </w:rPr>
        <w:t>Besheveled</w:t>
      </w:r>
      <w:proofErr w:type="spellEnd"/>
      <w:r>
        <w:rPr>
          <w:sz w:val="20"/>
          <w:szCs w:val="20"/>
        </w:rPr>
        <w:t xml:space="preserve"> and sopping wet, </w:t>
      </w:r>
      <w:r w:rsidR="00C07EBC">
        <w:rPr>
          <w:sz w:val="20"/>
          <w:szCs w:val="20"/>
        </w:rPr>
        <w:t xml:space="preserve">Kit </w:t>
      </w:r>
      <w:proofErr w:type="spellStart"/>
      <w:r w:rsidR="00C07EBC">
        <w:rPr>
          <w:sz w:val="20"/>
          <w:szCs w:val="20"/>
        </w:rPr>
        <w:t>visably</w:t>
      </w:r>
      <w:proofErr w:type="spellEnd"/>
      <w:r w:rsidR="00C07EBC">
        <w:rPr>
          <w:sz w:val="20"/>
          <w:szCs w:val="20"/>
        </w:rPr>
        <w:t xml:space="preserve"> </w:t>
      </w:r>
      <w:proofErr w:type="spellStart"/>
      <w:r w:rsidR="00C07EBC">
        <w:rPr>
          <w:sz w:val="20"/>
          <w:szCs w:val="20"/>
        </w:rPr>
        <w:t>seeths</w:t>
      </w:r>
      <w:proofErr w:type="spellEnd"/>
      <w:r w:rsidR="00C07EBC">
        <w:rPr>
          <w:sz w:val="20"/>
          <w:szCs w:val="20"/>
        </w:rPr>
        <w:t xml:space="preserve"> as she watches the last </w:t>
      </w:r>
      <w:proofErr w:type="spellStart"/>
      <w:r w:rsidR="00C07EBC">
        <w:rPr>
          <w:sz w:val="20"/>
          <w:szCs w:val="20"/>
        </w:rPr>
        <w:t>reminants</w:t>
      </w:r>
      <w:proofErr w:type="spellEnd"/>
      <w:r w:rsidR="00C07EBC">
        <w:rPr>
          <w:sz w:val="20"/>
          <w:szCs w:val="20"/>
        </w:rPr>
        <w:t xml:space="preserve"> of her ship sink in the unforgiving foam.</w:t>
      </w:r>
    </w:p>
    <w:p w14:paraId="1424E9AE" w14:textId="77777777" w:rsidR="00C07EBC" w:rsidRDefault="00C07EBC" w:rsidP="00797359">
      <w:pPr>
        <w:spacing w:line="480" w:lineRule="auto"/>
        <w:rPr>
          <w:sz w:val="20"/>
          <w:szCs w:val="20"/>
        </w:rPr>
      </w:pPr>
    </w:p>
    <w:p w14:paraId="19971FDD" w14:textId="7116D637" w:rsidR="00F655E1" w:rsidRDefault="00F655E1" w:rsidP="00797359">
      <w:pPr>
        <w:spacing w:line="480" w:lineRule="auto"/>
        <w:rPr>
          <w:sz w:val="20"/>
          <w:szCs w:val="20"/>
        </w:rPr>
      </w:pPr>
      <w:r>
        <w:rPr>
          <w:sz w:val="20"/>
          <w:szCs w:val="20"/>
        </w:rPr>
        <w:t xml:space="preserve">Chapter 3: </w:t>
      </w:r>
      <w:proofErr w:type="spellStart"/>
      <w:r>
        <w:rPr>
          <w:sz w:val="20"/>
          <w:szCs w:val="20"/>
        </w:rPr>
        <w:t>Vosa</w:t>
      </w:r>
      <w:proofErr w:type="spellEnd"/>
    </w:p>
    <w:p w14:paraId="7EE658BD" w14:textId="65E757E6" w:rsidR="00F655E1" w:rsidRDefault="00F655E1" w:rsidP="00797359">
      <w:pPr>
        <w:spacing w:line="480" w:lineRule="auto"/>
        <w:rPr>
          <w:sz w:val="20"/>
          <w:szCs w:val="20"/>
        </w:rPr>
      </w:pPr>
    </w:p>
    <w:p w14:paraId="7723FB87" w14:textId="288989DF" w:rsidR="00F655E1" w:rsidRDefault="00F655E1" w:rsidP="00797359">
      <w:pPr>
        <w:spacing w:line="480" w:lineRule="auto"/>
        <w:rPr>
          <w:sz w:val="20"/>
          <w:szCs w:val="20"/>
        </w:rPr>
      </w:pPr>
      <w:r>
        <w:rPr>
          <w:sz w:val="20"/>
          <w:szCs w:val="20"/>
        </w:rPr>
        <w:t xml:space="preserve">Conversation with the village Sage, </w:t>
      </w:r>
      <w:proofErr w:type="spellStart"/>
      <w:r>
        <w:rPr>
          <w:sz w:val="20"/>
          <w:szCs w:val="20"/>
        </w:rPr>
        <w:t>Vosa</w:t>
      </w:r>
      <w:proofErr w:type="spellEnd"/>
      <w:r>
        <w:rPr>
          <w:sz w:val="20"/>
          <w:szCs w:val="20"/>
        </w:rPr>
        <w:t>.</w:t>
      </w:r>
    </w:p>
    <w:p w14:paraId="3F7AFE2A" w14:textId="40F823FC" w:rsidR="00F655E1" w:rsidRDefault="00F655E1" w:rsidP="00797359">
      <w:pPr>
        <w:spacing w:line="480" w:lineRule="auto"/>
        <w:rPr>
          <w:sz w:val="20"/>
          <w:szCs w:val="20"/>
        </w:rPr>
      </w:pPr>
      <w:proofErr w:type="gramStart"/>
      <w:r>
        <w:rPr>
          <w:sz w:val="20"/>
          <w:szCs w:val="20"/>
        </w:rPr>
        <w:t>Determine</w:t>
      </w:r>
      <w:proofErr w:type="gramEnd"/>
      <w:r>
        <w:rPr>
          <w:sz w:val="20"/>
          <w:szCs w:val="20"/>
        </w:rPr>
        <w:t xml:space="preserve"> the Captain’s fate.</w:t>
      </w:r>
    </w:p>
    <w:p w14:paraId="0A894E05" w14:textId="141CEF4E" w:rsidR="00F655E1" w:rsidRDefault="00F655E1" w:rsidP="00797359">
      <w:pPr>
        <w:spacing w:line="480" w:lineRule="auto"/>
        <w:rPr>
          <w:sz w:val="20"/>
          <w:szCs w:val="20"/>
        </w:rPr>
      </w:pPr>
      <w:r>
        <w:rPr>
          <w:sz w:val="20"/>
          <w:szCs w:val="20"/>
        </w:rPr>
        <w:t>Zev’s duty as Magistrate</w:t>
      </w:r>
    </w:p>
    <w:p w14:paraId="3515456C" w14:textId="4E64349F" w:rsidR="00F655E1" w:rsidRDefault="00F655E1" w:rsidP="00797359">
      <w:pPr>
        <w:spacing w:line="480" w:lineRule="auto"/>
        <w:rPr>
          <w:sz w:val="20"/>
          <w:szCs w:val="20"/>
        </w:rPr>
      </w:pPr>
      <w:r>
        <w:rPr>
          <w:sz w:val="20"/>
          <w:szCs w:val="20"/>
        </w:rPr>
        <w:t xml:space="preserve">Kit’s not trusting Zev </w:t>
      </w:r>
    </w:p>
    <w:p w14:paraId="754389CE" w14:textId="0B9EDF06" w:rsidR="00C45D91" w:rsidRDefault="00C45D91" w:rsidP="00797359">
      <w:pPr>
        <w:spacing w:line="480" w:lineRule="auto"/>
        <w:rPr>
          <w:sz w:val="20"/>
          <w:szCs w:val="20"/>
        </w:rPr>
      </w:pPr>
    </w:p>
    <w:p w14:paraId="68DEAA4A" w14:textId="2E8F4CB4" w:rsidR="00C45D91" w:rsidRDefault="00C45D91" w:rsidP="00797359">
      <w:pPr>
        <w:spacing w:line="480" w:lineRule="auto"/>
        <w:rPr>
          <w:sz w:val="20"/>
          <w:szCs w:val="20"/>
        </w:rPr>
      </w:pPr>
      <w:r>
        <w:rPr>
          <w:sz w:val="20"/>
          <w:szCs w:val="20"/>
        </w:rPr>
        <w:t>Chapter 4: Dreams</w:t>
      </w:r>
    </w:p>
    <w:p w14:paraId="4A7E651D" w14:textId="0904C1EE" w:rsidR="006A51FA" w:rsidRDefault="006A51FA" w:rsidP="00797359">
      <w:pPr>
        <w:spacing w:line="480" w:lineRule="auto"/>
        <w:rPr>
          <w:sz w:val="20"/>
          <w:szCs w:val="20"/>
        </w:rPr>
      </w:pPr>
      <w:r>
        <w:rPr>
          <w:sz w:val="20"/>
          <w:szCs w:val="20"/>
        </w:rPr>
        <w:tab/>
        <w:t xml:space="preserve">After this day, Zev </w:t>
      </w:r>
      <w:proofErr w:type="gramStart"/>
      <w:r>
        <w:rPr>
          <w:sz w:val="20"/>
          <w:szCs w:val="20"/>
        </w:rPr>
        <w:t>was exhausted</w:t>
      </w:r>
      <w:proofErr w:type="gramEnd"/>
      <w:r>
        <w:rPr>
          <w:sz w:val="20"/>
          <w:szCs w:val="20"/>
        </w:rPr>
        <w:t xml:space="preserve"> and hit his pillow like ton of bricks.</w:t>
      </w:r>
    </w:p>
    <w:p w14:paraId="2D61678A" w14:textId="0529338B" w:rsidR="006A51FA" w:rsidRDefault="006A51FA" w:rsidP="00797359">
      <w:pPr>
        <w:spacing w:line="480" w:lineRule="auto"/>
        <w:rPr>
          <w:sz w:val="20"/>
          <w:szCs w:val="20"/>
        </w:rPr>
      </w:pPr>
      <w:r>
        <w:rPr>
          <w:sz w:val="20"/>
          <w:szCs w:val="20"/>
        </w:rPr>
        <w:tab/>
        <w:t xml:space="preserve">He dreams came fast and hard. Visions of </w:t>
      </w:r>
      <w:r w:rsidR="0019736C">
        <w:rPr>
          <w:sz w:val="20"/>
          <w:szCs w:val="20"/>
        </w:rPr>
        <w:t xml:space="preserve">storms, </w:t>
      </w:r>
      <w:r>
        <w:rPr>
          <w:sz w:val="20"/>
          <w:szCs w:val="20"/>
        </w:rPr>
        <w:t>portals,</w:t>
      </w:r>
      <w:r w:rsidR="0019736C">
        <w:rPr>
          <w:sz w:val="20"/>
          <w:szCs w:val="20"/>
        </w:rPr>
        <w:t xml:space="preserve"> the distant</w:t>
      </w:r>
      <w:r>
        <w:rPr>
          <w:sz w:val="20"/>
          <w:szCs w:val="20"/>
        </w:rPr>
        <w:t xml:space="preserve"> Sanguine </w:t>
      </w:r>
      <w:proofErr w:type="gramStart"/>
      <w:r>
        <w:rPr>
          <w:sz w:val="20"/>
          <w:szCs w:val="20"/>
        </w:rPr>
        <w:t>Mountains</w:t>
      </w:r>
      <w:proofErr w:type="gramEnd"/>
      <w:r>
        <w:rPr>
          <w:sz w:val="20"/>
          <w:szCs w:val="20"/>
        </w:rPr>
        <w:t xml:space="preserve"> and the Scab Grove flashed </w:t>
      </w:r>
      <w:r w:rsidR="0019736C">
        <w:rPr>
          <w:sz w:val="20"/>
          <w:szCs w:val="20"/>
        </w:rPr>
        <w:t>through</w:t>
      </w:r>
      <w:r>
        <w:rPr>
          <w:sz w:val="20"/>
          <w:szCs w:val="20"/>
        </w:rPr>
        <w:t xml:space="preserve"> his </w:t>
      </w:r>
      <w:r w:rsidR="0019736C">
        <w:rPr>
          <w:sz w:val="20"/>
          <w:szCs w:val="20"/>
        </w:rPr>
        <w:t xml:space="preserve">scrabbling </w:t>
      </w:r>
      <w:r>
        <w:rPr>
          <w:sz w:val="20"/>
          <w:szCs w:val="20"/>
        </w:rPr>
        <w:t xml:space="preserve">mind. </w:t>
      </w:r>
    </w:p>
    <w:p w14:paraId="4C5C5856" w14:textId="009412FA" w:rsidR="006A51FA" w:rsidRDefault="006A51FA" w:rsidP="00797359">
      <w:pPr>
        <w:spacing w:line="480" w:lineRule="auto"/>
        <w:rPr>
          <w:sz w:val="20"/>
          <w:szCs w:val="20"/>
        </w:rPr>
      </w:pPr>
    </w:p>
    <w:p w14:paraId="4BA8A2FD" w14:textId="4D92C6D7" w:rsidR="006A51FA" w:rsidRDefault="006A51FA" w:rsidP="00797359">
      <w:pPr>
        <w:spacing w:line="480" w:lineRule="auto"/>
        <w:rPr>
          <w:sz w:val="20"/>
          <w:szCs w:val="20"/>
        </w:rPr>
      </w:pPr>
      <w:r>
        <w:rPr>
          <w:sz w:val="20"/>
          <w:szCs w:val="20"/>
        </w:rPr>
        <w:tab/>
        <w:t>Portals</w:t>
      </w:r>
    </w:p>
    <w:p w14:paraId="12E31048" w14:textId="25250F0E" w:rsidR="006A51FA" w:rsidRDefault="006A51FA" w:rsidP="00797359">
      <w:pPr>
        <w:spacing w:line="480" w:lineRule="auto"/>
        <w:rPr>
          <w:sz w:val="20"/>
          <w:szCs w:val="20"/>
        </w:rPr>
      </w:pPr>
    </w:p>
    <w:p w14:paraId="19BF5F69" w14:textId="085E7BD0" w:rsidR="006A51FA" w:rsidRDefault="006A51FA" w:rsidP="00797359">
      <w:pPr>
        <w:spacing w:line="480" w:lineRule="auto"/>
        <w:rPr>
          <w:sz w:val="20"/>
          <w:szCs w:val="20"/>
        </w:rPr>
      </w:pPr>
      <w:r>
        <w:rPr>
          <w:sz w:val="20"/>
          <w:szCs w:val="20"/>
        </w:rPr>
        <w:tab/>
      </w:r>
      <w:proofErr w:type="spellStart"/>
      <w:r>
        <w:rPr>
          <w:sz w:val="20"/>
          <w:szCs w:val="20"/>
        </w:rPr>
        <w:t>Preminitions</w:t>
      </w:r>
      <w:proofErr w:type="spellEnd"/>
    </w:p>
    <w:p w14:paraId="0EDCBA6E" w14:textId="6FDB49AB" w:rsidR="00C45D91" w:rsidRDefault="00C45D91" w:rsidP="00797359">
      <w:pPr>
        <w:spacing w:line="480" w:lineRule="auto"/>
        <w:rPr>
          <w:sz w:val="20"/>
          <w:szCs w:val="20"/>
        </w:rPr>
      </w:pPr>
    </w:p>
    <w:p w14:paraId="4AA614EA" w14:textId="7DD525CF" w:rsidR="00C45D91" w:rsidRDefault="00C45D91" w:rsidP="00797359">
      <w:pPr>
        <w:spacing w:line="480" w:lineRule="auto"/>
        <w:rPr>
          <w:sz w:val="20"/>
          <w:szCs w:val="20"/>
        </w:rPr>
      </w:pPr>
      <w:r>
        <w:rPr>
          <w:sz w:val="20"/>
          <w:szCs w:val="20"/>
        </w:rPr>
        <w:t xml:space="preserve">Chapter 5: Mission to </w:t>
      </w:r>
      <w:proofErr w:type="spellStart"/>
      <w:r>
        <w:rPr>
          <w:sz w:val="20"/>
          <w:szCs w:val="20"/>
        </w:rPr>
        <w:t>Omuru</w:t>
      </w:r>
      <w:proofErr w:type="spellEnd"/>
    </w:p>
    <w:p w14:paraId="75187DAB" w14:textId="651B7358" w:rsidR="00C45D91" w:rsidRDefault="00C45D91" w:rsidP="00797359">
      <w:pPr>
        <w:spacing w:line="480" w:lineRule="auto"/>
        <w:rPr>
          <w:sz w:val="20"/>
          <w:szCs w:val="20"/>
        </w:rPr>
      </w:pPr>
      <w:r>
        <w:rPr>
          <w:sz w:val="20"/>
          <w:szCs w:val="20"/>
        </w:rPr>
        <w:tab/>
        <w:t>Quest</w:t>
      </w:r>
    </w:p>
    <w:p w14:paraId="6744A43F" w14:textId="0F2D7E5E" w:rsidR="00C45D91" w:rsidRDefault="00C45D91" w:rsidP="00797359">
      <w:pPr>
        <w:spacing w:line="480" w:lineRule="auto"/>
        <w:rPr>
          <w:sz w:val="20"/>
          <w:szCs w:val="20"/>
        </w:rPr>
      </w:pPr>
      <w:r>
        <w:rPr>
          <w:sz w:val="20"/>
          <w:szCs w:val="20"/>
        </w:rPr>
        <w:tab/>
        <w:t>Gear</w:t>
      </w:r>
    </w:p>
    <w:p w14:paraId="1AE97A8F" w14:textId="2A3005A1" w:rsidR="00C45D91" w:rsidRDefault="00C45D91" w:rsidP="00797359">
      <w:pPr>
        <w:spacing w:line="480" w:lineRule="auto"/>
        <w:rPr>
          <w:sz w:val="20"/>
          <w:szCs w:val="20"/>
        </w:rPr>
      </w:pPr>
      <w:r>
        <w:rPr>
          <w:sz w:val="20"/>
          <w:szCs w:val="20"/>
        </w:rPr>
        <w:lastRenderedPageBreak/>
        <w:tab/>
        <w:t>Leave</w:t>
      </w:r>
    </w:p>
    <w:p w14:paraId="69FDA8F4" w14:textId="17AA286E" w:rsidR="00C45D91" w:rsidRDefault="00C45D91" w:rsidP="00797359">
      <w:pPr>
        <w:spacing w:line="480" w:lineRule="auto"/>
        <w:rPr>
          <w:sz w:val="20"/>
          <w:szCs w:val="20"/>
        </w:rPr>
      </w:pPr>
      <w:r>
        <w:rPr>
          <w:sz w:val="20"/>
          <w:szCs w:val="20"/>
        </w:rPr>
        <w:tab/>
        <w:t>Travel</w:t>
      </w:r>
    </w:p>
    <w:p w14:paraId="750237D1" w14:textId="31897A28" w:rsidR="00C45D91" w:rsidRDefault="00C45D91" w:rsidP="00797359">
      <w:pPr>
        <w:spacing w:line="480" w:lineRule="auto"/>
        <w:rPr>
          <w:sz w:val="20"/>
          <w:szCs w:val="20"/>
        </w:rPr>
      </w:pPr>
      <w:r>
        <w:rPr>
          <w:sz w:val="20"/>
          <w:szCs w:val="20"/>
        </w:rPr>
        <w:tab/>
      </w:r>
      <w:r w:rsidR="00E928A2">
        <w:rPr>
          <w:sz w:val="20"/>
          <w:szCs w:val="20"/>
        </w:rPr>
        <w:t xml:space="preserve">Show </w:t>
      </w:r>
      <w:r>
        <w:rPr>
          <w:sz w:val="20"/>
          <w:szCs w:val="20"/>
        </w:rPr>
        <w:t>Block</w:t>
      </w:r>
      <w:r w:rsidR="00E928A2">
        <w:rPr>
          <w:sz w:val="20"/>
          <w:szCs w:val="20"/>
        </w:rPr>
        <w:t>ed</w:t>
      </w:r>
      <w:r>
        <w:rPr>
          <w:sz w:val="20"/>
          <w:szCs w:val="20"/>
        </w:rPr>
        <w:t xml:space="preserve"> Status Sheet</w:t>
      </w:r>
    </w:p>
    <w:p w14:paraId="477CC8C5" w14:textId="2997F84B" w:rsidR="00C45D91" w:rsidRDefault="00C45D91" w:rsidP="00797359">
      <w:pPr>
        <w:spacing w:line="480" w:lineRule="auto"/>
        <w:rPr>
          <w:sz w:val="20"/>
          <w:szCs w:val="20"/>
        </w:rPr>
      </w:pPr>
      <w:r>
        <w:rPr>
          <w:sz w:val="20"/>
          <w:szCs w:val="20"/>
        </w:rPr>
        <w:tab/>
        <w:t>Kit and crew</w:t>
      </w:r>
    </w:p>
    <w:p w14:paraId="461D1C6E" w14:textId="33FC4AAE" w:rsidR="006A51FA" w:rsidRDefault="006A51FA" w:rsidP="00797359">
      <w:pPr>
        <w:spacing w:line="480" w:lineRule="auto"/>
        <w:rPr>
          <w:sz w:val="20"/>
          <w:szCs w:val="20"/>
        </w:rPr>
      </w:pPr>
      <w:r>
        <w:rPr>
          <w:sz w:val="20"/>
          <w:szCs w:val="20"/>
        </w:rPr>
        <w:tab/>
        <w:t xml:space="preserve">Docking </w:t>
      </w:r>
    </w:p>
    <w:p w14:paraId="70C9BD37" w14:textId="3C243FE0" w:rsidR="006A51FA" w:rsidRDefault="006A51FA" w:rsidP="00797359">
      <w:pPr>
        <w:spacing w:line="480" w:lineRule="auto"/>
        <w:rPr>
          <w:sz w:val="20"/>
          <w:szCs w:val="20"/>
        </w:rPr>
      </w:pPr>
      <w:r>
        <w:rPr>
          <w:sz w:val="20"/>
          <w:szCs w:val="20"/>
        </w:rPr>
        <w:tab/>
      </w:r>
      <w:r>
        <w:rPr>
          <w:sz w:val="20"/>
          <w:szCs w:val="20"/>
        </w:rPr>
        <w:tab/>
        <w:t>Harbor Master Orc</w:t>
      </w:r>
    </w:p>
    <w:p w14:paraId="55B34419" w14:textId="1158C200" w:rsidR="006A51FA" w:rsidRDefault="006A51FA" w:rsidP="00797359">
      <w:pPr>
        <w:spacing w:line="480" w:lineRule="auto"/>
        <w:rPr>
          <w:sz w:val="20"/>
          <w:szCs w:val="20"/>
        </w:rPr>
      </w:pPr>
      <w:r>
        <w:rPr>
          <w:sz w:val="20"/>
          <w:szCs w:val="20"/>
        </w:rPr>
        <w:tab/>
      </w:r>
      <w:r>
        <w:rPr>
          <w:sz w:val="20"/>
          <w:szCs w:val="20"/>
        </w:rPr>
        <w:tab/>
        <w:t xml:space="preserve">Stevedore and </w:t>
      </w:r>
      <w:proofErr w:type="spellStart"/>
      <w:r>
        <w:rPr>
          <w:sz w:val="20"/>
          <w:szCs w:val="20"/>
        </w:rPr>
        <w:t>Cosair</w:t>
      </w:r>
      <w:proofErr w:type="spellEnd"/>
      <w:r>
        <w:rPr>
          <w:sz w:val="20"/>
          <w:szCs w:val="20"/>
        </w:rPr>
        <w:t xml:space="preserve"> workers </w:t>
      </w:r>
      <w:proofErr w:type="spellStart"/>
      <w:r>
        <w:rPr>
          <w:sz w:val="20"/>
          <w:szCs w:val="20"/>
        </w:rPr>
        <w:t>husteled</w:t>
      </w:r>
      <w:proofErr w:type="spellEnd"/>
      <w:r>
        <w:rPr>
          <w:sz w:val="20"/>
          <w:szCs w:val="20"/>
        </w:rPr>
        <w:t xml:space="preserve"> around the Orc marina cleaning up from the storm.</w:t>
      </w:r>
    </w:p>
    <w:p w14:paraId="151730C7" w14:textId="77777777" w:rsidR="006A51FA" w:rsidRDefault="006A51FA" w:rsidP="00797359">
      <w:pPr>
        <w:spacing w:line="480" w:lineRule="auto"/>
        <w:rPr>
          <w:sz w:val="20"/>
          <w:szCs w:val="20"/>
        </w:rPr>
      </w:pPr>
    </w:p>
    <w:p w14:paraId="442DE076" w14:textId="6B19C1F9" w:rsidR="00C45D91" w:rsidRDefault="00C45D91" w:rsidP="00797359">
      <w:pPr>
        <w:spacing w:line="480" w:lineRule="auto"/>
        <w:rPr>
          <w:sz w:val="20"/>
          <w:szCs w:val="20"/>
        </w:rPr>
      </w:pPr>
    </w:p>
    <w:p w14:paraId="56336F4F" w14:textId="77777777" w:rsidR="006A51FA" w:rsidRDefault="006A51FA" w:rsidP="00797359">
      <w:pPr>
        <w:spacing w:line="480" w:lineRule="auto"/>
        <w:rPr>
          <w:sz w:val="20"/>
          <w:szCs w:val="20"/>
        </w:rPr>
      </w:pPr>
    </w:p>
    <w:p w14:paraId="6CE44C61" w14:textId="50ADEF4A" w:rsidR="006A51FA" w:rsidRDefault="006A51FA" w:rsidP="00797359">
      <w:pPr>
        <w:spacing w:line="480" w:lineRule="auto"/>
        <w:rPr>
          <w:sz w:val="20"/>
          <w:szCs w:val="20"/>
        </w:rPr>
      </w:pPr>
      <w:r>
        <w:rPr>
          <w:sz w:val="20"/>
          <w:szCs w:val="20"/>
        </w:rPr>
        <w:t>Chapter X: At the Gates</w:t>
      </w:r>
    </w:p>
    <w:p w14:paraId="3BC1DA20" w14:textId="7C055A32" w:rsidR="006A51FA" w:rsidRDefault="006A51FA" w:rsidP="00797359">
      <w:pPr>
        <w:spacing w:line="480" w:lineRule="auto"/>
        <w:rPr>
          <w:sz w:val="20"/>
          <w:szCs w:val="20"/>
        </w:rPr>
      </w:pPr>
      <w:r>
        <w:rPr>
          <w:sz w:val="20"/>
          <w:szCs w:val="20"/>
        </w:rPr>
        <w:tab/>
        <w:t xml:space="preserve">As Zev and Kit made their way to the gigantic gaping hole in the </w:t>
      </w:r>
      <w:proofErr w:type="spellStart"/>
      <w:r>
        <w:rPr>
          <w:sz w:val="20"/>
          <w:szCs w:val="20"/>
        </w:rPr>
        <w:t>mountiain</w:t>
      </w:r>
      <w:proofErr w:type="spellEnd"/>
      <w:r>
        <w:rPr>
          <w:sz w:val="20"/>
          <w:szCs w:val="20"/>
        </w:rPr>
        <w:t xml:space="preserve"> in front of them. The maw seemed to ready to swallow all who entered here.</w:t>
      </w:r>
    </w:p>
    <w:p w14:paraId="74623BE7" w14:textId="2C3C908E" w:rsidR="00832D5D" w:rsidRDefault="00832D5D" w:rsidP="00797359">
      <w:pPr>
        <w:spacing w:line="480" w:lineRule="auto"/>
        <w:rPr>
          <w:sz w:val="20"/>
          <w:szCs w:val="20"/>
        </w:rPr>
      </w:pPr>
    </w:p>
    <w:p w14:paraId="2A825122" w14:textId="4D681960" w:rsidR="00832D5D" w:rsidRDefault="00832D5D" w:rsidP="00797359">
      <w:pPr>
        <w:spacing w:line="480" w:lineRule="auto"/>
        <w:rPr>
          <w:sz w:val="20"/>
          <w:szCs w:val="20"/>
        </w:rPr>
      </w:pPr>
      <w:r>
        <w:rPr>
          <w:sz w:val="20"/>
          <w:szCs w:val="20"/>
        </w:rPr>
        <w:t xml:space="preserve">Standing over </w:t>
      </w:r>
      <w:proofErr w:type="gramStart"/>
      <w:r>
        <w:rPr>
          <w:sz w:val="20"/>
          <w:szCs w:val="20"/>
        </w:rPr>
        <w:t>200</w:t>
      </w:r>
      <w:proofErr w:type="gramEnd"/>
      <w:r>
        <w:rPr>
          <w:sz w:val="20"/>
          <w:szCs w:val="20"/>
        </w:rPr>
        <w:t xml:space="preserve"> feet, the gates to the city were held in place by two gigantic hands of a statue that was not excavated yet. Through the gate lay the city of </w:t>
      </w:r>
      <w:proofErr w:type="spellStart"/>
      <w:r>
        <w:rPr>
          <w:sz w:val="20"/>
          <w:szCs w:val="20"/>
        </w:rPr>
        <w:t>Umuru</w:t>
      </w:r>
      <w:proofErr w:type="spellEnd"/>
      <w:r>
        <w:rPr>
          <w:sz w:val="20"/>
          <w:szCs w:val="20"/>
        </w:rPr>
        <w:t xml:space="preserve"> and </w:t>
      </w:r>
      <w:proofErr w:type="spellStart"/>
      <w:proofErr w:type="gramStart"/>
      <w:r>
        <w:rPr>
          <w:sz w:val="20"/>
          <w:szCs w:val="20"/>
        </w:rPr>
        <w:t>it’s</w:t>
      </w:r>
      <w:proofErr w:type="spellEnd"/>
      <w:proofErr w:type="gramEnd"/>
      <w:r>
        <w:rPr>
          <w:sz w:val="20"/>
          <w:szCs w:val="20"/>
        </w:rPr>
        <w:t xml:space="preserve"> ten-thousand Orc residents.</w:t>
      </w:r>
    </w:p>
    <w:p w14:paraId="4B7DC909" w14:textId="7CBC28EC" w:rsidR="006A51FA" w:rsidRDefault="006A51FA" w:rsidP="00797359">
      <w:pPr>
        <w:spacing w:line="480" w:lineRule="auto"/>
        <w:rPr>
          <w:sz w:val="20"/>
          <w:szCs w:val="20"/>
        </w:rPr>
      </w:pPr>
    </w:p>
    <w:p w14:paraId="597AE87C" w14:textId="72FF5A04" w:rsidR="00832D5D" w:rsidRDefault="00832D5D" w:rsidP="00797359">
      <w:pPr>
        <w:spacing w:line="480" w:lineRule="auto"/>
        <w:rPr>
          <w:sz w:val="20"/>
          <w:szCs w:val="20"/>
        </w:rPr>
      </w:pPr>
      <w:r>
        <w:rPr>
          <w:sz w:val="20"/>
          <w:szCs w:val="20"/>
        </w:rPr>
        <w:lastRenderedPageBreak/>
        <w:t xml:space="preserve">Examination of the undamaged buildings showed signs of </w:t>
      </w:r>
      <w:proofErr w:type="gramStart"/>
      <w:r>
        <w:rPr>
          <w:sz w:val="20"/>
          <w:szCs w:val="20"/>
        </w:rPr>
        <w:t>master</w:t>
      </w:r>
      <w:proofErr w:type="gramEnd"/>
      <w:r>
        <w:rPr>
          <w:sz w:val="20"/>
          <w:szCs w:val="20"/>
        </w:rPr>
        <w:t xml:space="preserve"> craftsmen. These areas that had not been </w:t>
      </w:r>
      <w:proofErr w:type="spellStart"/>
      <w:r>
        <w:rPr>
          <w:sz w:val="20"/>
          <w:szCs w:val="20"/>
        </w:rPr>
        <w:t>ravengenge</w:t>
      </w:r>
      <w:proofErr w:type="spellEnd"/>
      <w:r>
        <w:rPr>
          <w:sz w:val="20"/>
          <w:szCs w:val="20"/>
        </w:rPr>
        <w:t xml:space="preserve"> by time, excavation, or battle, clearly showed the marvel of engineering and </w:t>
      </w:r>
      <w:proofErr w:type="spellStart"/>
      <w:r>
        <w:rPr>
          <w:sz w:val="20"/>
          <w:szCs w:val="20"/>
        </w:rPr>
        <w:t>asthetics</w:t>
      </w:r>
      <w:proofErr w:type="spellEnd"/>
      <w:r>
        <w:rPr>
          <w:sz w:val="20"/>
          <w:szCs w:val="20"/>
        </w:rPr>
        <w:t>.</w:t>
      </w:r>
    </w:p>
    <w:p w14:paraId="492D4C2E" w14:textId="77777777" w:rsidR="00832D5D" w:rsidRDefault="00832D5D" w:rsidP="00797359">
      <w:pPr>
        <w:spacing w:line="480" w:lineRule="auto"/>
        <w:rPr>
          <w:sz w:val="20"/>
          <w:szCs w:val="20"/>
        </w:rPr>
      </w:pPr>
    </w:p>
    <w:p w14:paraId="4AA436D5" w14:textId="2B6DDD32" w:rsidR="006A51FA" w:rsidRDefault="006A51FA" w:rsidP="00797359">
      <w:pPr>
        <w:spacing w:line="480" w:lineRule="auto"/>
        <w:rPr>
          <w:sz w:val="20"/>
          <w:szCs w:val="20"/>
        </w:rPr>
      </w:pPr>
      <w:r>
        <w:rPr>
          <w:sz w:val="20"/>
          <w:szCs w:val="20"/>
        </w:rPr>
        <w:tab/>
        <w:t xml:space="preserve">Orcs are not known for their intelligence and certainly not their intelligence. </w:t>
      </w:r>
    </w:p>
    <w:p w14:paraId="30CB7E9D" w14:textId="52CFDB00" w:rsidR="006A51FA" w:rsidRDefault="006A51FA" w:rsidP="00797359">
      <w:pPr>
        <w:spacing w:line="480" w:lineRule="auto"/>
        <w:rPr>
          <w:sz w:val="20"/>
          <w:szCs w:val="20"/>
        </w:rPr>
      </w:pPr>
    </w:p>
    <w:p w14:paraId="0B11646C" w14:textId="695AB1C0" w:rsidR="006A51FA" w:rsidRDefault="006A51FA" w:rsidP="00797359">
      <w:pPr>
        <w:spacing w:line="480" w:lineRule="auto"/>
        <w:rPr>
          <w:sz w:val="20"/>
          <w:szCs w:val="20"/>
        </w:rPr>
      </w:pPr>
      <w:r>
        <w:rPr>
          <w:sz w:val="20"/>
          <w:szCs w:val="20"/>
        </w:rPr>
        <w:tab/>
        <w:t xml:space="preserve">Further </w:t>
      </w:r>
      <w:proofErr w:type="spellStart"/>
      <w:r>
        <w:rPr>
          <w:sz w:val="20"/>
          <w:szCs w:val="20"/>
        </w:rPr>
        <w:t>evidnce</w:t>
      </w:r>
      <w:proofErr w:type="spellEnd"/>
      <w:r>
        <w:rPr>
          <w:sz w:val="20"/>
          <w:szCs w:val="20"/>
        </w:rPr>
        <w:t xml:space="preserve"> that this had been an old dwarven outpost</w:t>
      </w:r>
      <w:r w:rsidR="0019736C">
        <w:rPr>
          <w:sz w:val="20"/>
          <w:szCs w:val="20"/>
        </w:rPr>
        <w:t xml:space="preserve"> could be seen in the walls and broken bas-reliefs on </w:t>
      </w:r>
      <w:proofErr w:type="gramStart"/>
      <w:r w:rsidR="0019736C">
        <w:rPr>
          <w:sz w:val="20"/>
          <w:szCs w:val="20"/>
        </w:rPr>
        <w:t>nearly every</w:t>
      </w:r>
      <w:proofErr w:type="gramEnd"/>
      <w:r w:rsidR="0019736C">
        <w:rPr>
          <w:sz w:val="20"/>
          <w:szCs w:val="20"/>
        </w:rPr>
        <w:t xml:space="preserve"> vertical surface. The whole city looked like a lake of broken, yet </w:t>
      </w:r>
      <w:proofErr w:type="spellStart"/>
      <w:r w:rsidR="0019736C">
        <w:rPr>
          <w:sz w:val="20"/>
          <w:szCs w:val="20"/>
        </w:rPr>
        <w:t>connectec</w:t>
      </w:r>
      <w:proofErr w:type="spellEnd"/>
      <w:r w:rsidR="0019736C">
        <w:rPr>
          <w:sz w:val="20"/>
          <w:szCs w:val="20"/>
        </w:rPr>
        <w:t xml:space="preserve">, </w:t>
      </w:r>
      <w:proofErr w:type="spellStart"/>
      <w:r w:rsidR="0019736C">
        <w:rPr>
          <w:sz w:val="20"/>
          <w:szCs w:val="20"/>
        </w:rPr>
        <w:t>tatoos</w:t>
      </w:r>
      <w:proofErr w:type="spellEnd"/>
      <w:r w:rsidR="0019736C">
        <w:rPr>
          <w:sz w:val="20"/>
          <w:szCs w:val="20"/>
        </w:rPr>
        <w:t xml:space="preserve"> of stone.</w:t>
      </w:r>
    </w:p>
    <w:p w14:paraId="5761F5E1" w14:textId="118C61BC" w:rsidR="0019736C" w:rsidRDefault="0019736C" w:rsidP="00797359">
      <w:pPr>
        <w:spacing w:line="480" w:lineRule="auto"/>
        <w:rPr>
          <w:sz w:val="20"/>
          <w:szCs w:val="20"/>
        </w:rPr>
      </w:pPr>
    </w:p>
    <w:p w14:paraId="518E24F0" w14:textId="1E670760" w:rsidR="0019736C" w:rsidRDefault="0019736C" w:rsidP="00797359">
      <w:pPr>
        <w:spacing w:line="480" w:lineRule="auto"/>
        <w:rPr>
          <w:sz w:val="20"/>
          <w:szCs w:val="20"/>
        </w:rPr>
      </w:pPr>
      <w:r>
        <w:rPr>
          <w:sz w:val="20"/>
          <w:szCs w:val="20"/>
        </w:rPr>
        <w:t xml:space="preserve">The city had </w:t>
      </w:r>
      <w:proofErr w:type="spellStart"/>
      <w:r>
        <w:rPr>
          <w:sz w:val="20"/>
          <w:szCs w:val="20"/>
        </w:rPr>
        <w:t>ovviously</w:t>
      </w:r>
      <w:proofErr w:type="spellEnd"/>
      <w:r>
        <w:rPr>
          <w:sz w:val="20"/>
          <w:szCs w:val="20"/>
        </w:rPr>
        <w:t xml:space="preserve"> </w:t>
      </w:r>
      <w:proofErr w:type="gramStart"/>
      <w:r>
        <w:rPr>
          <w:sz w:val="20"/>
          <w:szCs w:val="20"/>
        </w:rPr>
        <w:t>been excavated</w:t>
      </w:r>
      <w:proofErr w:type="gramEnd"/>
      <w:r>
        <w:rPr>
          <w:sz w:val="20"/>
          <w:szCs w:val="20"/>
        </w:rPr>
        <w:t xml:space="preserve"> from a dwarven ruin. Cracked bas-reliefs, defaced statues, and </w:t>
      </w:r>
      <w:proofErr w:type="spellStart"/>
      <w:r>
        <w:rPr>
          <w:sz w:val="20"/>
          <w:szCs w:val="20"/>
        </w:rPr>
        <w:t>crumblinkg</w:t>
      </w:r>
      <w:proofErr w:type="spellEnd"/>
      <w:r>
        <w:rPr>
          <w:sz w:val="20"/>
          <w:szCs w:val="20"/>
        </w:rPr>
        <w:t xml:space="preserve"> hulking stone carvings of beards could </w:t>
      </w:r>
      <w:proofErr w:type="gramStart"/>
      <w:r>
        <w:rPr>
          <w:sz w:val="20"/>
          <w:szCs w:val="20"/>
        </w:rPr>
        <w:t>be seen</w:t>
      </w:r>
      <w:proofErr w:type="gramEnd"/>
      <w:r>
        <w:rPr>
          <w:sz w:val="20"/>
          <w:szCs w:val="20"/>
        </w:rPr>
        <w:t xml:space="preserve"> scattered along the roads. </w:t>
      </w:r>
    </w:p>
    <w:p w14:paraId="548ECFB7" w14:textId="77613D9D" w:rsidR="0019736C" w:rsidRDefault="0019736C" w:rsidP="00797359">
      <w:pPr>
        <w:spacing w:line="480" w:lineRule="auto"/>
        <w:rPr>
          <w:sz w:val="20"/>
          <w:szCs w:val="20"/>
        </w:rPr>
      </w:pPr>
    </w:p>
    <w:p w14:paraId="6885BA33" w14:textId="20A8BB07" w:rsidR="005E4211" w:rsidRDefault="005E4211" w:rsidP="00797359">
      <w:pPr>
        <w:spacing w:line="480" w:lineRule="auto"/>
        <w:rPr>
          <w:sz w:val="20"/>
          <w:szCs w:val="20"/>
        </w:rPr>
      </w:pPr>
      <w:r>
        <w:rPr>
          <w:sz w:val="20"/>
          <w:szCs w:val="20"/>
        </w:rPr>
        <w:t xml:space="preserve">As they approach the underground keep and throne room of the Chief Orc to deliver the diplomatic package, </w:t>
      </w:r>
      <w:proofErr w:type="gramStart"/>
      <w:r>
        <w:rPr>
          <w:sz w:val="20"/>
          <w:szCs w:val="20"/>
        </w:rPr>
        <w:t>they are stopped by some nosey, drunken, and off-duty Orc soldiers</w:t>
      </w:r>
      <w:proofErr w:type="gramEnd"/>
      <w:r>
        <w:rPr>
          <w:sz w:val="20"/>
          <w:szCs w:val="20"/>
        </w:rPr>
        <w:t>.</w:t>
      </w:r>
    </w:p>
    <w:p w14:paraId="027F57BC" w14:textId="6A558B08" w:rsidR="005E4211" w:rsidRDefault="005E4211" w:rsidP="00797359">
      <w:pPr>
        <w:spacing w:line="480" w:lineRule="auto"/>
        <w:rPr>
          <w:sz w:val="20"/>
          <w:szCs w:val="20"/>
        </w:rPr>
      </w:pPr>
    </w:p>
    <w:p w14:paraId="6EC3938A" w14:textId="07A0E3E8" w:rsidR="005E4211" w:rsidRDefault="005E4211" w:rsidP="00797359">
      <w:pPr>
        <w:spacing w:line="480" w:lineRule="auto"/>
        <w:rPr>
          <w:sz w:val="20"/>
          <w:szCs w:val="20"/>
        </w:rPr>
      </w:pPr>
      <w:r>
        <w:rPr>
          <w:sz w:val="20"/>
          <w:szCs w:val="20"/>
        </w:rPr>
        <w:t>With an indiscernible sleight of hand, Zev employs his newly acquired Puppet Control Gloves.</w:t>
      </w:r>
    </w:p>
    <w:p w14:paraId="33386AE0" w14:textId="7B8FF20A" w:rsidR="005E4211" w:rsidRDefault="005E4211" w:rsidP="00797359">
      <w:pPr>
        <w:spacing w:line="480" w:lineRule="auto"/>
        <w:rPr>
          <w:sz w:val="20"/>
          <w:szCs w:val="20"/>
        </w:rPr>
      </w:pPr>
    </w:p>
    <w:p w14:paraId="5C455DC5" w14:textId="4B440664" w:rsidR="005E4211" w:rsidRDefault="005E4211" w:rsidP="00797359">
      <w:pPr>
        <w:spacing w:line="480" w:lineRule="auto"/>
        <w:rPr>
          <w:sz w:val="20"/>
          <w:szCs w:val="20"/>
        </w:rPr>
      </w:pPr>
      <w:r>
        <w:rPr>
          <w:sz w:val="20"/>
          <w:szCs w:val="20"/>
        </w:rPr>
        <w:lastRenderedPageBreak/>
        <w:t xml:space="preserve">Sliding the two rings onto </w:t>
      </w:r>
      <w:r w:rsidR="00572DF4">
        <w:rPr>
          <w:sz w:val="20"/>
          <w:szCs w:val="20"/>
        </w:rPr>
        <w:t xml:space="preserve">each of </w:t>
      </w:r>
      <w:r>
        <w:rPr>
          <w:sz w:val="20"/>
          <w:szCs w:val="20"/>
        </w:rPr>
        <w:t xml:space="preserve">his </w:t>
      </w:r>
      <w:r w:rsidR="00572DF4">
        <w:rPr>
          <w:sz w:val="20"/>
          <w:szCs w:val="20"/>
        </w:rPr>
        <w:t>ring</w:t>
      </w:r>
      <w:r>
        <w:rPr>
          <w:sz w:val="20"/>
          <w:szCs w:val="20"/>
        </w:rPr>
        <w:t xml:space="preserve"> fingers, a transformation took place before his eyes. The ring seemed to unfold and create a wristlet and an embedded gem in the palm connection.</w:t>
      </w:r>
    </w:p>
    <w:p w14:paraId="502E41ED" w14:textId="0E9E503E" w:rsidR="00572DF4" w:rsidRDefault="00572DF4" w:rsidP="00797359">
      <w:pPr>
        <w:spacing w:line="480" w:lineRule="auto"/>
        <w:rPr>
          <w:sz w:val="20"/>
          <w:szCs w:val="20"/>
        </w:rPr>
      </w:pPr>
    </w:p>
    <w:p w14:paraId="6A7914D1" w14:textId="5B3A9817" w:rsidR="00572DF4" w:rsidRDefault="00572DF4" w:rsidP="00797359">
      <w:pPr>
        <w:spacing w:line="480" w:lineRule="auto"/>
        <w:rPr>
          <w:sz w:val="20"/>
          <w:szCs w:val="20"/>
        </w:rPr>
      </w:pPr>
      <w:proofErr w:type="spellStart"/>
      <w:r>
        <w:rPr>
          <w:sz w:val="20"/>
          <w:szCs w:val="20"/>
        </w:rPr>
        <w:t>Instinctivly</w:t>
      </w:r>
      <w:proofErr w:type="spellEnd"/>
      <w:r>
        <w:rPr>
          <w:sz w:val="20"/>
          <w:szCs w:val="20"/>
        </w:rPr>
        <w:t xml:space="preserve">, he clicked each of the gems in his palms with the same hands index finger and the magic </w:t>
      </w:r>
      <w:proofErr w:type="gramStart"/>
      <w:r>
        <w:rPr>
          <w:sz w:val="20"/>
          <w:szCs w:val="20"/>
        </w:rPr>
        <w:t>was activated</w:t>
      </w:r>
      <w:proofErr w:type="gramEnd"/>
      <w:r>
        <w:rPr>
          <w:sz w:val="20"/>
          <w:szCs w:val="20"/>
        </w:rPr>
        <w:t>. The gems glowed slightly creating just enough shadow to begin. Shadow and light hand in hand flickering back and forth in the torchlight of the city.</w:t>
      </w:r>
    </w:p>
    <w:p w14:paraId="4564CEFE" w14:textId="4765B09A" w:rsidR="00572DF4" w:rsidRDefault="00572DF4" w:rsidP="00797359">
      <w:pPr>
        <w:spacing w:line="480" w:lineRule="auto"/>
        <w:rPr>
          <w:sz w:val="20"/>
          <w:szCs w:val="20"/>
        </w:rPr>
      </w:pPr>
    </w:p>
    <w:p w14:paraId="2334E4FB" w14:textId="744DA174" w:rsidR="00572DF4" w:rsidRDefault="00572DF4" w:rsidP="00797359">
      <w:pPr>
        <w:spacing w:line="480" w:lineRule="auto"/>
        <w:rPr>
          <w:sz w:val="20"/>
          <w:szCs w:val="20"/>
        </w:rPr>
      </w:pPr>
      <w:r>
        <w:rPr>
          <w:sz w:val="20"/>
          <w:szCs w:val="20"/>
        </w:rPr>
        <w:t>Pulling one a matchstick out of his bag of holding, Zev put it between his teeth and slipped it to the side of his mouth.</w:t>
      </w:r>
    </w:p>
    <w:p w14:paraId="6137D0A8" w14:textId="12144B54" w:rsidR="00572DF4" w:rsidRDefault="00572DF4" w:rsidP="00797359">
      <w:pPr>
        <w:spacing w:line="480" w:lineRule="auto"/>
        <w:rPr>
          <w:sz w:val="20"/>
          <w:szCs w:val="20"/>
        </w:rPr>
      </w:pPr>
    </w:p>
    <w:p w14:paraId="2F9A9727" w14:textId="0B982CB9" w:rsidR="00572DF4" w:rsidRDefault="00572DF4" w:rsidP="00797359">
      <w:pPr>
        <w:spacing w:line="480" w:lineRule="auto"/>
        <w:rPr>
          <w:sz w:val="20"/>
          <w:szCs w:val="20"/>
        </w:rPr>
      </w:pPr>
      <w:r>
        <w:rPr>
          <w:sz w:val="20"/>
          <w:szCs w:val="20"/>
        </w:rPr>
        <w:t xml:space="preserve">With a </w:t>
      </w:r>
      <w:proofErr w:type="spellStart"/>
      <w:r>
        <w:rPr>
          <w:sz w:val="20"/>
          <w:szCs w:val="20"/>
        </w:rPr>
        <w:t>suble</w:t>
      </w:r>
      <w:proofErr w:type="spellEnd"/>
      <w:r>
        <w:rPr>
          <w:sz w:val="20"/>
          <w:szCs w:val="20"/>
        </w:rPr>
        <w:t xml:space="preserve"> and quick flip of his hair he activated the matchstick, a puppeteering tool of his own devising.</w:t>
      </w:r>
    </w:p>
    <w:p w14:paraId="67F87113" w14:textId="08356FD4" w:rsidR="00572DF4" w:rsidRDefault="00572DF4" w:rsidP="00797359">
      <w:pPr>
        <w:spacing w:line="480" w:lineRule="auto"/>
        <w:rPr>
          <w:sz w:val="20"/>
          <w:szCs w:val="20"/>
        </w:rPr>
      </w:pPr>
      <w:r>
        <w:rPr>
          <w:sz w:val="20"/>
          <w:szCs w:val="20"/>
        </w:rPr>
        <w:t xml:space="preserve">Two </w:t>
      </w:r>
      <w:proofErr w:type="spellStart"/>
      <w:r>
        <w:rPr>
          <w:sz w:val="20"/>
          <w:szCs w:val="20"/>
        </w:rPr>
        <w:t>simaltanious</w:t>
      </w:r>
      <w:proofErr w:type="spellEnd"/>
      <w:r>
        <w:rPr>
          <w:sz w:val="20"/>
          <w:szCs w:val="20"/>
        </w:rPr>
        <w:t xml:space="preserve"> clicks of the gems in his </w:t>
      </w:r>
      <w:proofErr w:type="spellStart"/>
      <w:r>
        <w:rPr>
          <w:sz w:val="20"/>
          <w:szCs w:val="20"/>
        </w:rPr>
        <w:t>plams</w:t>
      </w:r>
      <w:proofErr w:type="spellEnd"/>
      <w:r>
        <w:rPr>
          <w:sz w:val="20"/>
          <w:szCs w:val="20"/>
        </w:rPr>
        <w:t>, activated the power of the Control Rings.</w:t>
      </w:r>
    </w:p>
    <w:p w14:paraId="050FBE02" w14:textId="47F909B9" w:rsidR="00572DF4" w:rsidRDefault="00572DF4" w:rsidP="00797359">
      <w:pPr>
        <w:spacing w:line="480" w:lineRule="auto"/>
        <w:rPr>
          <w:sz w:val="20"/>
          <w:szCs w:val="20"/>
        </w:rPr>
      </w:pPr>
    </w:p>
    <w:p w14:paraId="37F6E47C" w14:textId="33F73D19" w:rsidR="00572DF4" w:rsidRDefault="00572DF4" w:rsidP="00797359">
      <w:pPr>
        <w:spacing w:line="480" w:lineRule="auto"/>
        <w:rPr>
          <w:sz w:val="20"/>
          <w:szCs w:val="20"/>
        </w:rPr>
      </w:pPr>
      <w:r>
        <w:rPr>
          <w:sz w:val="20"/>
          <w:szCs w:val="20"/>
        </w:rPr>
        <w:t xml:space="preserve">Five shadows </w:t>
      </w:r>
      <w:proofErr w:type="spellStart"/>
      <w:r>
        <w:rPr>
          <w:sz w:val="20"/>
          <w:szCs w:val="20"/>
        </w:rPr>
        <w:t>filiments</w:t>
      </w:r>
      <w:proofErr w:type="spellEnd"/>
      <w:r>
        <w:rPr>
          <w:sz w:val="20"/>
          <w:szCs w:val="20"/>
        </w:rPr>
        <w:t xml:space="preserve"> shot out of Zev; two from each ring and one from his matchstick.</w:t>
      </w:r>
    </w:p>
    <w:p w14:paraId="2EEFAA9F" w14:textId="2793549A" w:rsidR="00572DF4" w:rsidRDefault="00572DF4" w:rsidP="00797359">
      <w:pPr>
        <w:spacing w:line="480" w:lineRule="auto"/>
        <w:rPr>
          <w:sz w:val="20"/>
          <w:szCs w:val="20"/>
        </w:rPr>
      </w:pPr>
    </w:p>
    <w:p w14:paraId="5A215430" w14:textId="731DB95C" w:rsidR="00572DF4" w:rsidRDefault="00572DF4" w:rsidP="00797359">
      <w:pPr>
        <w:spacing w:line="480" w:lineRule="auto"/>
        <w:rPr>
          <w:sz w:val="20"/>
          <w:szCs w:val="20"/>
        </w:rPr>
      </w:pPr>
      <w:r>
        <w:rPr>
          <w:sz w:val="20"/>
          <w:szCs w:val="20"/>
        </w:rPr>
        <w:t xml:space="preserve">After a moment of </w:t>
      </w:r>
      <w:proofErr w:type="spellStart"/>
      <w:r>
        <w:rPr>
          <w:sz w:val="20"/>
          <w:szCs w:val="20"/>
        </w:rPr>
        <w:t>stuggle</w:t>
      </w:r>
      <w:proofErr w:type="spellEnd"/>
      <w:r>
        <w:rPr>
          <w:sz w:val="20"/>
          <w:szCs w:val="20"/>
        </w:rPr>
        <w:t xml:space="preserve"> Zev has </w:t>
      </w:r>
      <w:r w:rsidR="00E928A2">
        <w:rPr>
          <w:sz w:val="20"/>
          <w:szCs w:val="20"/>
        </w:rPr>
        <w:t xml:space="preserve">five Orc soldiers escorting </w:t>
      </w:r>
      <w:proofErr w:type="spellStart"/>
      <w:r w:rsidR="00E928A2">
        <w:rPr>
          <w:sz w:val="20"/>
          <w:szCs w:val="20"/>
        </w:rPr>
        <w:t>thgem</w:t>
      </w:r>
      <w:proofErr w:type="spellEnd"/>
      <w:r w:rsidR="00E928A2">
        <w:rPr>
          <w:sz w:val="20"/>
          <w:szCs w:val="20"/>
        </w:rPr>
        <w:t xml:space="preserve"> to the city keep to meet the Chief directly.</w:t>
      </w:r>
    </w:p>
    <w:p w14:paraId="565CE90B" w14:textId="0EACC904" w:rsidR="00E928A2" w:rsidRDefault="00E928A2" w:rsidP="00797359">
      <w:pPr>
        <w:spacing w:line="480" w:lineRule="auto"/>
        <w:rPr>
          <w:sz w:val="20"/>
          <w:szCs w:val="20"/>
        </w:rPr>
      </w:pPr>
    </w:p>
    <w:p w14:paraId="15A84CD6" w14:textId="31FE594D" w:rsidR="00E928A2" w:rsidRDefault="00E928A2" w:rsidP="00797359">
      <w:pPr>
        <w:spacing w:line="480" w:lineRule="auto"/>
        <w:rPr>
          <w:sz w:val="20"/>
          <w:szCs w:val="20"/>
        </w:rPr>
      </w:pPr>
      <w:r>
        <w:rPr>
          <w:sz w:val="20"/>
          <w:szCs w:val="20"/>
        </w:rPr>
        <w:lastRenderedPageBreak/>
        <w:t xml:space="preserve">As insurance, neither of them </w:t>
      </w:r>
      <w:proofErr w:type="gramStart"/>
      <w:r>
        <w:rPr>
          <w:sz w:val="20"/>
          <w:szCs w:val="20"/>
        </w:rPr>
        <w:t>trust</w:t>
      </w:r>
      <w:proofErr w:type="gramEnd"/>
      <w:r>
        <w:rPr>
          <w:sz w:val="20"/>
          <w:szCs w:val="20"/>
        </w:rPr>
        <w:t xml:space="preserve"> the Orcs and don’t think Diplomacy will be taken seriously. In which case they </w:t>
      </w:r>
      <w:proofErr w:type="spellStart"/>
      <w:r>
        <w:rPr>
          <w:sz w:val="20"/>
          <w:szCs w:val="20"/>
        </w:rPr>
        <w:t>wold</w:t>
      </w:r>
      <w:proofErr w:type="spellEnd"/>
      <w:r>
        <w:rPr>
          <w:sz w:val="20"/>
          <w:szCs w:val="20"/>
        </w:rPr>
        <w:t xml:space="preserve"> </w:t>
      </w:r>
      <w:proofErr w:type="gramStart"/>
      <w:r>
        <w:rPr>
          <w:sz w:val="20"/>
          <w:szCs w:val="20"/>
        </w:rPr>
        <w:t>have to</w:t>
      </w:r>
      <w:proofErr w:type="gramEnd"/>
      <w:r>
        <w:rPr>
          <w:sz w:val="20"/>
          <w:szCs w:val="20"/>
        </w:rPr>
        <w:t xml:space="preserve"> escape fast.</w:t>
      </w:r>
    </w:p>
    <w:p w14:paraId="05B4A855" w14:textId="0A996B78" w:rsidR="00E928A2" w:rsidRDefault="00E928A2" w:rsidP="00797359">
      <w:pPr>
        <w:spacing w:line="480" w:lineRule="auto"/>
        <w:rPr>
          <w:sz w:val="20"/>
          <w:szCs w:val="20"/>
        </w:rPr>
      </w:pPr>
    </w:p>
    <w:p w14:paraId="3ABC9424" w14:textId="7C61F51D" w:rsidR="00E928A2" w:rsidRDefault="00E928A2" w:rsidP="00797359">
      <w:pPr>
        <w:spacing w:line="480" w:lineRule="auto"/>
        <w:rPr>
          <w:sz w:val="20"/>
          <w:szCs w:val="20"/>
        </w:rPr>
      </w:pPr>
      <w:r>
        <w:rPr>
          <w:sz w:val="20"/>
          <w:szCs w:val="20"/>
        </w:rPr>
        <w:t xml:space="preserve">Zev given Kit the matchstick. She puts it into her mouth like Zev had done. He laughed. She grimaced, smiled and just </w:t>
      </w:r>
      <w:proofErr w:type="spellStart"/>
      <w:r>
        <w:rPr>
          <w:sz w:val="20"/>
          <w:szCs w:val="20"/>
        </w:rPr>
        <w:t>dit</w:t>
      </w:r>
      <w:proofErr w:type="spellEnd"/>
      <w:r>
        <w:rPr>
          <w:sz w:val="20"/>
          <w:szCs w:val="20"/>
        </w:rPr>
        <w:t xml:space="preserve"> it.</w:t>
      </w:r>
    </w:p>
    <w:p w14:paraId="550545CE" w14:textId="687515D4" w:rsidR="00E928A2" w:rsidRDefault="00E928A2" w:rsidP="00797359">
      <w:pPr>
        <w:spacing w:line="480" w:lineRule="auto"/>
        <w:rPr>
          <w:sz w:val="20"/>
          <w:szCs w:val="20"/>
        </w:rPr>
      </w:pPr>
    </w:p>
    <w:p w14:paraId="6ED36398" w14:textId="7F09FF5C" w:rsidR="00E928A2" w:rsidRDefault="00E928A2" w:rsidP="00797359">
      <w:pPr>
        <w:spacing w:line="480" w:lineRule="auto"/>
        <w:rPr>
          <w:sz w:val="20"/>
          <w:szCs w:val="20"/>
        </w:rPr>
      </w:pPr>
      <w:r>
        <w:rPr>
          <w:sz w:val="20"/>
          <w:szCs w:val="20"/>
        </w:rPr>
        <w:t xml:space="preserve">He told her just as they were about to enter the keep that they matchstick only need </w:t>
      </w:r>
      <w:proofErr w:type="gramStart"/>
      <w:r>
        <w:rPr>
          <w:sz w:val="20"/>
          <w:szCs w:val="20"/>
        </w:rPr>
        <w:t>be held</w:t>
      </w:r>
      <w:proofErr w:type="gramEnd"/>
      <w:r>
        <w:rPr>
          <w:sz w:val="20"/>
          <w:szCs w:val="20"/>
        </w:rPr>
        <w:t xml:space="preserve"> or on her person to work. She put it in her hat and winked.</w:t>
      </w:r>
    </w:p>
    <w:p w14:paraId="65D7AE0E" w14:textId="477F1B4D" w:rsidR="00E928A2" w:rsidRDefault="00E928A2" w:rsidP="00797359">
      <w:pPr>
        <w:spacing w:line="480" w:lineRule="auto"/>
        <w:rPr>
          <w:sz w:val="20"/>
          <w:szCs w:val="20"/>
        </w:rPr>
      </w:pPr>
    </w:p>
    <w:p w14:paraId="724726BF" w14:textId="77777777" w:rsidR="00E928A2" w:rsidRDefault="00E928A2" w:rsidP="00797359">
      <w:pPr>
        <w:spacing w:line="480" w:lineRule="auto"/>
        <w:rPr>
          <w:sz w:val="20"/>
          <w:szCs w:val="20"/>
        </w:rPr>
      </w:pPr>
    </w:p>
    <w:p w14:paraId="16006E3B" w14:textId="30F83B09" w:rsidR="00572DF4" w:rsidRDefault="00572DF4" w:rsidP="00797359">
      <w:pPr>
        <w:spacing w:line="480" w:lineRule="auto"/>
        <w:rPr>
          <w:sz w:val="20"/>
          <w:szCs w:val="20"/>
        </w:rPr>
      </w:pPr>
    </w:p>
    <w:p w14:paraId="3DFD875C" w14:textId="353ED261" w:rsidR="00572DF4" w:rsidRDefault="00572DF4" w:rsidP="00797359">
      <w:pPr>
        <w:spacing w:line="480" w:lineRule="auto"/>
        <w:rPr>
          <w:sz w:val="20"/>
          <w:szCs w:val="20"/>
        </w:rPr>
      </w:pPr>
      <w:r>
        <w:rPr>
          <w:sz w:val="20"/>
          <w:szCs w:val="20"/>
        </w:rPr>
        <w:t xml:space="preserve">After Kit almost gets them into a brawl with </w:t>
      </w:r>
      <w:proofErr w:type="gramStart"/>
      <w:r>
        <w:rPr>
          <w:sz w:val="20"/>
          <w:szCs w:val="20"/>
        </w:rPr>
        <w:t>5</w:t>
      </w:r>
      <w:proofErr w:type="gramEnd"/>
      <w:r>
        <w:rPr>
          <w:sz w:val="20"/>
          <w:szCs w:val="20"/>
        </w:rPr>
        <w:t xml:space="preserve"> </w:t>
      </w:r>
    </w:p>
    <w:p w14:paraId="16C204D2" w14:textId="77777777" w:rsidR="005E4211" w:rsidRDefault="005E4211" w:rsidP="00797359">
      <w:pPr>
        <w:spacing w:line="480" w:lineRule="auto"/>
        <w:rPr>
          <w:sz w:val="20"/>
          <w:szCs w:val="20"/>
        </w:rPr>
      </w:pPr>
    </w:p>
    <w:p w14:paraId="382BC3CA" w14:textId="22E13FBD" w:rsidR="0019736C" w:rsidRDefault="0019736C" w:rsidP="00797359">
      <w:pPr>
        <w:spacing w:line="480" w:lineRule="auto"/>
        <w:rPr>
          <w:sz w:val="20"/>
          <w:szCs w:val="20"/>
        </w:rPr>
      </w:pPr>
      <w:r>
        <w:rPr>
          <w:sz w:val="20"/>
          <w:szCs w:val="20"/>
        </w:rPr>
        <w:t xml:space="preserve">Chapter W: </w:t>
      </w:r>
      <w:proofErr w:type="spellStart"/>
      <w:r>
        <w:rPr>
          <w:sz w:val="20"/>
          <w:szCs w:val="20"/>
        </w:rPr>
        <w:t>Dipolomat-Shiplomat</w:t>
      </w:r>
      <w:proofErr w:type="spellEnd"/>
    </w:p>
    <w:p w14:paraId="3656E82A" w14:textId="3DD577D6" w:rsidR="0019736C" w:rsidRDefault="0019736C" w:rsidP="00797359">
      <w:pPr>
        <w:spacing w:line="480" w:lineRule="auto"/>
        <w:rPr>
          <w:sz w:val="20"/>
          <w:szCs w:val="20"/>
        </w:rPr>
      </w:pPr>
      <w:r>
        <w:rPr>
          <w:sz w:val="20"/>
          <w:szCs w:val="20"/>
        </w:rPr>
        <w:tab/>
        <w:t>Zev and Kit enter the city after some small molestations from locals.</w:t>
      </w:r>
    </w:p>
    <w:p w14:paraId="0E29B96B" w14:textId="50EA4888" w:rsidR="0019736C" w:rsidRDefault="0019736C" w:rsidP="00797359">
      <w:pPr>
        <w:spacing w:line="480" w:lineRule="auto"/>
        <w:rPr>
          <w:sz w:val="20"/>
          <w:szCs w:val="20"/>
        </w:rPr>
      </w:pPr>
      <w:r>
        <w:rPr>
          <w:sz w:val="20"/>
          <w:szCs w:val="20"/>
        </w:rPr>
        <w:tab/>
        <w:t xml:space="preserve">They make their way </w:t>
      </w:r>
      <w:proofErr w:type="spellStart"/>
      <w:r>
        <w:rPr>
          <w:sz w:val="20"/>
          <w:szCs w:val="20"/>
        </w:rPr>
        <w:t>tot</w:t>
      </w:r>
      <w:proofErr w:type="spellEnd"/>
      <w:r>
        <w:rPr>
          <w:sz w:val="20"/>
          <w:szCs w:val="20"/>
        </w:rPr>
        <w:t xml:space="preserve"> the Orc Chief to </w:t>
      </w:r>
      <w:proofErr w:type="spellStart"/>
      <w:r>
        <w:rPr>
          <w:sz w:val="20"/>
          <w:szCs w:val="20"/>
        </w:rPr>
        <w:t>deliever</w:t>
      </w:r>
      <w:proofErr w:type="spellEnd"/>
      <w:r>
        <w:rPr>
          <w:sz w:val="20"/>
          <w:szCs w:val="20"/>
        </w:rPr>
        <w:t xml:space="preserve"> the diplomatic </w:t>
      </w:r>
      <w:proofErr w:type="spellStart"/>
      <w:r>
        <w:rPr>
          <w:sz w:val="20"/>
          <w:szCs w:val="20"/>
        </w:rPr>
        <w:t>poiuch</w:t>
      </w:r>
      <w:proofErr w:type="spellEnd"/>
      <w:r>
        <w:rPr>
          <w:sz w:val="20"/>
          <w:szCs w:val="20"/>
        </w:rPr>
        <w:t>.</w:t>
      </w:r>
    </w:p>
    <w:p w14:paraId="3E3B63D6" w14:textId="438118BA" w:rsidR="0019736C" w:rsidRDefault="0019736C" w:rsidP="00797359">
      <w:pPr>
        <w:spacing w:line="480" w:lineRule="auto"/>
        <w:rPr>
          <w:sz w:val="20"/>
          <w:szCs w:val="20"/>
        </w:rPr>
      </w:pPr>
      <w:r>
        <w:rPr>
          <w:sz w:val="20"/>
          <w:szCs w:val="20"/>
        </w:rPr>
        <w:tab/>
        <w:t>The Orc has someone read it to him.</w:t>
      </w:r>
    </w:p>
    <w:p w14:paraId="4A9E7AB3" w14:textId="73A9A847" w:rsidR="0019736C" w:rsidRDefault="0019736C" w:rsidP="00797359">
      <w:pPr>
        <w:spacing w:line="480" w:lineRule="auto"/>
        <w:rPr>
          <w:sz w:val="20"/>
          <w:szCs w:val="20"/>
        </w:rPr>
      </w:pPr>
      <w:r>
        <w:rPr>
          <w:sz w:val="20"/>
          <w:szCs w:val="20"/>
        </w:rPr>
        <w:tab/>
        <w:t>He rejects it angrily and kills the reader.</w:t>
      </w:r>
    </w:p>
    <w:p w14:paraId="15F19066" w14:textId="50EF839E" w:rsidR="00832D5D" w:rsidRDefault="0019736C" w:rsidP="00797359">
      <w:pPr>
        <w:spacing w:line="480" w:lineRule="auto"/>
        <w:rPr>
          <w:sz w:val="20"/>
          <w:szCs w:val="20"/>
        </w:rPr>
      </w:pPr>
      <w:r>
        <w:rPr>
          <w:sz w:val="20"/>
          <w:szCs w:val="20"/>
        </w:rPr>
        <w:lastRenderedPageBreak/>
        <w:tab/>
        <w:t xml:space="preserve">Zev and Kit begin to back out of the </w:t>
      </w:r>
      <w:r w:rsidR="00832D5D">
        <w:rPr>
          <w:sz w:val="20"/>
          <w:szCs w:val="20"/>
        </w:rPr>
        <w:t>room when the Orc chief’s expression changes from anger to greed.</w:t>
      </w:r>
    </w:p>
    <w:p w14:paraId="0F992AFB" w14:textId="7F853683" w:rsidR="00832D5D" w:rsidRDefault="00832D5D" w:rsidP="00797359">
      <w:pPr>
        <w:spacing w:line="480" w:lineRule="auto"/>
        <w:rPr>
          <w:sz w:val="20"/>
          <w:szCs w:val="20"/>
        </w:rPr>
      </w:pPr>
      <w:r>
        <w:rPr>
          <w:sz w:val="20"/>
          <w:szCs w:val="20"/>
        </w:rPr>
        <w:tab/>
        <w:t>Quest:</w:t>
      </w:r>
    </w:p>
    <w:p w14:paraId="3489354E" w14:textId="18F5745E" w:rsidR="00832D5D" w:rsidRDefault="00832D5D" w:rsidP="00797359">
      <w:pPr>
        <w:spacing w:line="480" w:lineRule="auto"/>
        <w:rPr>
          <w:sz w:val="20"/>
          <w:szCs w:val="20"/>
        </w:rPr>
      </w:pPr>
      <w:r>
        <w:rPr>
          <w:sz w:val="20"/>
          <w:szCs w:val="20"/>
        </w:rPr>
        <w:tab/>
      </w:r>
      <w:r>
        <w:rPr>
          <w:sz w:val="20"/>
          <w:szCs w:val="20"/>
        </w:rPr>
        <w:tab/>
        <w:t xml:space="preserve">A new source of power has </w:t>
      </w:r>
      <w:proofErr w:type="gramStart"/>
      <w:r>
        <w:rPr>
          <w:sz w:val="20"/>
          <w:szCs w:val="20"/>
        </w:rPr>
        <w:t>been noticed</w:t>
      </w:r>
      <w:proofErr w:type="gramEnd"/>
      <w:r>
        <w:rPr>
          <w:sz w:val="20"/>
          <w:szCs w:val="20"/>
        </w:rPr>
        <w:t>. Find and take control of this new and powerful mystery.</w:t>
      </w:r>
    </w:p>
    <w:p w14:paraId="1B7E0A2D" w14:textId="4D591386" w:rsidR="00832D5D" w:rsidRDefault="00832D5D" w:rsidP="00797359">
      <w:pPr>
        <w:spacing w:line="480" w:lineRule="auto"/>
        <w:rPr>
          <w:sz w:val="20"/>
          <w:szCs w:val="20"/>
        </w:rPr>
      </w:pPr>
    </w:p>
    <w:p w14:paraId="6D4ED7D7" w14:textId="3C6B25D1" w:rsidR="00832D5D" w:rsidRDefault="00832D5D" w:rsidP="00797359">
      <w:pPr>
        <w:spacing w:line="480" w:lineRule="auto"/>
        <w:rPr>
          <w:sz w:val="20"/>
          <w:szCs w:val="20"/>
        </w:rPr>
      </w:pPr>
      <w:r>
        <w:rPr>
          <w:sz w:val="20"/>
          <w:szCs w:val="20"/>
        </w:rPr>
        <w:t>Kit leaves as the chief orders a large contingent to find the source of power.</w:t>
      </w:r>
    </w:p>
    <w:p w14:paraId="7596945F" w14:textId="77777777" w:rsidR="005E4211" w:rsidRDefault="005E4211" w:rsidP="00797359">
      <w:pPr>
        <w:spacing w:line="480" w:lineRule="auto"/>
        <w:rPr>
          <w:sz w:val="20"/>
          <w:szCs w:val="20"/>
        </w:rPr>
      </w:pPr>
    </w:p>
    <w:p w14:paraId="00070213" w14:textId="36DB9806" w:rsidR="00832D5D" w:rsidRDefault="00832D5D" w:rsidP="00797359">
      <w:pPr>
        <w:spacing w:line="480" w:lineRule="auto"/>
        <w:rPr>
          <w:sz w:val="20"/>
          <w:szCs w:val="20"/>
        </w:rPr>
      </w:pPr>
    </w:p>
    <w:p w14:paraId="2163EB22" w14:textId="07AB0D37" w:rsidR="00832D5D" w:rsidRDefault="00CC088E" w:rsidP="00797359">
      <w:pPr>
        <w:spacing w:line="480" w:lineRule="auto"/>
        <w:rPr>
          <w:sz w:val="20"/>
          <w:szCs w:val="20"/>
        </w:rPr>
      </w:pPr>
      <w:r>
        <w:rPr>
          <w:sz w:val="20"/>
          <w:szCs w:val="20"/>
        </w:rPr>
        <w:t xml:space="preserve">Chapter T: </w:t>
      </w:r>
    </w:p>
    <w:p w14:paraId="4826A2AA" w14:textId="3146D824" w:rsidR="00CC088E" w:rsidRDefault="00CC088E" w:rsidP="00797359">
      <w:pPr>
        <w:spacing w:line="480" w:lineRule="auto"/>
        <w:rPr>
          <w:sz w:val="20"/>
          <w:szCs w:val="20"/>
        </w:rPr>
      </w:pPr>
      <w:r>
        <w:rPr>
          <w:sz w:val="20"/>
          <w:szCs w:val="20"/>
        </w:rPr>
        <w:t>Zev had already been in The Land for seven years.</w:t>
      </w:r>
    </w:p>
    <w:p w14:paraId="05DEB426" w14:textId="36CFED5E" w:rsidR="00CC088E" w:rsidRDefault="00CC088E" w:rsidP="00797359">
      <w:pPr>
        <w:spacing w:line="480" w:lineRule="auto"/>
        <w:rPr>
          <w:sz w:val="20"/>
          <w:szCs w:val="20"/>
        </w:rPr>
      </w:pPr>
      <w:r>
        <w:rPr>
          <w:sz w:val="20"/>
          <w:szCs w:val="20"/>
        </w:rPr>
        <w:t>His first days, like many other Chaos Seeds, were non-</w:t>
      </w:r>
      <w:proofErr w:type="spellStart"/>
      <w:r>
        <w:rPr>
          <w:sz w:val="20"/>
          <w:szCs w:val="20"/>
        </w:rPr>
        <w:t>trival</w:t>
      </w:r>
      <w:proofErr w:type="spellEnd"/>
      <w:r>
        <w:rPr>
          <w:sz w:val="20"/>
          <w:szCs w:val="20"/>
        </w:rPr>
        <w:t xml:space="preserve">. </w:t>
      </w:r>
    </w:p>
    <w:p w14:paraId="61D1F355" w14:textId="0EA39F33" w:rsidR="00CC088E" w:rsidRDefault="00CC088E" w:rsidP="00797359">
      <w:pPr>
        <w:spacing w:line="480" w:lineRule="auto"/>
        <w:rPr>
          <w:sz w:val="20"/>
          <w:szCs w:val="20"/>
        </w:rPr>
      </w:pPr>
      <w:r>
        <w:rPr>
          <w:sz w:val="20"/>
          <w:szCs w:val="20"/>
        </w:rPr>
        <w:t>In the first week, Zev had died and respawned three times; each death teaching a lesson about The Land and its inhabitants.</w:t>
      </w:r>
    </w:p>
    <w:p w14:paraId="361F16A8" w14:textId="27AD1210" w:rsidR="00CC088E" w:rsidRDefault="00CC088E" w:rsidP="00797359">
      <w:pPr>
        <w:spacing w:line="480" w:lineRule="auto"/>
        <w:rPr>
          <w:sz w:val="20"/>
          <w:szCs w:val="20"/>
        </w:rPr>
      </w:pPr>
      <w:r>
        <w:rPr>
          <w:sz w:val="20"/>
          <w:szCs w:val="20"/>
        </w:rPr>
        <w:t>It was only a few years later when he got his first Mark.</w:t>
      </w:r>
    </w:p>
    <w:p w14:paraId="359ACAA0" w14:textId="2EE0ED99" w:rsidR="00CC088E" w:rsidRDefault="00CC088E" w:rsidP="00797359">
      <w:pPr>
        <w:spacing w:line="480" w:lineRule="auto"/>
        <w:rPr>
          <w:i/>
          <w:iCs/>
          <w:sz w:val="20"/>
          <w:szCs w:val="20"/>
        </w:rPr>
      </w:pPr>
      <w:r>
        <w:rPr>
          <w:i/>
          <w:iCs/>
          <w:sz w:val="20"/>
          <w:szCs w:val="20"/>
        </w:rPr>
        <w:t>Mark:</w:t>
      </w:r>
    </w:p>
    <w:p w14:paraId="0607C2C1" w14:textId="04279F6E" w:rsidR="00CC088E" w:rsidRDefault="00CC088E" w:rsidP="00797359">
      <w:pPr>
        <w:spacing w:line="480" w:lineRule="auto"/>
        <w:rPr>
          <w:i/>
          <w:iCs/>
          <w:sz w:val="20"/>
          <w:szCs w:val="20"/>
        </w:rPr>
      </w:pPr>
      <w:r>
        <w:rPr>
          <w:i/>
          <w:iCs/>
          <w:sz w:val="20"/>
          <w:szCs w:val="20"/>
        </w:rPr>
        <w:tab/>
        <w:t>“Suicide is Painful” –</w:t>
      </w:r>
    </w:p>
    <w:p w14:paraId="67F24A82" w14:textId="544D6FB5" w:rsidR="00CC088E" w:rsidRDefault="00CC088E" w:rsidP="00797359">
      <w:pPr>
        <w:spacing w:line="480" w:lineRule="auto"/>
        <w:rPr>
          <w:i/>
          <w:iCs/>
          <w:sz w:val="20"/>
          <w:szCs w:val="20"/>
        </w:rPr>
      </w:pPr>
    </w:p>
    <w:p w14:paraId="39C34387" w14:textId="779B7D3E" w:rsidR="00E928A2" w:rsidRDefault="00E928A2" w:rsidP="00797359">
      <w:pPr>
        <w:spacing w:line="480" w:lineRule="auto"/>
        <w:rPr>
          <w:i/>
          <w:iCs/>
          <w:sz w:val="20"/>
          <w:szCs w:val="20"/>
        </w:rPr>
      </w:pPr>
      <w:r>
        <w:rPr>
          <w:i/>
          <w:iCs/>
          <w:sz w:val="20"/>
          <w:szCs w:val="20"/>
        </w:rPr>
        <w:lastRenderedPageBreak/>
        <w:t>Status</w:t>
      </w:r>
    </w:p>
    <w:p w14:paraId="2320BBBF" w14:textId="16356E84" w:rsidR="00E928A2" w:rsidRDefault="00E928A2" w:rsidP="00797359">
      <w:pPr>
        <w:spacing w:line="480" w:lineRule="auto"/>
        <w:rPr>
          <w:i/>
          <w:iCs/>
          <w:sz w:val="20"/>
          <w:szCs w:val="20"/>
        </w:rPr>
      </w:pPr>
      <w:r>
        <w:rPr>
          <w:i/>
          <w:iCs/>
          <w:sz w:val="20"/>
          <w:szCs w:val="20"/>
        </w:rPr>
        <w:t>Name: Zev Roka</w:t>
      </w:r>
    </w:p>
    <w:p w14:paraId="1ADD8D28" w14:textId="407D08F2" w:rsidR="00E928A2" w:rsidRDefault="00E928A2" w:rsidP="00797359">
      <w:pPr>
        <w:spacing w:line="480" w:lineRule="auto"/>
        <w:rPr>
          <w:i/>
          <w:iCs/>
          <w:sz w:val="20"/>
          <w:szCs w:val="20"/>
        </w:rPr>
      </w:pPr>
      <w:r>
        <w:rPr>
          <w:i/>
          <w:iCs/>
          <w:sz w:val="20"/>
          <w:szCs w:val="20"/>
        </w:rPr>
        <w:t>Race: Strand/???</w:t>
      </w:r>
    </w:p>
    <w:p w14:paraId="17CCFD84" w14:textId="1FDE6349" w:rsidR="00E928A2" w:rsidRDefault="00E928A2" w:rsidP="00797359">
      <w:pPr>
        <w:spacing w:line="480" w:lineRule="auto"/>
        <w:rPr>
          <w:i/>
          <w:iCs/>
          <w:sz w:val="20"/>
          <w:szCs w:val="20"/>
        </w:rPr>
      </w:pPr>
      <w:r>
        <w:rPr>
          <w:i/>
          <w:iCs/>
          <w:sz w:val="20"/>
          <w:szCs w:val="20"/>
        </w:rPr>
        <w:t>Alignment: ???/+5 Chaos</w:t>
      </w:r>
    </w:p>
    <w:p w14:paraId="3193A483" w14:textId="0D1DCD44" w:rsidR="00E928A2" w:rsidRDefault="00E928A2" w:rsidP="00797359">
      <w:pPr>
        <w:spacing w:line="480" w:lineRule="auto"/>
        <w:rPr>
          <w:i/>
          <w:iCs/>
          <w:sz w:val="20"/>
          <w:szCs w:val="20"/>
        </w:rPr>
      </w:pPr>
      <w:r>
        <w:rPr>
          <w:i/>
          <w:iCs/>
          <w:sz w:val="20"/>
          <w:szCs w:val="20"/>
        </w:rPr>
        <w:t>Profession:</w:t>
      </w:r>
    </w:p>
    <w:p w14:paraId="4B586845" w14:textId="124F0A4B" w:rsidR="00E928A2" w:rsidRDefault="00E928A2" w:rsidP="00797359">
      <w:pPr>
        <w:spacing w:line="480" w:lineRule="auto"/>
        <w:rPr>
          <w:i/>
          <w:iCs/>
          <w:sz w:val="20"/>
          <w:szCs w:val="20"/>
        </w:rPr>
      </w:pPr>
      <w:r>
        <w:rPr>
          <w:i/>
          <w:iCs/>
          <w:sz w:val="20"/>
          <w:szCs w:val="20"/>
        </w:rPr>
        <w:t>Specialty:</w:t>
      </w:r>
    </w:p>
    <w:p w14:paraId="7D4A91E5" w14:textId="7C77BEE6" w:rsidR="00E928A2" w:rsidRDefault="00E928A2" w:rsidP="00797359">
      <w:pPr>
        <w:spacing w:line="480" w:lineRule="auto"/>
        <w:rPr>
          <w:i/>
          <w:iCs/>
          <w:sz w:val="20"/>
          <w:szCs w:val="20"/>
        </w:rPr>
      </w:pPr>
      <w:proofErr w:type="spellStart"/>
      <w:r>
        <w:rPr>
          <w:i/>
          <w:iCs/>
          <w:sz w:val="20"/>
          <w:szCs w:val="20"/>
        </w:rPr>
        <w:t>Abilityies</w:t>
      </w:r>
      <w:proofErr w:type="spellEnd"/>
      <w:r>
        <w:rPr>
          <w:i/>
          <w:iCs/>
          <w:sz w:val="20"/>
          <w:szCs w:val="20"/>
        </w:rPr>
        <w:t>:</w:t>
      </w:r>
    </w:p>
    <w:p w14:paraId="18E36974" w14:textId="51DE4113" w:rsidR="00E928A2" w:rsidRDefault="00E928A2" w:rsidP="00797359">
      <w:pPr>
        <w:spacing w:line="480" w:lineRule="auto"/>
        <w:rPr>
          <w:i/>
          <w:iCs/>
          <w:sz w:val="20"/>
          <w:szCs w:val="20"/>
        </w:rPr>
      </w:pPr>
      <w:r>
        <w:rPr>
          <w:i/>
          <w:iCs/>
          <w:sz w:val="20"/>
          <w:szCs w:val="20"/>
        </w:rPr>
        <w:t>Skills:</w:t>
      </w:r>
    </w:p>
    <w:p w14:paraId="567346C0" w14:textId="3F6FEFFA" w:rsidR="00E928A2" w:rsidRDefault="00E928A2" w:rsidP="00797359">
      <w:pPr>
        <w:spacing w:line="480" w:lineRule="auto"/>
        <w:rPr>
          <w:i/>
          <w:iCs/>
          <w:sz w:val="20"/>
          <w:szCs w:val="20"/>
        </w:rPr>
      </w:pPr>
      <w:r>
        <w:rPr>
          <w:i/>
          <w:iCs/>
          <w:sz w:val="20"/>
          <w:szCs w:val="20"/>
        </w:rPr>
        <w:t>Talents:</w:t>
      </w:r>
    </w:p>
    <w:p w14:paraId="4456125A" w14:textId="1BCE15DC" w:rsidR="00E928A2" w:rsidRDefault="00E928A2" w:rsidP="00797359">
      <w:pPr>
        <w:spacing w:line="480" w:lineRule="auto"/>
        <w:rPr>
          <w:i/>
          <w:iCs/>
          <w:sz w:val="20"/>
          <w:szCs w:val="20"/>
        </w:rPr>
      </w:pPr>
      <w:r>
        <w:rPr>
          <w:i/>
          <w:iCs/>
          <w:sz w:val="20"/>
          <w:szCs w:val="20"/>
        </w:rPr>
        <w:t>Marks:</w:t>
      </w:r>
    </w:p>
    <w:p w14:paraId="163EBDA5" w14:textId="77777777" w:rsidR="00E928A2" w:rsidRDefault="00E928A2" w:rsidP="00797359">
      <w:pPr>
        <w:spacing w:line="480" w:lineRule="auto"/>
        <w:rPr>
          <w:i/>
          <w:iCs/>
          <w:sz w:val="20"/>
          <w:szCs w:val="20"/>
        </w:rPr>
      </w:pPr>
    </w:p>
    <w:p w14:paraId="777E5A95" w14:textId="77777777" w:rsidR="005E4211" w:rsidRDefault="005E4211" w:rsidP="005E4211">
      <w:pPr>
        <w:spacing w:line="480" w:lineRule="auto"/>
        <w:rPr>
          <w:sz w:val="20"/>
          <w:szCs w:val="20"/>
        </w:rPr>
      </w:pPr>
      <w:r>
        <w:rPr>
          <w:sz w:val="20"/>
          <w:szCs w:val="20"/>
        </w:rPr>
        <w:t>Chapter Y: Time to Return</w:t>
      </w:r>
    </w:p>
    <w:p w14:paraId="45661039" w14:textId="02732D00" w:rsidR="005E4211" w:rsidRDefault="005E4211" w:rsidP="005E4211">
      <w:pPr>
        <w:spacing w:line="480" w:lineRule="auto"/>
        <w:rPr>
          <w:sz w:val="20"/>
          <w:szCs w:val="20"/>
        </w:rPr>
      </w:pPr>
      <w:r>
        <w:rPr>
          <w:sz w:val="20"/>
          <w:szCs w:val="20"/>
        </w:rPr>
        <w:tab/>
        <w:t xml:space="preserve">The voice relayed the </w:t>
      </w:r>
      <w:r>
        <w:rPr>
          <w:sz w:val="20"/>
          <w:szCs w:val="20"/>
        </w:rPr>
        <w:t>repercussions</w:t>
      </w:r>
      <w:r>
        <w:rPr>
          <w:sz w:val="20"/>
          <w:szCs w:val="20"/>
        </w:rPr>
        <w:t xml:space="preserve"> of the demons </w:t>
      </w:r>
      <w:proofErr w:type="spellStart"/>
      <w:r>
        <w:rPr>
          <w:sz w:val="20"/>
          <w:szCs w:val="20"/>
        </w:rPr>
        <w:t>averice</w:t>
      </w:r>
      <w:proofErr w:type="spellEnd"/>
      <w:r>
        <w:rPr>
          <w:sz w:val="20"/>
          <w:szCs w:val="20"/>
        </w:rPr>
        <w:t xml:space="preserve">. </w:t>
      </w:r>
    </w:p>
    <w:p w14:paraId="77892B8D" w14:textId="77777777" w:rsidR="005E4211" w:rsidRDefault="005E4211" w:rsidP="005E4211">
      <w:pPr>
        <w:spacing w:line="480" w:lineRule="auto"/>
        <w:rPr>
          <w:sz w:val="20"/>
          <w:szCs w:val="20"/>
        </w:rPr>
      </w:pPr>
    </w:p>
    <w:p w14:paraId="6458C00C" w14:textId="77777777" w:rsidR="005E4211" w:rsidRDefault="005E4211" w:rsidP="005E4211">
      <w:pPr>
        <w:spacing w:line="480" w:lineRule="auto"/>
        <w:rPr>
          <w:sz w:val="20"/>
          <w:szCs w:val="20"/>
        </w:rPr>
      </w:pPr>
      <w:r>
        <w:rPr>
          <w:sz w:val="20"/>
          <w:szCs w:val="20"/>
        </w:rPr>
        <w:tab/>
        <w:t xml:space="preserve">Zev and </w:t>
      </w:r>
      <w:proofErr w:type="spellStart"/>
      <w:r>
        <w:rPr>
          <w:sz w:val="20"/>
          <w:szCs w:val="20"/>
        </w:rPr>
        <w:t>Ricther</w:t>
      </w:r>
      <w:proofErr w:type="spellEnd"/>
      <w:r>
        <w:rPr>
          <w:sz w:val="20"/>
          <w:szCs w:val="20"/>
        </w:rPr>
        <w:t xml:space="preserve"> </w:t>
      </w:r>
      <w:proofErr w:type="gramStart"/>
      <w:r>
        <w:rPr>
          <w:sz w:val="20"/>
          <w:szCs w:val="20"/>
        </w:rPr>
        <w:t>are given</w:t>
      </w:r>
      <w:proofErr w:type="gramEnd"/>
      <w:r>
        <w:rPr>
          <w:sz w:val="20"/>
          <w:szCs w:val="20"/>
        </w:rPr>
        <w:t xml:space="preserve"> the joint quest to return to the Mist Village.</w:t>
      </w:r>
    </w:p>
    <w:p w14:paraId="3BCC8811" w14:textId="77777777" w:rsidR="005E4211" w:rsidRDefault="005E4211" w:rsidP="005E4211">
      <w:pPr>
        <w:spacing w:line="480" w:lineRule="auto"/>
        <w:rPr>
          <w:sz w:val="20"/>
          <w:szCs w:val="20"/>
        </w:rPr>
      </w:pPr>
    </w:p>
    <w:p w14:paraId="308CC9BF" w14:textId="245A5856" w:rsidR="005E4211" w:rsidRDefault="005E4211" w:rsidP="005E4211">
      <w:pPr>
        <w:spacing w:line="480" w:lineRule="auto"/>
        <w:rPr>
          <w:sz w:val="20"/>
          <w:szCs w:val="20"/>
        </w:rPr>
      </w:pPr>
      <w:r>
        <w:rPr>
          <w:sz w:val="20"/>
          <w:szCs w:val="20"/>
        </w:rPr>
        <w:tab/>
        <w:t xml:space="preserve">A time locked portal map </w:t>
      </w:r>
      <w:proofErr w:type="gramStart"/>
      <w:r>
        <w:rPr>
          <w:sz w:val="20"/>
          <w:szCs w:val="20"/>
        </w:rPr>
        <w:t>is rewarded</w:t>
      </w:r>
      <w:proofErr w:type="gramEnd"/>
      <w:r>
        <w:rPr>
          <w:sz w:val="20"/>
          <w:szCs w:val="20"/>
        </w:rPr>
        <w:t xml:space="preserve">. Additionally, a </w:t>
      </w:r>
      <w:r w:rsidR="00BA16D8">
        <w:rPr>
          <w:sz w:val="20"/>
          <w:szCs w:val="20"/>
        </w:rPr>
        <w:t>single-use</w:t>
      </w:r>
      <w:r>
        <w:rPr>
          <w:sz w:val="20"/>
          <w:szCs w:val="20"/>
        </w:rPr>
        <w:t xml:space="preserve"> compass-like object was given</w:t>
      </w:r>
      <w:r w:rsidR="00BA16D8">
        <w:rPr>
          <w:sz w:val="20"/>
          <w:szCs w:val="20"/>
        </w:rPr>
        <w:t xml:space="preserve"> to Richter</w:t>
      </w:r>
      <w:r>
        <w:rPr>
          <w:sz w:val="20"/>
          <w:szCs w:val="20"/>
        </w:rPr>
        <w:t>.</w:t>
      </w:r>
    </w:p>
    <w:p w14:paraId="3591298E" w14:textId="4185734E" w:rsidR="005E4211" w:rsidRPr="00FB28A1" w:rsidRDefault="005E4211" w:rsidP="00797359">
      <w:pPr>
        <w:spacing w:line="480" w:lineRule="auto"/>
        <w:rPr>
          <w:sz w:val="20"/>
          <w:szCs w:val="20"/>
        </w:rPr>
      </w:pPr>
    </w:p>
    <w:p w14:paraId="37A5578B" w14:textId="7F97B7C1" w:rsidR="00E928A2" w:rsidRPr="00FB28A1" w:rsidRDefault="00E928A2" w:rsidP="00797359">
      <w:pPr>
        <w:spacing w:line="480" w:lineRule="auto"/>
        <w:rPr>
          <w:sz w:val="20"/>
          <w:szCs w:val="20"/>
        </w:rPr>
      </w:pPr>
      <w:r w:rsidRPr="00FB28A1">
        <w:rPr>
          <w:sz w:val="20"/>
          <w:szCs w:val="20"/>
        </w:rPr>
        <w:t>Chapter N: Bloodbath</w:t>
      </w:r>
    </w:p>
    <w:p w14:paraId="7A71619E" w14:textId="08FB2279" w:rsidR="00E928A2" w:rsidRPr="00FB28A1" w:rsidRDefault="00E928A2" w:rsidP="00797359">
      <w:pPr>
        <w:spacing w:line="480" w:lineRule="auto"/>
        <w:rPr>
          <w:sz w:val="20"/>
          <w:szCs w:val="20"/>
        </w:rPr>
      </w:pPr>
      <w:r w:rsidRPr="00FB28A1">
        <w:rPr>
          <w:sz w:val="20"/>
          <w:szCs w:val="20"/>
        </w:rPr>
        <w:tab/>
        <w:t>The caverns were full of Werms. The Orcs blew through the first wave of twenty in minutes but then they kept coming. All the while the draw of Chaos became stronger. Pull them all to dive deeper into the cave system.</w:t>
      </w:r>
    </w:p>
    <w:p w14:paraId="2566416B" w14:textId="75753856" w:rsidR="00E928A2" w:rsidRPr="00FB28A1" w:rsidRDefault="00E928A2" w:rsidP="00797359">
      <w:pPr>
        <w:spacing w:line="480" w:lineRule="auto"/>
        <w:rPr>
          <w:sz w:val="20"/>
          <w:szCs w:val="20"/>
        </w:rPr>
      </w:pPr>
      <w:r w:rsidRPr="00FB28A1">
        <w:rPr>
          <w:sz w:val="20"/>
          <w:szCs w:val="20"/>
        </w:rPr>
        <w:tab/>
        <w:t>Battle gore.</w:t>
      </w:r>
    </w:p>
    <w:p w14:paraId="2CFF2DCF" w14:textId="1570C197" w:rsidR="00E928A2" w:rsidRPr="00FB28A1" w:rsidRDefault="00E928A2" w:rsidP="00797359">
      <w:pPr>
        <w:spacing w:line="480" w:lineRule="auto"/>
        <w:rPr>
          <w:sz w:val="20"/>
          <w:szCs w:val="20"/>
        </w:rPr>
      </w:pPr>
    </w:p>
    <w:p w14:paraId="21BF8ABC" w14:textId="4A77B84E" w:rsidR="00D87602" w:rsidRPr="00FB28A1" w:rsidRDefault="00D87602" w:rsidP="00797359">
      <w:pPr>
        <w:spacing w:line="480" w:lineRule="auto"/>
        <w:rPr>
          <w:sz w:val="20"/>
          <w:szCs w:val="20"/>
        </w:rPr>
      </w:pPr>
      <w:r w:rsidRPr="00FB28A1">
        <w:rPr>
          <w:sz w:val="20"/>
          <w:szCs w:val="20"/>
        </w:rPr>
        <w:t>Chapter M: The Chaos Lord</w:t>
      </w:r>
    </w:p>
    <w:p w14:paraId="6DE6525D" w14:textId="6DF1198E" w:rsidR="00D87602" w:rsidRPr="00FB28A1" w:rsidRDefault="00D87602" w:rsidP="00797359">
      <w:pPr>
        <w:spacing w:line="480" w:lineRule="auto"/>
        <w:rPr>
          <w:sz w:val="20"/>
          <w:szCs w:val="20"/>
        </w:rPr>
      </w:pPr>
    </w:p>
    <w:p w14:paraId="556E5046" w14:textId="1A94B67C" w:rsidR="00D87602" w:rsidRPr="00FB28A1" w:rsidRDefault="00D87602" w:rsidP="00797359">
      <w:pPr>
        <w:spacing w:line="480" w:lineRule="auto"/>
        <w:rPr>
          <w:sz w:val="20"/>
          <w:szCs w:val="20"/>
        </w:rPr>
      </w:pPr>
      <w:r w:rsidRPr="00FB28A1">
        <w:rPr>
          <w:sz w:val="20"/>
          <w:szCs w:val="20"/>
        </w:rPr>
        <w:tab/>
        <w:t xml:space="preserve">Zev stepped out of the shadows </w:t>
      </w:r>
      <w:proofErr w:type="spellStart"/>
      <w:r w:rsidRPr="00FB28A1">
        <w:rPr>
          <w:sz w:val="20"/>
          <w:szCs w:val="20"/>
        </w:rPr>
        <w:t>leary</w:t>
      </w:r>
      <w:proofErr w:type="spellEnd"/>
      <w:r w:rsidRPr="00FB28A1">
        <w:rPr>
          <w:sz w:val="20"/>
          <w:szCs w:val="20"/>
        </w:rPr>
        <w:t xml:space="preserve"> of this monster that had come out of nowhere.</w:t>
      </w:r>
    </w:p>
    <w:p w14:paraId="56296F10" w14:textId="603319F4" w:rsidR="00D87602" w:rsidRPr="00FB28A1" w:rsidRDefault="00D87602" w:rsidP="00797359">
      <w:pPr>
        <w:spacing w:line="480" w:lineRule="auto"/>
        <w:rPr>
          <w:sz w:val="20"/>
          <w:szCs w:val="20"/>
        </w:rPr>
      </w:pPr>
      <w:r w:rsidRPr="00FB28A1">
        <w:rPr>
          <w:sz w:val="20"/>
          <w:szCs w:val="20"/>
        </w:rPr>
        <w:t>The Chaos Lord just stood there… looking at him and stealing glances around the room.</w:t>
      </w:r>
    </w:p>
    <w:p w14:paraId="23779B81" w14:textId="38C50D7D" w:rsidR="00D87602" w:rsidRPr="00FB28A1" w:rsidRDefault="00D87602" w:rsidP="00797359">
      <w:pPr>
        <w:spacing w:line="480" w:lineRule="auto"/>
        <w:rPr>
          <w:sz w:val="20"/>
          <w:szCs w:val="20"/>
        </w:rPr>
      </w:pPr>
    </w:p>
    <w:p w14:paraId="7AA35297" w14:textId="1073CB94" w:rsidR="00D87602" w:rsidRPr="00FB28A1" w:rsidRDefault="00D87602" w:rsidP="00797359">
      <w:pPr>
        <w:spacing w:line="480" w:lineRule="auto"/>
        <w:rPr>
          <w:sz w:val="20"/>
          <w:szCs w:val="20"/>
        </w:rPr>
      </w:pPr>
      <w:r w:rsidRPr="00FB28A1">
        <w:rPr>
          <w:sz w:val="20"/>
          <w:szCs w:val="20"/>
        </w:rPr>
        <w:t>Chapter L: Prime Time</w:t>
      </w:r>
    </w:p>
    <w:p w14:paraId="4555A3C3" w14:textId="60E02FEA" w:rsidR="00D87602" w:rsidRPr="00FB28A1" w:rsidRDefault="00D87602" w:rsidP="00797359">
      <w:pPr>
        <w:spacing w:line="480" w:lineRule="auto"/>
        <w:rPr>
          <w:sz w:val="20"/>
          <w:szCs w:val="20"/>
        </w:rPr>
      </w:pPr>
      <w:r w:rsidRPr="00FB28A1">
        <w:rPr>
          <w:sz w:val="20"/>
          <w:szCs w:val="20"/>
        </w:rPr>
        <w:tab/>
        <w:t xml:space="preserve">Zev becomes </w:t>
      </w:r>
      <w:proofErr w:type="spellStart"/>
      <w:r w:rsidRPr="00FB28A1">
        <w:rPr>
          <w:sz w:val="20"/>
          <w:szCs w:val="20"/>
        </w:rPr>
        <w:t>Ricter’s</w:t>
      </w:r>
      <w:proofErr w:type="spellEnd"/>
      <w:r w:rsidRPr="00FB28A1">
        <w:rPr>
          <w:sz w:val="20"/>
          <w:szCs w:val="20"/>
        </w:rPr>
        <w:t xml:space="preserve"> Prime Vassal.</w:t>
      </w:r>
    </w:p>
    <w:p w14:paraId="139B1394" w14:textId="3FFBA092" w:rsidR="00D87602" w:rsidRPr="00FB28A1" w:rsidRDefault="00D87602" w:rsidP="00797359">
      <w:pPr>
        <w:spacing w:line="480" w:lineRule="auto"/>
        <w:rPr>
          <w:sz w:val="20"/>
          <w:szCs w:val="20"/>
        </w:rPr>
      </w:pPr>
      <w:r w:rsidRPr="00FB28A1">
        <w:rPr>
          <w:sz w:val="20"/>
          <w:szCs w:val="20"/>
        </w:rPr>
        <w:t xml:space="preserve">Zev’s </w:t>
      </w:r>
      <w:r w:rsidR="008D1EDD" w:rsidRPr="00FB28A1">
        <w:rPr>
          <w:sz w:val="20"/>
          <w:szCs w:val="20"/>
        </w:rPr>
        <w:t xml:space="preserve">previously hidden </w:t>
      </w:r>
      <w:r w:rsidRPr="00FB28A1">
        <w:rPr>
          <w:sz w:val="20"/>
          <w:szCs w:val="20"/>
        </w:rPr>
        <w:t>status</w:t>
      </w:r>
      <w:r w:rsidR="008D1EDD" w:rsidRPr="00FB28A1">
        <w:rPr>
          <w:sz w:val="20"/>
          <w:szCs w:val="20"/>
        </w:rPr>
        <w:t xml:space="preserve"> information</w:t>
      </w:r>
      <w:r w:rsidRPr="00FB28A1">
        <w:rPr>
          <w:sz w:val="20"/>
          <w:szCs w:val="20"/>
        </w:rPr>
        <w:t xml:space="preserve"> unlocks and unspools…</w:t>
      </w:r>
    </w:p>
    <w:p w14:paraId="334BDD47" w14:textId="50B44E0A" w:rsidR="008D1EDD" w:rsidRPr="00FB28A1" w:rsidRDefault="008D1EDD" w:rsidP="00797359">
      <w:pPr>
        <w:spacing w:line="480" w:lineRule="auto"/>
        <w:rPr>
          <w:sz w:val="20"/>
          <w:szCs w:val="20"/>
        </w:rPr>
      </w:pPr>
      <w:r w:rsidRPr="00FB28A1">
        <w:rPr>
          <w:sz w:val="20"/>
          <w:szCs w:val="20"/>
        </w:rPr>
        <w:t xml:space="preserve">The sensation makes him first sharply inhale then exhaled in a wave of relief and </w:t>
      </w:r>
      <w:r w:rsidR="00BA16D8">
        <w:rPr>
          <w:sz w:val="20"/>
          <w:szCs w:val="20"/>
        </w:rPr>
        <w:t>exhilaration</w:t>
      </w:r>
      <w:r w:rsidRPr="00FB28A1">
        <w:rPr>
          <w:sz w:val="20"/>
          <w:szCs w:val="20"/>
        </w:rPr>
        <w:t>.</w:t>
      </w:r>
    </w:p>
    <w:p w14:paraId="2B942CB4" w14:textId="31B96453" w:rsidR="008D1EDD" w:rsidRPr="00FB28A1" w:rsidRDefault="008D1EDD" w:rsidP="00797359">
      <w:pPr>
        <w:spacing w:line="480" w:lineRule="auto"/>
        <w:rPr>
          <w:sz w:val="20"/>
          <w:szCs w:val="20"/>
        </w:rPr>
      </w:pPr>
      <w:r w:rsidRPr="00FB28A1">
        <w:rPr>
          <w:sz w:val="20"/>
          <w:szCs w:val="20"/>
        </w:rPr>
        <w:t>Quest Complete!</w:t>
      </w:r>
    </w:p>
    <w:p w14:paraId="304A9E85" w14:textId="15DE82F2" w:rsidR="008D1EDD" w:rsidRPr="00FB28A1" w:rsidRDefault="008D1EDD" w:rsidP="00797359">
      <w:pPr>
        <w:spacing w:line="480" w:lineRule="auto"/>
        <w:rPr>
          <w:sz w:val="20"/>
          <w:szCs w:val="20"/>
        </w:rPr>
      </w:pPr>
      <w:r w:rsidRPr="00FB28A1">
        <w:rPr>
          <w:sz w:val="20"/>
          <w:szCs w:val="20"/>
        </w:rPr>
        <w:tab/>
        <w:t xml:space="preserve">You have FINALLY succeeded. All status information, logs, </w:t>
      </w:r>
    </w:p>
    <w:p w14:paraId="14523836" w14:textId="0DD36403" w:rsidR="008D1EDD" w:rsidRPr="00FB28A1" w:rsidRDefault="008D1EDD" w:rsidP="00797359">
      <w:pPr>
        <w:spacing w:line="480" w:lineRule="auto"/>
        <w:rPr>
          <w:sz w:val="20"/>
          <w:szCs w:val="20"/>
        </w:rPr>
      </w:pPr>
      <w:r w:rsidRPr="00FB28A1">
        <w:rPr>
          <w:sz w:val="20"/>
          <w:szCs w:val="20"/>
        </w:rPr>
        <w:lastRenderedPageBreak/>
        <w:tab/>
        <w:t xml:space="preserve">Reward: Your world </w:t>
      </w:r>
      <w:proofErr w:type="gramStart"/>
      <w:r w:rsidRPr="00FB28A1">
        <w:rPr>
          <w:sz w:val="20"/>
          <w:szCs w:val="20"/>
        </w:rPr>
        <w:t>is transformed</w:t>
      </w:r>
      <w:proofErr w:type="gramEnd"/>
      <w:r w:rsidRPr="00FB28A1">
        <w:rPr>
          <w:sz w:val="20"/>
          <w:szCs w:val="20"/>
        </w:rPr>
        <w:t>.</w:t>
      </w:r>
    </w:p>
    <w:p w14:paraId="01B08163" w14:textId="47B9BFDB" w:rsidR="00BA16D8" w:rsidRPr="00FB28A1" w:rsidRDefault="00BA16D8" w:rsidP="00797359">
      <w:pPr>
        <w:spacing w:line="480" w:lineRule="auto"/>
        <w:rPr>
          <w:sz w:val="20"/>
          <w:szCs w:val="20"/>
        </w:rPr>
      </w:pPr>
      <w:r w:rsidRPr="00FB28A1">
        <w:rPr>
          <w:sz w:val="20"/>
          <w:szCs w:val="20"/>
        </w:rPr>
        <w:tab/>
        <w:t>Class reward: Access the sea of chaos to receive this unique item</w:t>
      </w:r>
    </w:p>
    <w:p w14:paraId="3B7C0555" w14:textId="1FE5658C" w:rsidR="008D1EDD" w:rsidRPr="00FB28A1" w:rsidRDefault="008D1EDD" w:rsidP="00797359">
      <w:pPr>
        <w:spacing w:line="480" w:lineRule="auto"/>
        <w:rPr>
          <w:sz w:val="20"/>
          <w:szCs w:val="20"/>
        </w:rPr>
      </w:pPr>
    </w:p>
    <w:p w14:paraId="3E757344" w14:textId="3AD3D584" w:rsidR="008D1EDD" w:rsidRPr="00FB28A1" w:rsidRDefault="008D1EDD" w:rsidP="00797359">
      <w:pPr>
        <w:spacing w:line="480" w:lineRule="auto"/>
        <w:rPr>
          <w:sz w:val="20"/>
          <w:szCs w:val="20"/>
        </w:rPr>
      </w:pPr>
    </w:p>
    <w:p w14:paraId="6BB2EC50" w14:textId="0A882C0A" w:rsidR="008D1EDD" w:rsidRPr="00FB28A1" w:rsidRDefault="008D1EDD" w:rsidP="00797359">
      <w:pPr>
        <w:spacing w:line="480" w:lineRule="auto"/>
        <w:rPr>
          <w:sz w:val="20"/>
          <w:szCs w:val="20"/>
        </w:rPr>
      </w:pPr>
      <w:r w:rsidRPr="00FB28A1">
        <w:rPr>
          <w:sz w:val="20"/>
          <w:szCs w:val="20"/>
        </w:rPr>
        <w:t xml:space="preserve">Looking away from the screen, Zev noticed the </w:t>
      </w:r>
      <w:proofErr w:type="spellStart"/>
      <w:r w:rsidRPr="00FB28A1">
        <w:rPr>
          <w:sz w:val="20"/>
          <w:szCs w:val="20"/>
        </w:rPr>
        <w:t>wold</w:t>
      </w:r>
      <w:proofErr w:type="spellEnd"/>
      <w:r w:rsidRPr="00FB28A1">
        <w:rPr>
          <w:sz w:val="20"/>
          <w:szCs w:val="20"/>
        </w:rPr>
        <w:t xml:space="preserve"> looked more vibrant and when he concentrated a new popup appeared.</w:t>
      </w:r>
    </w:p>
    <w:p w14:paraId="250E2405" w14:textId="1690D667" w:rsidR="008D1EDD" w:rsidRPr="00FB28A1" w:rsidRDefault="008D1EDD" w:rsidP="00797359">
      <w:pPr>
        <w:spacing w:line="480" w:lineRule="auto"/>
        <w:rPr>
          <w:sz w:val="20"/>
          <w:szCs w:val="20"/>
        </w:rPr>
      </w:pPr>
    </w:p>
    <w:p w14:paraId="4D7DECF5" w14:textId="4EE4F440" w:rsidR="008D1EDD" w:rsidRPr="00FB28A1" w:rsidRDefault="008D1EDD" w:rsidP="00B71EE2">
      <w:pPr>
        <w:spacing w:line="480" w:lineRule="auto"/>
        <w:ind w:left="720"/>
        <w:rPr>
          <w:sz w:val="20"/>
          <w:szCs w:val="20"/>
        </w:rPr>
      </w:pPr>
      <w:r w:rsidRPr="00FB28A1">
        <w:rPr>
          <w:sz w:val="20"/>
          <w:szCs w:val="20"/>
        </w:rPr>
        <w:t>Advanced Concentration Activated:</w:t>
      </w:r>
    </w:p>
    <w:p w14:paraId="407B1504" w14:textId="1847D382" w:rsidR="008D1EDD" w:rsidRPr="00FB28A1" w:rsidRDefault="008D1EDD" w:rsidP="00B71EE2">
      <w:pPr>
        <w:spacing w:line="480" w:lineRule="auto"/>
        <w:ind w:left="720"/>
        <w:rPr>
          <w:sz w:val="20"/>
          <w:szCs w:val="20"/>
        </w:rPr>
      </w:pPr>
      <w:r w:rsidRPr="00FB28A1">
        <w:rPr>
          <w:sz w:val="20"/>
          <w:szCs w:val="20"/>
        </w:rPr>
        <w:t xml:space="preserve">At the cost of </w:t>
      </w:r>
      <w:proofErr w:type="gramStart"/>
      <w:r w:rsidRPr="00FB28A1">
        <w:rPr>
          <w:sz w:val="20"/>
          <w:szCs w:val="20"/>
        </w:rPr>
        <w:t>25</w:t>
      </w:r>
      <w:proofErr w:type="gramEnd"/>
      <w:r w:rsidRPr="00FB28A1">
        <w:rPr>
          <w:sz w:val="20"/>
          <w:szCs w:val="20"/>
        </w:rPr>
        <w:t xml:space="preserve"> mana per </w:t>
      </w:r>
      <w:r w:rsidR="007368B5" w:rsidRPr="00FB28A1">
        <w:rPr>
          <w:sz w:val="20"/>
          <w:szCs w:val="20"/>
        </w:rPr>
        <w:t xml:space="preserve">minute you are able to </w:t>
      </w:r>
      <w:proofErr w:type="spellStart"/>
      <w:r w:rsidR="007368B5" w:rsidRPr="00FB28A1">
        <w:rPr>
          <w:sz w:val="20"/>
          <w:szCs w:val="20"/>
        </w:rPr>
        <w:t>dicern</w:t>
      </w:r>
      <w:proofErr w:type="spellEnd"/>
      <w:r w:rsidR="007368B5" w:rsidRPr="00FB28A1">
        <w:rPr>
          <w:sz w:val="20"/>
          <w:szCs w:val="20"/>
        </w:rPr>
        <w:t xml:space="preserve"> “</w:t>
      </w:r>
      <w:proofErr w:type="spellStart"/>
      <w:r w:rsidR="007368B5" w:rsidRPr="00FB28A1">
        <w:rPr>
          <w:sz w:val="20"/>
          <w:szCs w:val="20"/>
        </w:rPr>
        <w:t>puppatable</w:t>
      </w:r>
      <w:proofErr w:type="spellEnd"/>
      <w:r w:rsidR="007368B5" w:rsidRPr="00FB28A1">
        <w:rPr>
          <w:sz w:val="20"/>
          <w:szCs w:val="20"/>
        </w:rPr>
        <w:t>” things.</w:t>
      </w:r>
    </w:p>
    <w:p w14:paraId="1689D2A2" w14:textId="77777777" w:rsidR="007368B5" w:rsidRPr="00FB28A1" w:rsidRDefault="007368B5" w:rsidP="00797359">
      <w:pPr>
        <w:spacing w:line="480" w:lineRule="auto"/>
        <w:rPr>
          <w:sz w:val="20"/>
          <w:szCs w:val="20"/>
        </w:rPr>
      </w:pPr>
    </w:p>
    <w:p w14:paraId="1FC3E306" w14:textId="481C1EFB" w:rsidR="008D1EDD" w:rsidRPr="00FB28A1" w:rsidRDefault="007368B5" w:rsidP="00797359">
      <w:pPr>
        <w:spacing w:line="480" w:lineRule="auto"/>
        <w:rPr>
          <w:sz w:val="20"/>
          <w:szCs w:val="20"/>
        </w:rPr>
      </w:pPr>
      <w:r w:rsidRPr="00FB28A1">
        <w:rPr>
          <w:sz w:val="20"/>
          <w:szCs w:val="20"/>
        </w:rPr>
        <w:t>He glanced at his puppets.</w:t>
      </w:r>
    </w:p>
    <w:p w14:paraId="79DD6902" w14:textId="62C0A8C0" w:rsidR="007368B5" w:rsidRPr="00FB28A1" w:rsidRDefault="007368B5" w:rsidP="00797359">
      <w:pPr>
        <w:spacing w:line="480" w:lineRule="auto"/>
        <w:rPr>
          <w:sz w:val="20"/>
          <w:szCs w:val="20"/>
        </w:rPr>
      </w:pPr>
      <w:r w:rsidRPr="00FB28A1">
        <w:rPr>
          <w:sz w:val="20"/>
          <w:szCs w:val="20"/>
        </w:rPr>
        <w:t xml:space="preserve">Orc #1: This Orc is currently your puppet. Puppets are not intelligent and only are as good as their master at </w:t>
      </w:r>
      <w:proofErr w:type="gramStart"/>
      <w:r w:rsidRPr="00FB28A1">
        <w:rPr>
          <w:sz w:val="20"/>
          <w:szCs w:val="20"/>
        </w:rPr>
        <w:t>accomplishing</w:t>
      </w:r>
      <w:proofErr w:type="gramEnd"/>
      <w:r w:rsidRPr="00FB28A1">
        <w:rPr>
          <w:sz w:val="20"/>
          <w:szCs w:val="20"/>
        </w:rPr>
        <w:t xml:space="preserve"> anything.</w:t>
      </w:r>
    </w:p>
    <w:p w14:paraId="2ACA051C" w14:textId="77777777" w:rsidR="007368B5" w:rsidRPr="00FB28A1" w:rsidRDefault="007368B5" w:rsidP="00797359">
      <w:pPr>
        <w:spacing w:line="480" w:lineRule="auto"/>
        <w:rPr>
          <w:sz w:val="20"/>
          <w:szCs w:val="20"/>
        </w:rPr>
      </w:pPr>
    </w:p>
    <w:p w14:paraId="06233143" w14:textId="67657B2D" w:rsidR="00D87602" w:rsidRPr="00FB28A1" w:rsidRDefault="00D87602" w:rsidP="00797359">
      <w:pPr>
        <w:spacing w:line="480" w:lineRule="auto"/>
        <w:rPr>
          <w:sz w:val="20"/>
          <w:szCs w:val="20"/>
        </w:rPr>
      </w:pPr>
      <w:r w:rsidRPr="00FB28A1">
        <w:rPr>
          <w:sz w:val="20"/>
          <w:szCs w:val="20"/>
        </w:rPr>
        <w:t>Excited both he and Richter begin to review his information for the first time ever in The Land.</w:t>
      </w:r>
    </w:p>
    <w:p w14:paraId="3B334DEE" w14:textId="3A418278" w:rsidR="00BA16D8" w:rsidRPr="00FB28A1" w:rsidRDefault="00BA16D8" w:rsidP="00797359">
      <w:pPr>
        <w:spacing w:line="480" w:lineRule="auto"/>
        <w:rPr>
          <w:sz w:val="20"/>
          <w:szCs w:val="20"/>
        </w:rPr>
      </w:pPr>
    </w:p>
    <w:p w14:paraId="7E371BB8" w14:textId="50E4EF8A" w:rsidR="00BA16D8" w:rsidRPr="00FB28A1" w:rsidRDefault="00BA16D8" w:rsidP="00797359">
      <w:pPr>
        <w:spacing w:line="480" w:lineRule="auto"/>
        <w:rPr>
          <w:sz w:val="20"/>
          <w:szCs w:val="20"/>
        </w:rPr>
      </w:pPr>
      <w:r w:rsidRPr="00FB28A1">
        <w:rPr>
          <w:sz w:val="20"/>
          <w:szCs w:val="20"/>
        </w:rPr>
        <w:t>As Richter reviewed his screens his eyes grew wide and his mouth fell open. He kept reading.</w:t>
      </w:r>
    </w:p>
    <w:p w14:paraId="79C655E0" w14:textId="48D95CEC" w:rsidR="00BA16D8" w:rsidRPr="00FB28A1" w:rsidRDefault="00BA16D8" w:rsidP="00797359">
      <w:pPr>
        <w:spacing w:line="480" w:lineRule="auto"/>
        <w:rPr>
          <w:sz w:val="20"/>
          <w:szCs w:val="20"/>
        </w:rPr>
      </w:pPr>
    </w:p>
    <w:p w14:paraId="55CEAEF6" w14:textId="0754C5C7" w:rsidR="00BA16D8" w:rsidRPr="00FB28A1" w:rsidRDefault="00BA16D8" w:rsidP="00797359">
      <w:pPr>
        <w:spacing w:line="480" w:lineRule="auto"/>
        <w:rPr>
          <w:sz w:val="20"/>
          <w:szCs w:val="20"/>
        </w:rPr>
      </w:pPr>
      <w:r w:rsidRPr="00FB28A1">
        <w:rPr>
          <w:sz w:val="20"/>
          <w:szCs w:val="20"/>
        </w:rPr>
        <w:lastRenderedPageBreak/>
        <w:t xml:space="preserve">Meanwhile, Zev had no idea what the sea of Chaos was but concentrating on the words in the prompt offered more </w:t>
      </w:r>
      <w:r>
        <w:rPr>
          <w:sz w:val="20"/>
          <w:szCs w:val="20"/>
        </w:rPr>
        <w:t>information</w:t>
      </w:r>
      <w:r w:rsidRPr="00FB28A1">
        <w:rPr>
          <w:sz w:val="20"/>
          <w:szCs w:val="20"/>
        </w:rPr>
        <w:t>.</w:t>
      </w:r>
    </w:p>
    <w:p w14:paraId="56B7012B" w14:textId="278046BF" w:rsidR="00BA16D8" w:rsidRPr="00FB28A1" w:rsidRDefault="00BA16D8" w:rsidP="00797359">
      <w:pPr>
        <w:spacing w:line="480" w:lineRule="auto"/>
        <w:rPr>
          <w:sz w:val="20"/>
          <w:szCs w:val="20"/>
        </w:rPr>
      </w:pPr>
    </w:p>
    <w:p w14:paraId="7F26D218" w14:textId="1510E1FC" w:rsidR="00BA16D8" w:rsidRDefault="00BA16D8" w:rsidP="00797359">
      <w:pPr>
        <w:spacing w:line="480" w:lineRule="auto"/>
        <w:rPr>
          <w:sz w:val="20"/>
          <w:szCs w:val="20"/>
        </w:rPr>
      </w:pPr>
      <w:r w:rsidRPr="00FB28A1">
        <w:rPr>
          <w:sz w:val="20"/>
          <w:szCs w:val="20"/>
        </w:rPr>
        <w:t xml:space="preserve">Would you like to </w:t>
      </w:r>
      <w:r>
        <w:rPr>
          <w:sz w:val="20"/>
          <w:szCs w:val="20"/>
        </w:rPr>
        <w:t xml:space="preserve">access the sea of Chaos? </w:t>
      </w:r>
    </w:p>
    <w:p w14:paraId="43BA2F74" w14:textId="69544E99" w:rsidR="00BA16D8" w:rsidRDefault="00BA16D8" w:rsidP="00797359">
      <w:pPr>
        <w:spacing w:line="480" w:lineRule="auto"/>
        <w:rPr>
          <w:sz w:val="20"/>
          <w:szCs w:val="20"/>
        </w:rPr>
      </w:pPr>
      <w:proofErr w:type="gramStart"/>
      <w:r>
        <w:rPr>
          <w:sz w:val="20"/>
          <w:szCs w:val="20"/>
        </w:rPr>
        <w:t>Yes</w:t>
      </w:r>
      <w:proofErr w:type="gramEnd"/>
      <w:r>
        <w:rPr>
          <w:sz w:val="20"/>
          <w:szCs w:val="20"/>
        </w:rPr>
        <w:t xml:space="preserve"> or No?</w:t>
      </w:r>
    </w:p>
    <w:p w14:paraId="62582A62" w14:textId="6B5ED388" w:rsidR="00BA16D8" w:rsidRDefault="00BA16D8" w:rsidP="00797359">
      <w:pPr>
        <w:spacing w:line="480" w:lineRule="auto"/>
        <w:rPr>
          <w:sz w:val="20"/>
          <w:szCs w:val="20"/>
        </w:rPr>
      </w:pPr>
    </w:p>
    <w:p w14:paraId="2FE5F1C2" w14:textId="2D53C4C7" w:rsidR="00BA16D8" w:rsidRDefault="00BA16D8" w:rsidP="00797359">
      <w:pPr>
        <w:spacing w:line="480" w:lineRule="auto"/>
        <w:rPr>
          <w:sz w:val="20"/>
          <w:szCs w:val="20"/>
        </w:rPr>
      </w:pPr>
      <w:r>
        <w:rPr>
          <w:sz w:val="20"/>
          <w:szCs w:val="20"/>
        </w:rPr>
        <w:t>Not knowing any better, Zev chose ‘Yes</w:t>
      </w:r>
      <w:proofErr w:type="gramStart"/>
      <w:r>
        <w:rPr>
          <w:sz w:val="20"/>
          <w:szCs w:val="20"/>
        </w:rPr>
        <w:t>’.</w:t>
      </w:r>
      <w:proofErr w:type="gramEnd"/>
    </w:p>
    <w:p w14:paraId="01B0D1C0" w14:textId="2CEF06D6" w:rsidR="00BA16D8" w:rsidRDefault="00BA16D8" w:rsidP="00797359">
      <w:pPr>
        <w:spacing w:line="480" w:lineRule="auto"/>
        <w:rPr>
          <w:sz w:val="20"/>
          <w:szCs w:val="20"/>
        </w:rPr>
      </w:pPr>
      <w:r>
        <w:rPr>
          <w:sz w:val="20"/>
          <w:szCs w:val="20"/>
        </w:rPr>
        <w:t xml:space="preserve">Before he could say or do anything else, a dinner plate-sized tear in space opened right there. The ragged and flaring edges screamed with the static of chaos. </w:t>
      </w:r>
    </w:p>
    <w:p w14:paraId="68E5F9F6" w14:textId="7CBA7071" w:rsidR="00BA16D8" w:rsidRDefault="00BA16D8" w:rsidP="00797359">
      <w:pPr>
        <w:spacing w:line="480" w:lineRule="auto"/>
        <w:rPr>
          <w:sz w:val="20"/>
          <w:szCs w:val="20"/>
        </w:rPr>
      </w:pPr>
      <w:r>
        <w:rPr>
          <w:sz w:val="20"/>
          <w:szCs w:val="20"/>
        </w:rPr>
        <w:t xml:space="preserve">Take your </w:t>
      </w:r>
      <w:proofErr w:type="spellStart"/>
      <w:r>
        <w:rPr>
          <w:sz w:val="20"/>
          <w:szCs w:val="20"/>
        </w:rPr>
        <w:t>possision</w:t>
      </w:r>
      <w:proofErr w:type="spellEnd"/>
      <w:r>
        <w:rPr>
          <w:sz w:val="20"/>
          <w:szCs w:val="20"/>
        </w:rPr>
        <w:t>.</w:t>
      </w:r>
    </w:p>
    <w:p w14:paraId="1778A5A0" w14:textId="3FE34B17" w:rsidR="00BA16D8" w:rsidRDefault="00BA16D8" w:rsidP="00797359">
      <w:pPr>
        <w:spacing w:line="480" w:lineRule="auto"/>
        <w:rPr>
          <w:sz w:val="20"/>
          <w:szCs w:val="20"/>
        </w:rPr>
      </w:pPr>
      <w:r>
        <w:rPr>
          <w:sz w:val="20"/>
          <w:szCs w:val="20"/>
        </w:rPr>
        <w:t xml:space="preserve">But before Zev could do anything else he was hit directly in the </w:t>
      </w:r>
      <w:proofErr w:type="spellStart"/>
      <w:r>
        <w:rPr>
          <w:sz w:val="20"/>
          <w:szCs w:val="20"/>
        </w:rPr>
        <w:t>forhead</w:t>
      </w:r>
      <w:proofErr w:type="spellEnd"/>
      <w:r>
        <w:rPr>
          <w:sz w:val="20"/>
          <w:szCs w:val="20"/>
        </w:rPr>
        <w:t xml:space="preserve"> with an object. </w:t>
      </w:r>
    </w:p>
    <w:p w14:paraId="0DC49011" w14:textId="68ED6437" w:rsidR="00BA16D8" w:rsidRDefault="00BA16D8" w:rsidP="00797359">
      <w:pPr>
        <w:spacing w:line="480" w:lineRule="auto"/>
        <w:rPr>
          <w:sz w:val="20"/>
          <w:szCs w:val="20"/>
        </w:rPr>
      </w:pPr>
      <w:r>
        <w:rPr>
          <w:sz w:val="20"/>
          <w:szCs w:val="20"/>
        </w:rPr>
        <w:t>“Ow!</w:t>
      </w:r>
      <w:proofErr w:type="gramStart"/>
      <w:r>
        <w:rPr>
          <w:sz w:val="20"/>
          <w:szCs w:val="20"/>
        </w:rPr>
        <w:t>”,</w:t>
      </w:r>
      <w:proofErr w:type="gramEnd"/>
      <w:r>
        <w:rPr>
          <w:sz w:val="20"/>
          <w:szCs w:val="20"/>
        </w:rPr>
        <w:t xml:space="preserve"> Zev cried </w:t>
      </w:r>
      <w:proofErr w:type="spellStart"/>
      <w:r>
        <w:rPr>
          <w:sz w:val="20"/>
          <w:szCs w:val="20"/>
        </w:rPr>
        <w:t>unexprectedly</w:t>
      </w:r>
      <w:proofErr w:type="spellEnd"/>
      <w:r>
        <w:rPr>
          <w:sz w:val="20"/>
          <w:szCs w:val="20"/>
        </w:rPr>
        <w:t>.</w:t>
      </w:r>
    </w:p>
    <w:p w14:paraId="5231618E" w14:textId="55968A2A" w:rsidR="00BA16D8" w:rsidRDefault="00BA16D8" w:rsidP="00797359">
      <w:pPr>
        <w:spacing w:line="480" w:lineRule="auto"/>
        <w:rPr>
          <w:sz w:val="20"/>
          <w:szCs w:val="20"/>
        </w:rPr>
      </w:pPr>
      <w:r>
        <w:rPr>
          <w:sz w:val="20"/>
          <w:szCs w:val="20"/>
        </w:rPr>
        <w:t xml:space="preserve">The Chaotic hold closed and on the ground the item that hit Zev </w:t>
      </w:r>
      <w:proofErr w:type="spellStart"/>
      <w:r>
        <w:rPr>
          <w:sz w:val="20"/>
          <w:szCs w:val="20"/>
        </w:rPr>
        <w:t>layed</w:t>
      </w:r>
      <w:proofErr w:type="spellEnd"/>
      <w:r>
        <w:rPr>
          <w:sz w:val="20"/>
          <w:szCs w:val="20"/>
        </w:rPr>
        <w:t xml:space="preserve"> in a dirty burlap rag that had opened slightly to show an ebony flash.</w:t>
      </w:r>
    </w:p>
    <w:p w14:paraId="0B3F4CA5" w14:textId="7E1EB7D2" w:rsidR="00BA16D8" w:rsidRDefault="00BA16D8" w:rsidP="00797359">
      <w:pPr>
        <w:spacing w:line="480" w:lineRule="auto"/>
        <w:rPr>
          <w:sz w:val="20"/>
          <w:szCs w:val="20"/>
        </w:rPr>
      </w:pPr>
      <w:r>
        <w:rPr>
          <w:sz w:val="20"/>
          <w:szCs w:val="20"/>
        </w:rPr>
        <w:t xml:space="preserve">Reaching down to pick up the object, he held the package in his hands. </w:t>
      </w:r>
      <w:r w:rsidR="006E3971">
        <w:rPr>
          <w:sz w:val="20"/>
          <w:szCs w:val="20"/>
        </w:rPr>
        <w:t>Opening the loose flap revealed eight tiny ebony gems and a note.</w:t>
      </w:r>
    </w:p>
    <w:p w14:paraId="7B7EEB19" w14:textId="72E505EF" w:rsidR="006E3971" w:rsidRDefault="006E3971" w:rsidP="00797359">
      <w:pPr>
        <w:spacing w:line="480" w:lineRule="auto"/>
        <w:rPr>
          <w:sz w:val="20"/>
          <w:szCs w:val="20"/>
        </w:rPr>
      </w:pPr>
      <w:r>
        <w:rPr>
          <w:sz w:val="20"/>
          <w:szCs w:val="20"/>
        </w:rPr>
        <w:tab/>
        <w:t xml:space="preserve">Zev, </w:t>
      </w:r>
    </w:p>
    <w:p w14:paraId="57219091" w14:textId="3DB3F680" w:rsidR="006E3971" w:rsidRDefault="006E3971" w:rsidP="00797359">
      <w:pPr>
        <w:spacing w:line="480" w:lineRule="auto"/>
        <w:rPr>
          <w:sz w:val="20"/>
          <w:szCs w:val="20"/>
        </w:rPr>
      </w:pPr>
    </w:p>
    <w:p w14:paraId="3C044E96" w14:textId="5904E909" w:rsidR="006E3971" w:rsidRDefault="006E3971" w:rsidP="00797359">
      <w:pPr>
        <w:spacing w:line="480" w:lineRule="auto"/>
        <w:rPr>
          <w:sz w:val="20"/>
          <w:szCs w:val="20"/>
        </w:rPr>
      </w:pPr>
      <w:proofErr w:type="spellStart"/>
      <w:r>
        <w:rPr>
          <w:sz w:val="20"/>
          <w:szCs w:val="20"/>
        </w:rPr>
        <w:t>Examing</w:t>
      </w:r>
      <w:proofErr w:type="spellEnd"/>
      <w:r>
        <w:rPr>
          <w:sz w:val="20"/>
          <w:szCs w:val="20"/>
        </w:rPr>
        <w:t xml:space="preserve"> the gems in turn they each had the same description.</w:t>
      </w:r>
    </w:p>
    <w:p w14:paraId="2C6CDEEE" w14:textId="22E0360D" w:rsidR="006E3971" w:rsidRDefault="006E3971" w:rsidP="00797359">
      <w:pPr>
        <w:spacing w:line="480" w:lineRule="auto"/>
        <w:rPr>
          <w:sz w:val="20"/>
          <w:szCs w:val="20"/>
        </w:rPr>
      </w:pPr>
      <w:r>
        <w:rPr>
          <w:sz w:val="20"/>
          <w:szCs w:val="20"/>
        </w:rPr>
        <w:lastRenderedPageBreak/>
        <w:tab/>
        <w:t>Ebony Control Gem</w:t>
      </w:r>
    </w:p>
    <w:p w14:paraId="0E864A6C" w14:textId="37C51D87" w:rsidR="006E3971" w:rsidRPr="00FB28A1" w:rsidRDefault="006E3971" w:rsidP="00797359">
      <w:pPr>
        <w:spacing w:line="480" w:lineRule="auto"/>
        <w:rPr>
          <w:sz w:val="20"/>
          <w:szCs w:val="20"/>
        </w:rPr>
      </w:pPr>
      <w:r>
        <w:rPr>
          <w:sz w:val="20"/>
          <w:szCs w:val="20"/>
        </w:rPr>
        <w:tab/>
        <w:t xml:space="preserve">These gems can </w:t>
      </w:r>
      <w:proofErr w:type="gramStart"/>
      <w:r>
        <w:rPr>
          <w:sz w:val="20"/>
          <w:szCs w:val="20"/>
        </w:rPr>
        <w:t>be used</w:t>
      </w:r>
      <w:proofErr w:type="gramEnd"/>
      <w:r>
        <w:rPr>
          <w:sz w:val="20"/>
          <w:szCs w:val="20"/>
        </w:rPr>
        <w:t xml:space="preserve"> to augment an existing item.</w:t>
      </w:r>
    </w:p>
    <w:p w14:paraId="1A903E04" w14:textId="082E39DF" w:rsidR="00D87602" w:rsidRDefault="00D87602" w:rsidP="00797359">
      <w:pPr>
        <w:spacing w:line="480" w:lineRule="auto"/>
        <w:rPr>
          <w:i/>
          <w:iCs/>
          <w:sz w:val="20"/>
          <w:szCs w:val="20"/>
        </w:rPr>
      </w:pPr>
    </w:p>
    <w:p w14:paraId="706EE34B" w14:textId="775D966A" w:rsidR="00D87602" w:rsidRDefault="00D87602" w:rsidP="00797359">
      <w:pPr>
        <w:spacing w:line="480" w:lineRule="auto"/>
        <w:rPr>
          <w:i/>
          <w:iCs/>
          <w:sz w:val="20"/>
          <w:szCs w:val="20"/>
        </w:rPr>
      </w:pPr>
      <w:proofErr w:type="spellStart"/>
      <w:r>
        <w:rPr>
          <w:i/>
          <w:iCs/>
          <w:sz w:val="20"/>
          <w:szCs w:val="20"/>
        </w:rPr>
        <w:t>Puppetter</w:t>
      </w:r>
      <w:proofErr w:type="spellEnd"/>
    </w:p>
    <w:p w14:paraId="5C605B3D" w14:textId="0E9E1DF0" w:rsidR="00D87602" w:rsidRDefault="00D87602" w:rsidP="00797359">
      <w:pPr>
        <w:spacing w:line="480" w:lineRule="auto"/>
        <w:rPr>
          <w:i/>
          <w:iCs/>
          <w:sz w:val="20"/>
          <w:szCs w:val="20"/>
        </w:rPr>
      </w:pPr>
      <w:proofErr w:type="spellStart"/>
      <w:r>
        <w:rPr>
          <w:i/>
          <w:iCs/>
          <w:sz w:val="20"/>
          <w:szCs w:val="20"/>
        </w:rPr>
        <w:t>Shadowmancer</w:t>
      </w:r>
      <w:proofErr w:type="spellEnd"/>
    </w:p>
    <w:p w14:paraId="62EF3A7B" w14:textId="604EA351" w:rsidR="00D87602" w:rsidRDefault="00D87602" w:rsidP="00797359">
      <w:pPr>
        <w:spacing w:line="480" w:lineRule="auto"/>
        <w:rPr>
          <w:i/>
          <w:iCs/>
          <w:sz w:val="20"/>
          <w:szCs w:val="20"/>
        </w:rPr>
      </w:pPr>
      <w:r>
        <w:rPr>
          <w:i/>
          <w:iCs/>
          <w:sz w:val="20"/>
          <w:szCs w:val="20"/>
        </w:rPr>
        <w:t>Magistrate</w:t>
      </w:r>
    </w:p>
    <w:p w14:paraId="4316F716" w14:textId="06813269" w:rsidR="00D87602" w:rsidRDefault="00D87602" w:rsidP="00797359">
      <w:pPr>
        <w:spacing w:line="480" w:lineRule="auto"/>
        <w:rPr>
          <w:i/>
          <w:iCs/>
          <w:sz w:val="20"/>
          <w:szCs w:val="20"/>
        </w:rPr>
      </w:pPr>
    </w:p>
    <w:p w14:paraId="257799D9" w14:textId="11E9BF1A" w:rsidR="00D87602" w:rsidRDefault="00D87602" w:rsidP="00797359">
      <w:pPr>
        <w:spacing w:line="480" w:lineRule="auto"/>
        <w:rPr>
          <w:i/>
          <w:iCs/>
          <w:sz w:val="20"/>
          <w:szCs w:val="20"/>
        </w:rPr>
      </w:pPr>
      <w:r>
        <w:rPr>
          <w:i/>
          <w:iCs/>
          <w:sz w:val="20"/>
          <w:szCs w:val="20"/>
        </w:rPr>
        <w:t xml:space="preserve">Chapter O: Wand do you want? </w:t>
      </w:r>
    </w:p>
    <w:p w14:paraId="159A58FB" w14:textId="5CCEDB40" w:rsidR="00D87602" w:rsidRDefault="00D87602" w:rsidP="00797359">
      <w:pPr>
        <w:spacing w:line="480" w:lineRule="auto"/>
        <w:rPr>
          <w:i/>
          <w:iCs/>
          <w:sz w:val="20"/>
          <w:szCs w:val="20"/>
        </w:rPr>
      </w:pPr>
      <w:r>
        <w:rPr>
          <w:i/>
          <w:iCs/>
          <w:sz w:val="20"/>
          <w:szCs w:val="20"/>
        </w:rPr>
        <w:tab/>
        <w:t xml:space="preserve">Kit can’t get out of the harbor and meets </w:t>
      </w:r>
      <w:proofErr w:type="spellStart"/>
      <w:r>
        <w:rPr>
          <w:i/>
          <w:iCs/>
          <w:sz w:val="20"/>
          <w:szCs w:val="20"/>
        </w:rPr>
        <w:t>bvack</w:t>
      </w:r>
      <w:proofErr w:type="spellEnd"/>
      <w:r>
        <w:rPr>
          <w:i/>
          <w:iCs/>
          <w:sz w:val="20"/>
          <w:szCs w:val="20"/>
        </w:rPr>
        <w:t xml:space="preserve"> up with Zev and now </w:t>
      </w:r>
      <w:proofErr w:type="spellStart"/>
      <w:r>
        <w:rPr>
          <w:i/>
          <w:iCs/>
          <w:sz w:val="20"/>
          <w:szCs w:val="20"/>
        </w:rPr>
        <w:t>Ricter</w:t>
      </w:r>
      <w:proofErr w:type="spellEnd"/>
      <w:r>
        <w:rPr>
          <w:i/>
          <w:iCs/>
          <w:sz w:val="20"/>
          <w:szCs w:val="20"/>
        </w:rPr>
        <w:t xml:space="preserve"> as they make their way </w:t>
      </w:r>
      <w:proofErr w:type="spellStart"/>
      <w:r>
        <w:rPr>
          <w:i/>
          <w:iCs/>
          <w:sz w:val="20"/>
          <w:szCs w:val="20"/>
        </w:rPr>
        <w:t>tot</w:t>
      </w:r>
      <w:proofErr w:type="spellEnd"/>
      <w:r>
        <w:rPr>
          <w:i/>
          <w:iCs/>
          <w:sz w:val="20"/>
          <w:szCs w:val="20"/>
        </w:rPr>
        <w:t xml:space="preserve"> the </w:t>
      </w:r>
      <w:proofErr w:type="gramStart"/>
      <w:r>
        <w:rPr>
          <w:i/>
          <w:iCs/>
          <w:sz w:val="20"/>
          <w:szCs w:val="20"/>
        </w:rPr>
        <w:t>City</w:t>
      </w:r>
      <w:proofErr w:type="gramEnd"/>
      <w:r>
        <w:rPr>
          <w:i/>
          <w:iCs/>
          <w:sz w:val="20"/>
          <w:szCs w:val="20"/>
        </w:rPr>
        <w:t xml:space="preserve"> vault.</w:t>
      </w:r>
    </w:p>
    <w:p w14:paraId="06BE04BD" w14:textId="21B886F1" w:rsidR="00D87602" w:rsidRDefault="00D87602" w:rsidP="00797359">
      <w:pPr>
        <w:spacing w:line="480" w:lineRule="auto"/>
        <w:rPr>
          <w:i/>
          <w:iCs/>
          <w:sz w:val="20"/>
          <w:szCs w:val="20"/>
        </w:rPr>
      </w:pPr>
    </w:p>
    <w:p w14:paraId="3F1D9D4C" w14:textId="2B763784" w:rsidR="00D87602" w:rsidRDefault="00D87602" w:rsidP="00797359">
      <w:pPr>
        <w:spacing w:line="480" w:lineRule="auto"/>
        <w:rPr>
          <w:i/>
          <w:iCs/>
          <w:sz w:val="20"/>
          <w:szCs w:val="20"/>
        </w:rPr>
      </w:pPr>
      <w:r>
        <w:rPr>
          <w:i/>
          <w:iCs/>
          <w:sz w:val="20"/>
          <w:szCs w:val="20"/>
        </w:rPr>
        <w:t xml:space="preserve">Zev’s puppet soldiers lead the way and when they reach the Vault, </w:t>
      </w:r>
      <w:proofErr w:type="gramStart"/>
      <w:r>
        <w:rPr>
          <w:i/>
          <w:iCs/>
          <w:sz w:val="20"/>
          <w:szCs w:val="20"/>
        </w:rPr>
        <w:t>they are incepted by the chief</w:t>
      </w:r>
      <w:proofErr w:type="gramEnd"/>
      <w:r>
        <w:rPr>
          <w:i/>
          <w:iCs/>
          <w:sz w:val="20"/>
          <w:szCs w:val="20"/>
        </w:rPr>
        <w:t>.</w:t>
      </w:r>
    </w:p>
    <w:p w14:paraId="713C8C01" w14:textId="2840CFB8" w:rsidR="00D87602" w:rsidRDefault="00D87602" w:rsidP="00797359">
      <w:pPr>
        <w:spacing w:line="480" w:lineRule="auto"/>
        <w:rPr>
          <w:i/>
          <w:iCs/>
          <w:sz w:val="20"/>
          <w:szCs w:val="20"/>
        </w:rPr>
      </w:pPr>
    </w:p>
    <w:p w14:paraId="596D84DB" w14:textId="08FD4338" w:rsidR="00D87602" w:rsidRDefault="00D87602" w:rsidP="00797359">
      <w:pPr>
        <w:spacing w:line="480" w:lineRule="auto"/>
        <w:rPr>
          <w:i/>
          <w:iCs/>
          <w:sz w:val="20"/>
          <w:szCs w:val="20"/>
        </w:rPr>
      </w:pPr>
      <w:r>
        <w:rPr>
          <w:i/>
          <w:iCs/>
          <w:sz w:val="20"/>
          <w:szCs w:val="20"/>
        </w:rPr>
        <w:t xml:space="preserve">Richter kills the Chief and </w:t>
      </w:r>
      <w:proofErr w:type="gramStart"/>
      <w:r>
        <w:rPr>
          <w:i/>
          <w:iCs/>
          <w:sz w:val="20"/>
          <w:szCs w:val="20"/>
        </w:rPr>
        <w:t>is awarded</w:t>
      </w:r>
      <w:proofErr w:type="gramEnd"/>
      <w:r>
        <w:rPr>
          <w:i/>
          <w:iCs/>
          <w:sz w:val="20"/>
          <w:szCs w:val="20"/>
        </w:rPr>
        <w:t xml:space="preserve"> the city.</w:t>
      </w:r>
    </w:p>
    <w:p w14:paraId="77087D5A" w14:textId="6BBDB5A3" w:rsidR="00D87602" w:rsidRDefault="00D87602" w:rsidP="00797359">
      <w:pPr>
        <w:spacing w:line="480" w:lineRule="auto"/>
        <w:rPr>
          <w:i/>
          <w:iCs/>
          <w:sz w:val="20"/>
          <w:szCs w:val="20"/>
        </w:rPr>
      </w:pPr>
    </w:p>
    <w:p w14:paraId="67EE1EC1" w14:textId="269F6935" w:rsidR="00D87602" w:rsidRDefault="00D87602" w:rsidP="00797359">
      <w:pPr>
        <w:spacing w:line="480" w:lineRule="auto"/>
        <w:rPr>
          <w:i/>
          <w:iCs/>
          <w:sz w:val="20"/>
          <w:szCs w:val="20"/>
        </w:rPr>
      </w:pPr>
      <w:r>
        <w:rPr>
          <w:i/>
          <w:iCs/>
          <w:sz w:val="20"/>
          <w:szCs w:val="20"/>
        </w:rPr>
        <w:t>They get the wand.</w:t>
      </w:r>
    </w:p>
    <w:p w14:paraId="4C93D904" w14:textId="3190547F" w:rsidR="00D87602" w:rsidRDefault="00D87602" w:rsidP="00797359">
      <w:pPr>
        <w:spacing w:line="480" w:lineRule="auto"/>
        <w:rPr>
          <w:i/>
          <w:iCs/>
          <w:sz w:val="20"/>
          <w:szCs w:val="20"/>
        </w:rPr>
      </w:pPr>
    </w:p>
    <w:p w14:paraId="09066B39" w14:textId="6A7B71B8" w:rsidR="00D87602" w:rsidRDefault="00D87602" w:rsidP="00797359">
      <w:pPr>
        <w:spacing w:line="480" w:lineRule="auto"/>
        <w:rPr>
          <w:i/>
          <w:iCs/>
          <w:sz w:val="20"/>
          <w:szCs w:val="20"/>
        </w:rPr>
      </w:pPr>
      <w:proofErr w:type="spellStart"/>
      <w:r>
        <w:rPr>
          <w:i/>
          <w:iCs/>
          <w:sz w:val="20"/>
          <w:szCs w:val="20"/>
        </w:rPr>
        <w:t>Xuitrix</w:t>
      </w:r>
      <w:proofErr w:type="spellEnd"/>
      <w:r>
        <w:rPr>
          <w:i/>
          <w:iCs/>
          <w:sz w:val="20"/>
          <w:szCs w:val="20"/>
        </w:rPr>
        <w:t xml:space="preserve"> falls for the trap and is </w:t>
      </w:r>
      <w:proofErr w:type="spellStart"/>
      <w:r>
        <w:rPr>
          <w:i/>
          <w:iCs/>
          <w:sz w:val="20"/>
          <w:szCs w:val="20"/>
        </w:rPr>
        <w:t>simaltaniously</w:t>
      </w:r>
      <w:proofErr w:type="spellEnd"/>
      <w:r>
        <w:rPr>
          <w:i/>
          <w:iCs/>
          <w:sz w:val="20"/>
          <w:szCs w:val="20"/>
        </w:rPr>
        <w:t xml:space="preserve"> punished for failing his </w:t>
      </w:r>
      <w:proofErr w:type="gramStart"/>
      <w:r>
        <w:rPr>
          <w:i/>
          <w:iCs/>
          <w:sz w:val="20"/>
          <w:szCs w:val="20"/>
        </w:rPr>
        <w:t>portion</w:t>
      </w:r>
      <w:proofErr w:type="gramEnd"/>
      <w:r>
        <w:rPr>
          <w:i/>
          <w:iCs/>
          <w:sz w:val="20"/>
          <w:szCs w:val="20"/>
        </w:rPr>
        <w:t xml:space="preserve"> of the quest.</w:t>
      </w:r>
    </w:p>
    <w:p w14:paraId="1CC6970F" w14:textId="383ED62A" w:rsidR="00D87602" w:rsidRDefault="00D87602" w:rsidP="00797359">
      <w:pPr>
        <w:spacing w:line="480" w:lineRule="auto"/>
        <w:rPr>
          <w:i/>
          <w:iCs/>
          <w:sz w:val="20"/>
          <w:szCs w:val="20"/>
        </w:rPr>
      </w:pPr>
    </w:p>
    <w:p w14:paraId="5DAAE4F8" w14:textId="010D927B" w:rsidR="00D87602" w:rsidRDefault="00D87602" w:rsidP="00797359">
      <w:pPr>
        <w:spacing w:line="480" w:lineRule="auto"/>
        <w:rPr>
          <w:i/>
          <w:iCs/>
          <w:sz w:val="20"/>
          <w:szCs w:val="20"/>
        </w:rPr>
      </w:pPr>
      <w:r>
        <w:rPr>
          <w:i/>
          <w:iCs/>
          <w:sz w:val="20"/>
          <w:szCs w:val="20"/>
        </w:rPr>
        <w:t xml:space="preserve">They </w:t>
      </w:r>
      <w:proofErr w:type="gramStart"/>
      <w:r>
        <w:rPr>
          <w:i/>
          <w:iCs/>
          <w:sz w:val="20"/>
          <w:szCs w:val="20"/>
        </w:rPr>
        <w:t>are compensated</w:t>
      </w:r>
      <w:proofErr w:type="gramEnd"/>
      <w:r>
        <w:rPr>
          <w:i/>
          <w:iCs/>
          <w:sz w:val="20"/>
          <w:szCs w:val="20"/>
        </w:rPr>
        <w:t xml:space="preserve"> for the failure of the Quest giver.</w:t>
      </w:r>
    </w:p>
    <w:p w14:paraId="00B92485" w14:textId="48E86F27" w:rsidR="00D87602" w:rsidRDefault="00D87602" w:rsidP="00797359">
      <w:pPr>
        <w:spacing w:line="480" w:lineRule="auto"/>
        <w:rPr>
          <w:i/>
          <w:iCs/>
          <w:sz w:val="20"/>
          <w:szCs w:val="20"/>
        </w:rPr>
      </w:pPr>
    </w:p>
    <w:p w14:paraId="17FCFAE5" w14:textId="42A05E93" w:rsidR="00D87602" w:rsidRDefault="00D87602" w:rsidP="00797359">
      <w:pPr>
        <w:spacing w:line="480" w:lineRule="auto"/>
        <w:rPr>
          <w:i/>
          <w:iCs/>
          <w:sz w:val="20"/>
          <w:szCs w:val="20"/>
        </w:rPr>
      </w:pPr>
      <w:r>
        <w:rPr>
          <w:i/>
          <w:iCs/>
          <w:sz w:val="20"/>
          <w:szCs w:val="20"/>
        </w:rPr>
        <w:t xml:space="preserve">They </w:t>
      </w:r>
      <w:proofErr w:type="gramStart"/>
      <w:r>
        <w:rPr>
          <w:i/>
          <w:iCs/>
          <w:sz w:val="20"/>
          <w:szCs w:val="20"/>
        </w:rPr>
        <w:t>are given</w:t>
      </w:r>
      <w:proofErr w:type="gramEnd"/>
      <w:r>
        <w:rPr>
          <w:i/>
          <w:iCs/>
          <w:sz w:val="20"/>
          <w:szCs w:val="20"/>
        </w:rPr>
        <w:t xml:space="preserve"> a new quest that will get them back to the Mist Village by traveling through six other portals along the way.</w:t>
      </w:r>
    </w:p>
    <w:p w14:paraId="1D58F569" w14:textId="565D5F09" w:rsidR="008D1EDD" w:rsidRDefault="008D1EDD" w:rsidP="00797359">
      <w:pPr>
        <w:spacing w:line="480" w:lineRule="auto"/>
        <w:rPr>
          <w:i/>
          <w:iCs/>
          <w:sz w:val="20"/>
          <w:szCs w:val="20"/>
        </w:rPr>
      </w:pPr>
    </w:p>
    <w:p w14:paraId="5713B67B" w14:textId="6A6F9B31" w:rsidR="008D1EDD" w:rsidRPr="00B71EE2" w:rsidRDefault="008D1EDD" w:rsidP="00797359">
      <w:pPr>
        <w:spacing w:line="480" w:lineRule="auto"/>
        <w:rPr>
          <w:i/>
          <w:iCs/>
          <w:sz w:val="20"/>
          <w:szCs w:val="20"/>
        </w:rPr>
      </w:pPr>
      <w:r>
        <w:rPr>
          <w:i/>
          <w:iCs/>
          <w:sz w:val="20"/>
          <w:szCs w:val="20"/>
        </w:rPr>
        <w:t xml:space="preserve">Even though Zev saved Kit’s life, </w:t>
      </w:r>
      <w:proofErr w:type="gramStart"/>
      <w:r>
        <w:rPr>
          <w:i/>
          <w:iCs/>
          <w:sz w:val="20"/>
          <w:szCs w:val="20"/>
        </w:rPr>
        <w:t>She</w:t>
      </w:r>
      <w:proofErr w:type="gramEnd"/>
      <w:r>
        <w:rPr>
          <w:i/>
          <w:iCs/>
          <w:sz w:val="20"/>
          <w:szCs w:val="20"/>
        </w:rPr>
        <w:t xml:space="preserve"> is conflicted though because he is the Magistrate of the Sea Kist village and yet he expressed no concern for the village or its diplomatic duties.</w:t>
      </w:r>
    </w:p>
    <w:sectPr w:rsidR="008D1EDD" w:rsidRPr="00B71E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8B8EF" w14:textId="77777777" w:rsidR="00066BE2" w:rsidRDefault="00066BE2" w:rsidP="00962F8B">
      <w:pPr>
        <w:spacing w:after="0" w:line="240" w:lineRule="auto"/>
      </w:pPr>
      <w:r>
        <w:separator/>
      </w:r>
    </w:p>
  </w:endnote>
  <w:endnote w:type="continuationSeparator" w:id="0">
    <w:p w14:paraId="328152AE" w14:textId="77777777" w:rsidR="00066BE2" w:rsidRDefault="00066BE2" w:rsidP="00962F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253EF" w14:textId="77777777" w:rsidR="00066BE2" w:rsidRDefault="00066BE2" w:rsidP="00962F8B">
      <w:pPr>
        <w:spacing w:after="0" w:line="240" w:lineRule="auto"/>
      </w:pPr>
      <w:r>
        <w:separator/>
      </w:r>
    </w:p>
  </w:footnote>
  <w:footnote w:type="continuationSeparator" w:id="0">
    <w:p w14:paraId="726C7CB6" w14:textId="77777777" w:rsidR="00066BE2" w:rsidRDefault="00066BE2" w:rsidP="00962F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6D5E" w14:textId="534D4777" w:rsidR="00962F8B" w:rsidRPr="00B71EE2" w:rsidRDefault="00962F8B">
    <w:pPr>
      <w:pStyle w:val="Header"/>
      <w:rPr>
        <w:sz w:val="16"/>
        <w:szCs w:val="8"/>
      </w:rPr>
    </w:pPr>
    <w:r w:rsidRPr="00B71EE2">
      <w:rPr>
        <w:sz w:val="16"/>
        <w:szCs w:val="8"/>
      </w:rPr>
      <w:t xml:space="preserve">&lt;&lt;FANFIC&gt;&gt; </w:t>
    </w:r>
  </w:p>
  <w:p w14:paraId="56BB7AD1" w14:textId="60552E03" w:rsidR="00962F8B" w:rsidRPr="00B71EE2" w:rsidRDefault="00962F8B">
    <w:pPr>
      <w:pStyle w:val="Header"/>
      <w:rPr>
        <w:sz w:val="16"/>
        <w:szCs w:val="8"/>
      </w:rPr>
    </w:pPr>
    <w:proofErr w:type="gramStart"/>
    <w:r w:rsidRPr="00B71EE2">
      <w:rPr>
        <w:sz w:val="16"/>
        <w:szCs w:val="8"/>
      </w:rPr>
      <w:t>2%</w:t>
    </w:r>
    <w:proofErr w:type="gramEnd"/>
    <w:r w:rsidRPr="00B71EE2">
      <w:rPr>
        <w:sz w:val="16"/>
        <w:szCs w:val="8"/>
      </w:rPr>
      <w:t xml:space="preserve"> Additions Productions, Scott Cole @ </w:t>
    </w:r>
    <w:proofErr w:type="spellStart"/>
    <w:r w:rsidRPr="00B71EE2">
      <w:rPr>
        <w:sz w:val="16"/>
        <w:szCs w:val="8"/>
      </w:rPr>
      <w:t>BigLitRPG</w:t>
    </w:r>
    <w:proofErr w:type="spellEnd"/>
  </w:p>
  <w:p w14:paraId="3ED303E7" w14:textId="27F9838A" w:rsidR="00962F8B" w:rsidRDefault="00962F8B">
    <w:pPr>
      <w:pStyle w:val="Header"/>
      <w:rPr>
        <w:sz w:val="16"/>
        <w:szCs w:val="8"/>
      </w:rPr>
    </w:pPr>
    <w:r w:rsidRPr="00B71EE2">
      <w:rPr>
        <w:sz w:val="16"/>
        <w:szCs w:val="8"/>
      </w:rPr>
      <w:t xml:space="preserve">This is a </w:t>
    </w:r>
    <w:r>
      <w:rPr>
        <w:sz w:val="16"/>
        <w:szCs w:val="8"/>
      </w:rPr>
      <w:t>fictitious</w:t>
    </w:r>
    <w:r w:rsidRPr="00B71EE2">
      <w:rPr>
        <w:sz w:val="16"/>
        <w:szCs w:val="8"/>
      </w:rPr>
      <w:t xml:space="preserve"> story based on what happens next to </w:t>
    </w:r>
    <w:hyperlink r:id="rId1" w:history="1">
      <w:r w:rsidRPr="00962F8B">
        <w:rPr>
          <w:rStyle w:val="Hyperlink"/>
          <w:sz w:val="16"/>
          <w:szCs w:val="8"/>
        </w:rPr>
        <w:t>Richter</w:t>
      </w:r>
      <w:r w:rsidRPr="00B71EE2">
        <w:rPr>
          <w:rStyle w:val="Hyperlink"/>
          <w:sz w:val="16"/>
          <w:szCs w:val="8"/>
        </w:rPr>
        <w:t xml:space="preserve"> in The Land</w:t>
      </w:r>
      <w:r w:rsidRPr="00962F8B">
        <w:rPr>
          <w:rStyle w:val="Hyperlink"/>
          <w:sz w:val="16"/>
          <w:szCs w:val="8"/>
        </w:rPr>
        <w:t xml:space="preserve"> after Book 8 (Monsters)</w:t>
      </w:r>
    </w:hyperlink>
    <w:r w:rsidRPr="00B71EE2">
      <w:rPr>
        <w:sz w:val="16"/>
        <w:szCs w:val="8"/>
      </w:rPr>
      <w:t>. This story begins days before Richter asks his famous question – ‘Any of you fuckers know how Bond takes his Martini?’</w:t>
    </w:r>
  </w:p>
  <w:p w14:paraId="07AB9A14" w14:textId="50A1BE96" w:rsidR="00962F8B" w:rsidRDefault="00962F8B">
    <w:pPr>
      <w:pStyle w:val="Header"/>
      <w:rPr>
        <w:sz w:val="16"/>
        <w:szCs w:val="8"/>
      </w:rPr>
    </w:pPr>
  </w:p>
  <w:p w14:paraId="681965F1" w14:textId="77777777" w:rsidR="00962F8B" w:rsidRPr="00B71EE2" w:rsidRDefault="00962F8B">
    <w:pPr>
      <w:pStyle w:val="Header"/>
      <w:rPr>
        <w:sz w:val="16"/>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F1"/>
    <w:rsid w:val="0004423B"/>
    <w:rsid w:val="00066BE2"/>
    <w:rsid w:val="00194C80"/>
    <w:rsid w:val="0019736C"/>
    <w:rsid w:val="002D790A"/>
    <w:rsid w:val="004415DB"/>
    <w:rsid w:val="00450FFE"/>
    <w:rsid w:val="00481392"/>
    <w:rsid w:val="005460C8"/>
    <w:rsid w:val="00572DF4"/>
    <w:rsid w:val="005E4211"/>
    <w:rsid w:val="006741CD"/>
    <w:rsid w:val="006A51FA"/>
    <w:rsid w:val="006E3971"/>
    <w:rsid w:val="007368B5"/>
    <w:rsid w:val="00772786"/>
    <w:rsid w:val="00784F28"/>
    <w:rsid w:val="00797359"/>
    <w:rsid w:val="007C57A1"/>
    <w:rsid w:val="00832D5D"/>
    <w:rsid w:val="008D1EDD"/>
    <w:rsid w:val="008D2620"/>
    <w:rsid w:val="00922254"/>
    <w:rsid w:val="00962F8B"/>
    <w:rsid w:val="00966B4A"/>
    <w:rsid w:val="009B0F88"/>
    <w:rsid w:val="00A61737"/>
    <w:rsid w:val="00AC1AA9"/>
    <w:rsid w:val="00AD745A"/>
    <w:rsid w:val="00B71EE2"/>
    <w:rsid w:val="00BA16D8"/>
    <w:rsid w:val="00BE6AC6"/>
    <w:rsid w:val="00BF1D44"/>
    <w:rsid w:val="00BF3CE8"/>
    <w:rsid w:val="00C07EBC"/>
    <w:rsid w:val="00C30FF1"/>
    <w:rsid w:val="00C3740D"/>
    <w:rsid w:val="00C45D91"/>
    <w:rsid w:val="00C6241C"/>
    <w:rsid w:val="00C8231B"/>
    <w:rsid w:val="00CA0DA0"/>
    <w:rsid w:val="00CC088E"/>
    <w:rsid w:val="00D47267"/>
    <w:rsid w:val="00D85FD5"/>
    <w:rsid w:val="00D87602"/>
    <w:rsid w:val="00DA34D6"/>
    <w:rsid w:val="00DC7FF4"/>
    <w:rsid w:val="00DF4D66"/>
    <w:rsid w:val="00E17F17"/>
    <w:rsid w:val="00E928A2"/>
    <w:rsid w:val="00F655E1"/>
    <w:rsid w:val="00F76F65"/>
    <w:rsid w:val="00FB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C838"/>
  <w15:chartTrackingRefBased/>
  <w15:docId w15:val="{4C312631-2929-4ED0-B23C-977CDC620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Theme="minorHAnsi" w:hAnsi="Open Sans" w:cs="Times New Roman"/>
        <w:sz w:val="40"/>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81392"/>
    <w:pPr>
      <w:spacing w:after="0" w:line="240" w:lineRule="auto"/>
    </w:pPr>
  </w:style>
  <w:style w:type="paragraph" w:styleId="NormalWeb">
    <w:name w:val="Normal (Web)"/>
    <w:basedOn w:val="Normal"/>
    <w:uiPriority w:val="99"/>
    <w:semiHidden/>
    <w:unhideWhenUsed/>
    <w:rsid w:val="00F76F65"/>
    <w:pPr>
      <w:spacing w:before="100" w:beforeAutospacing="1" w:after="100" w:afterAutospacing="1" w:line="240" w:lineRule="auto"/>
    </w:pPr>
    <w:rPr>
      <w:rFonts w:ascii="Times New Roman" w:eastAsia="Times New Roman" w:hAnsi="Times New Roman"/>
      <w:sz w:val="24"/>
    </w:rPr>
  </w:style>
  <w:style w:type="paragraph" w:styleId="Header">
    <w:name w:val="header"/>
    <w:basedOn w:val="Normal"/>
    <w:link w:val="HeaderChar"/>
    <w:uiPriority w:val="99"/>
    <w:unhideWhenUsed/>
    <w:rsid w:val="00962F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F8B"/>
  </w:style>
  <w:style w:type="paragraph" w:styleId="Footer">
    <w:name w:val="footer"/>
    <w:basedOn w:val="Normal"/>
    <w:link w:val="FooterChar"/>
    <w:uiPriority w:val="99"/>
    <w:unhideWhenUsed/>
    <w:rsid w:val="00962F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F8B"/>
  </w:style>
  <w:style w:type="character" w:styleId="Hyperlink">
    <w:name w:val="Hyperlink"/>
    <w:basedOn w:val="DefaultParagraphFont"/>
    <w:uiPriority w:val="99"/>
    <w:unhideWhenUsed/>
    <w:rsid w:val="00962F8B"/>
    <w:rPr>
      <w:color w:val="0563C1" w:themeColor="hyperlink"/>
      <w:u w:val="single"/>
    </w:rPr>
  </w:style>
  <w:style w:type="character" w:styleId="UnresolvedMention">
    <w:name w:val="Unresolved Mention"/>
    <w:basedOn w:val="DefaultParagraphFont"/>
    <w:uiPriority w:val="99"/>
    <w:semiHidden/>
    <w:unhideWhenUsed/>
    <w:rsid w:val="00962F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12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hyperlink" Target="https://a.co/d/akIFA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2512</TotalTime>
  <Pages>19</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Cole</dc:creator>
  <cp:keywords/>
  <dc:description/>
  <cp:lastModifiedBy>Scott Cole</cp:lastModifiedBy>
  <cp:revision>25</cp:revision>
  <cp:lastPrinted>2023-03-20T17:30:00Z</cp:lastPrinted>
  <dcterms:created xsi:type="dcterms:W3CDTF">2023-02-24T20:56:00Z</dcterms:created>
  <dcterms:modified xsi:type="dcterms:W3CDTF">2023-03-22T19:44:00Z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6d32aaa9-f499-4043-8e2b-4553d7661b66</vt:lpwstr>
  </property>
</Properties>
</file>